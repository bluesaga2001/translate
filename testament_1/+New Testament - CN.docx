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AD" w:rsidRDefault="00B75D25">
      <w:r>
        <w:rPr>
          <w:rFonts w:hint="eastAsia"/>
        </w:rPr>
        <w:t>新约圣经故事</w:t>
      </w:r>
    </w:p>
    <w:p w:rsidR="00B75D25" w:rsidRDefault="00B75D25">
      <w:r w:rsidRPr="00B75D25">
        <w:t>STORIES FROM THE NEW TESTAMENT</w:t>
      </w:r>
    </w:p>
    <w:p w:rsidR="00B75D25" w:rsidRDefault="00B75D25"/>
    <w:p w:rsidR="00B75D25" w:rsidRDefault="00B75D25">
      <w:r>
        <w:t>系列</w:t>
      </w:r>
      <w:r>
        <w:rPr>
          <w:rFonts w:hint="eastAsia"/>
        </w:rPr>
        <w:t>1</w:t>
      </w:r>
      <w:r>
        <w:rPr>
          <w:rFonts w:hint="eastAsia"/>
        </w:rPr>
        <w:t>：</w:t>
      </w:r>
    </w:p>
    <w:p w:rsidR="00B75D25" w:rsidRDefault="00B75D25">
      <w:r w:rsidRPr="00B75D25">
        <w:t>Series 1:</w:t>
      </w:r>
    </w:p>
    <w:p w:rsidR="00B75D25" w:rsidRDefault="00B75D25"/>
    <w:p w:rsidR="00B75D25" w:rsidRDefault="00B75D25">
      <w:r>
        <w:t>耶稣降世</w:t>
      </w:r>
    </w:p>
    <w:p w:rsidR="00B75D25" w:rsidRDefault="00B75D25">
      <w:r w:rsidRPr="00B75D25">
        <w:t>Jesus Comes to the World</w:t>
      </w:r>
    </w:p>
    <w:p w:rsidR="00B75D25" w:rsidRDefault="00B75D25"/>
    <w:p w:rsidR="00B75D25" w:rsidRDefault="003B54CA">
      <w:r>
        <w:t>适合各年龄段的圣经故事</w:t>
      </w:r>
    </w:p>
    <w:p w:rsidR="00B75D25" w:rsidRDefault="003B54CA">
      <w:r w:rsidRPr="003B54CA">
        <w:t>Bible Stories for All Ages</w:t>
      </w:r>
    </w:p>
    <w:p w:rsidR="003B54CA" w:rsidRDefault="003B54CA"/>
    <w:p w:rsidR="003B54CA" w:rsidRDefault="00BF7FAB">
      <w:r>
        <w:t>全民读经活动</w:t>
      </w:r>
    </w:p>
    <w:p w:rsidR="003B54CA" w:rsidRDefault="00BF7FAB">
      <w:r w:rsidRPr="00BF7FAB">
        <w:t>National Bible Reading Campaign</w:t>
      </w:r>
    </w:p>
    <w:p w:rsidR="003B54CA" w:rsidRDefault="003B54CA"/>
    <w:p w:rsidR="003B54CA" w:rsidRDefault="003B54CA"/>
    <w:p w:rsidR="00B00F64" w:rsidRDefault="00B00F64"/>
    <w:p w:rsidR="00B00F64" w:rsidRDefault="00B00F64"/>
    <w:p w:rsidR="00B00F64" w:rsidRDefault="00B00F64"/>
    <w:p w:rsidR="00B00F64" w:rsidRDefault="00B00F64"/>
    <w:p w:rsidR="00B00F64" w:rsidRDefault="00B00F64">
      <w:pPr>
        <w:widowControl/>
        <w:jc w:val="left"/>
      </w:pPr>
      <w:r>
        <w:br w:type="page"/>
      </w:r>
    </w:p>
    <w:p w:rsidR="00B00F64" w:rsidRDefault="00994651">
      <w:ins w:id="0" w:author="SKY" w:date="2016-06-09T12:34:00Z">
        <w:r>
          <w:rPr>
            <w:rFonts w:hint="eastAsia"/>
          </w:rPr>
          <w:lastRenderedPageBreak/>
          <w:t>在快乐中为所有人教授圣经历史故事</w:t>
        </w:r>
      </w:ins>
      <w:del w:id="1" w:author="SKY" w:date="2016-06-09T12:34:00Z">
        <w:r w:rsidR="00815761" w:rsidDel="00994651">
          <w:rPr>
            <w:rFonts w:hint="eastAsia"/>
          </w:rPr>
          <w:delText>在快乐中</w:delText>
        </w:r>
        <w:r w:rsidR="00CA63F3" w:rsidDel="00994651">
          <w:rPr>
            <w:rFonts w:hint="eastAsia"/>
          </w:rPr>
          <w:delText>为</w:delText>
        </w:r>
        <w:r w:rsidR="00815761" w:rsidDel="00994651">
          <w:rPr>
            <w:rFonts w:hint="eastAsia"/>
          </w:rPr>
          <w:delText>所有人</w:delText>
        </w:r>
        <w:r w:rsidR="00CA63F3" w:rsidDel="00994651">
          <w:rPr>
            <w:rFonts w:hint="eastAsia"/>
          </w:rPr>
          <w:delText>教导</w:delText>
        </w:r>
        <w:r w:rsidR="00C95843" w:rsidDel="00994651">
          <w:delText>圣经历史故事</w:delText>
        </w:r>
      </w:del>
    </w:p>
    <w:p w:rsidR="00B00F64" w:rsidRDefault="00B00F64">
      <w:r w:rsidRPr="00B00F64">
        <w:t>Have Fun Teaching Bible Histories for All Ages</w:t>
      </w:r>
    </w:p>
    <w:p w:rsidR="00B75D25" w:rsidRDefault="00B75D25"/>
    <w:p w:rsidR="00892F43" w:rsidRDefault="00FB3DDF">
      <w:del w:id="2" w:author="SKY" w:date="2016-06-09T12:34:00Z">
        <w:r w:rsidDel="005D76B8">
          <w:rPr>
            <w:rFonts w:hint="eastAsia"/>
          </w:rPr>
          <w:delText>教导圣经的过程，</w:delText>
        </w:r>
      </w:del>
      <w:r>
        <w:rPr>
          <w:rFonts w:hint="eastAsia"/>
        </w:rPr>
        <w:t>对于老师和学生来说，</w:t>
      </w:r>
      <w:ins w:id="3" w:author="SKY" w:date="2016-06-09T13:12:00Z">
        <w:r w:rsidR="00B42F81">
          <w:rPr>
            <w:rFonts w:hint="eastAsia"/>
          </w:rPr>
          <w:t>教</w:t>
        </w:r>
      </w:ins>
      <w:ins w:id="4" w:author="SKY" w:date="2016-06-09T13:13:00Z">
        <w:r w:rsidR="00B42F81">
          <w:rPr>
            <w:rFonts w:hint="eastAsia"/>
          </w:rPr>
          <w:t>学</w:t>
        </w:r>
      </w:ins>
      <w:ins w:id="5" w:author="SKY" w:date="2016-06-09T12:35:00Z">
        <w:r w:rsidR="005D76B8">
          <w:rPr>
            <w:rFonts w:hint="eastAsia"/>
          </w:rPr>
          <w:t>圣经的过程，</w:t>
        </w:r>
      </w:ins>
      <w:r>
        <w:rPr>
          <w:rFonts w:hint="eastAsia"/>
        </w:rPr>
        <w:t>都</w:t>
      </w:r>
      <w:r w:rsidR="00EB2FEA">
        <w:rPr>
          <w:rFonts w:hint="eastAsia"/>
        </w:rPr>
        <w:t>将</w:t>
      </w:r>
      <w:r>
        <w:rPr>
          <w:rFonts w:hint="eastAsia"/>
        </w:rPr>
        <w:t>是一段愉快的经历。</w:t>
      </w:r>
    </w:p>
    <w:p w:rsidR="00D85E4E" w:rsidRDefault="004672B2" w:rsidP="004672B2">
      <w:r>
        <w:t>Teaching the Bible should be a fun experience for both the teacher and students.</w:t>
      </w:r>
    </w:p>
    <w:p w:rsidR="00D85E4E" w:rsidRDefault="00352DCF" w:rsidP="004672B2">
      <w:ins w:id="6" w:author="SKY" w:date="2016-06-09T13:16:00Z">
        <w:r w:rsidRPr="00352DCF">
          <w:rPr>
            <w:rFonts w:hint="eastAsia"/>
          </w:rPr>
          <w:t>当老师和学生都完全沉浸于这种</w:t>
        </w:r>
      </w:ins>
      <w:ins w:id="7" w:author="SKY" w:date="2016-06-09T13:17:00Z">
        <w:r>
          <w:rPr>
            <w:rFonts w:hint="eastAsia"/>
          </w:rPr>
          <w:t>快乐</w:t>
        </w:r>
      </w:ins>
      <w:ins w:id="8" w:author="SKY" w:date="2016-06-09T13:16:00Z">
        <w:r w:rsidRPr="00352DCF">
          <w:rPr>
            <w:rFonts w:hint="eastAsia"/>
          </w:rPr>
          <w:t>的过程当中时，</w:t>
        </w:r>
      </w:ins>
      <w:ins w:id="9" w:author="SKY" w:date="2016-06-09T13:17:00Z">
        <w:r>
          <w:rPr>
            <w:rFonts w:hint="eastAsia"/>
          </w:rPr>
          <w:t>教学</w:t>
        </w:r>
      </w:ins>
      <w:ins w:id="10" w:author="SKY" w:date="2016-06-09T13:16:00Z">
        <w:r w:rsidRPr="00352DCF">
          <w:rPr>
            <w:rFonts w:hint="eastAsia"/>
          </w:rPr>
          <w:t>是最有效</w:t>
        </w:r>
      </w:ins>
      <w:ins w:id="11" w:author="SKY" w:date="2016-06-09T13:17:00Z">
        <w:r w:rsidRPr="00352DCF">
          <w:rPr>
            <w:rFonts w:hint="eastAsia"/>
          </w:rPr>
          <w:t>果</w:t>
        </w:r>
      </w:ins>
      <w:ins w:id="12" w:author="SKY" w:date="2016-06-09T13:16:00Z">
        <w:r w:rsidRPr="00352DCF">
          <w:rPr>
            <w:rFonts w:hint="eastAsia"/>
          </w:rPr>
          <w:t>的。</w:t>
        </w:r>
      </w:ins>
      <w:del w:id="13" w:author="SKY" w:date="2016-06-09T13:16:00Z">
        <w:r w:rsidR="00D85E4E" w:rsidDel="00352DCF">
          <w:rPr>
            <w:rFonts w:hint="eastAsia"/>
          </w:rPr>
          <w:delText>当所有人完全沉浸于这种</w:delText>
        </w:r>
      </w:del>
      <w:del w:id="14" w:author="SKY" w:date="2016-06-09T13:15:00Z">
        <w:r w:rsidR="00D85E4E" w:rsidDel="00352DCF">
          <w:rPr>
            <w:rFonts w:hint="eastAsia"/>
          </w:rPr>
          <w:delText>喜</w:delText>
        </w:r>
        <w:r w:rsidR="004C3FAF" w:rsidDel="00352DCF">
          <w:rPr>
            <w:rFonts w:hint="eastAsia"/>
          </w:rPr>
          <w:delText>乐</w:delText>
        </w:r>
      </w:del>
      <w:del w:id="15" w:author="SKY" w:date="2016-06-09T13:16:00Z">
        <w:r w:rsidR="00D85E4E" w:rsidDel="00352DCF">
          <w:rPr>
            <w:rFonts w:hint="eastAsia"/>
          </w:rPr>
          <w:delText>的过程当中，就会达到最有效率的教导效果。</w:delText>
        </w:r>
      </w:del>
    </w:p>
    <w:p w:rsidR="00D85E4E" w:rsidRDefault="004672B2" w:rsidP="004672B2">
      <w:r>
        <w:t>The most effective teaching takes place when all those involved enjoy themselves.</w:t>
      </w:r>
    </w:p>
    <w:p w:rsidR="00D85E4E" w:rsidRPr="0003732D" w:rsidRDefault="0003732D" w:rsidP="004672B2">
      <w:r>
        <w:t>那时候学生会努力学习</w:t>
      </w:r>
      <w:r>
        <w:rPr>
          <w:rFonts w:hint="eastAsia"/>
        </w:rPr>
        <w:t>，</w:t>
      </w:r>
      <w:r>
        <w:t>老师也会期待教导</w:t>
      </w:r>
      <w:r>
        <w:rPr>
          <w:rFonts w:hint="eastAsia"/>
        </w:rPr>
        <w:t>。</w:t>
      </w:r>
    </w:p>
    <w:p w:rsidR="00D85E4E" w:rsidRDefault="004672B2" w:rsidP="004672B2">
      <w:r>
        <w:t xml:space="preserve">That is when the students learn best and when the teacher looks forward to teaching. </w:t>
      </w:r>
    </w:p>
    <w:p w:rsidR="00D85E4E" w:rsidRPr="0003732D" w:rsidRDefault="0003732D" w:rsidP="004672B2">
      <w:r>
        <w:t>这个适合</w:t>
      </w:r>
      <w:del w:id="16" w:author="SKY" w:date="2016-06-09T13:24:00Z">
        <w:r w:rsidDel="00C9688E">
          <w:rPr>
            <w:rFonts w:hint="eastAsia"/>
          </w:rPr>
          <w:delText>各年龄段</w:delText>
        </w:r>
      </w:del>
      <w:ins w:id="17" w:author="SKY" w:date="2016-06-09T13:24:00Z">
        <w:r w:rsidR="00C9688E">
          <w:rPr>
            <w:rFonts w:hint="eastAsia"/>
          </w:rPr>
          <w:t>所有</w:t>
        </w:r>
        <w:r w:rsidR="00C9688E">
          <w:t>人</w:t>
        </w:r>
      </w:ins>
      <w:r>
        <w:t>的圣经故事系列</w:t>
      </w:r>
      <w:r>
        <w:rPr>
          <w:rFonts w:hint="eastAsia"/>
        </w:rPr>
        <w:t>，</w:t>
      </w:r>
      <w:r>
        <w:t>是</w:t>
      </w:r>
      <w:r w:rsidR="004F7E21">
        <w:rPr>
          <w:rFonts w:hint="eastAsia"/>
        </w:rPr>
        <w:t>准备</w:t>
      </w:r>
      <w:r w:rsidR="004F7E21">
        <w:t>帮助</w:t>
      </w:r>
      <w:r w:rsidR="004C3FAF">
        <w:t>那些</w:t>
      </w:r>
      <w:r w:rsidR="00CC4307">
        <w:rPr>
          <w:rFonts w:hint="eastAsia"/>
        </w:rPr>
        <w:t>，</w:t>
      </w:r>
      <w:r w:rsidR="004F7E21">
        <w:t>把教导圣经历史故事</w:t>
      </w:r>
      <w:r w:rsidR="004F7E21">
        <w:rPr>
          <w:rFonts w:hint="eastAsia"/>
        </w:rPr>
        <w:t>，</w:t>
      </w:r>
      <w:r w:rsidR="00EB2FEA">
        <w:rPr>
          <w:rFonts w:hint="eastAsia"/>
        </w:rPr>
        <w:t>当作</w:t>
      </w:r>
      <w:r w:rsidR="004F7E21">
        <w:t>让</w:t>
      </w:r>
      <w:r w:rsidR="004F7E21">
        <w:rPr>
          <w:rFonts w:hint="eastAsia"/>
        </w:rPr>
        <w:t>自己喜乐的事情的老师。</w:t>
      </w:r>
      <w:ins w:id="18" w:author="SKY" w:date="2016-06-09T13:25:00Z">
        <w:r w:rsidR="00C9688E">
          <w:rPr>
            <w:rFonts w:hint="eastAsia"/>
          </w:rPr>
          <w:t>同时</w:t>
        </w:r>
      </w:ins>
      <w:r w:rsidR="004F7E21">
        <w:rPr>
          <w:rFonts w:hint="eastAsia"/>
        </w:rPr>
        <w:t>也是准备帮助那些</w:t>
      </w:r>
      <w:r w:rsidR="00CC4307">
        <w:rPr>
          <w:rFonts w:hint="eastAsia"/>
        </w:rPr>
        <w:t>，把</w:t>
      </w:r>
      <w:r w:rsidR="004F7E21">
        <w:rPr>
          <w:rFonts w:hint="eastAsia"/>
        </w:rPr>
        <w:t>从老师那里学习</w:t>
      </w:r>
      <w:r w:rsidR="00CC4307">
        <w:rPr>
          <w:rFonts w:hint="eastAsia"/>
        </w:rPr>
        <w:t>圣经故事，</w:t>
      </w:r>
      <w:r w:rsidR="00EB2FEA">
        <w:rPr>
          <w:rFonts w:hint="eastAsia"/>
        </w:rPr>
        <w:t>当作</w:t>
      </w:r>
      <w:r w:rsidR="004F7E21">
        <w:rPr>
          <w:rFonts w:hint="eastAsia"/>
        </w:rPr>
        <w:t>让自己喜乐的事情的学生。</w:t>
      </w:r>
    </w:p>
    <w:p w:rsidR="00D85E4E" w:rsidRDefault="004672B2" w:rsidP="004672B2">
      <w:r>
        <w:t xml:space="preserve">The Bible Stories for All Ages have been prepared to help the teacher enjoy him or herself while teaching stories from Bible history and for the students to enjoy themselves while learning from them. </w:t>
      </w:r>
    </w:p>
    <w:p w:rsidR="00D85E4E" w:rsidRDefault="00CC4307" w:rsidP="004672B2">
      <w:r>
        <w:t>这套学习资料</w:t>
      </w:r>
      <w:r>
        <w:rPr>
          <w:rFonts w:hint="eastAsia"/>
        </w:rPr>
        <w:t>，同样</w:t>
      </w:r>
      <w:r>
        <w:t>适用于各年龄段的儿童</w:t>
      </w:r>
      <w:r>
        <w:rPr>
          <w:rFonts w:hint="eastAsia"/>
        </w:rPr>
        <w:t>、</w:t>
      </w:r>
      <w:r>
        <w:t>青年人以及成年人</w:t>
      </w:r>
      <w:r>
        <w:rPr>
          <w:rFonts w:hint="eastAsia"/>
        </w:rPr>
        <w:t>。</w:t>
      </w:r>
    </w:p>
    <w:p w:rsidR="004672B2" w:rsidRDefault="004672B2" w:rsidP="004672B2">
      <w:r>
        <w:t>These materials can be used with children of all ages as well as with youth and adults.</w:t>
      </w:r>
    </w:p>
    <w:p w:rsidR="004672B2" w:rsidRDefault="004672B2" w:rsidP="004672B2"/>
    <w:p w:rsidR="004672B2" w:rsidRDefault="00EB2FEA" w:rsidP="004672B2">
      <w:r>
        <w:t>我们建议按以下十一个步骤安排</w:t>
      </w:r>
      <w:del w:id="19" w:author="SKY" w:date="2016-06-09T13:26:00Z">
        <w:r w:rsidDel="00C9688E">
          <w:rPr>
            <w:rFonts w:hint="eastAsia"/>
          </w:rPr>
          <w:delText>教导</w:delText>
        </w:r>
      </w:del>
      <w:ins w:id="20" w:author="SKY" w:date="2016-06-09T13:33:00Z">
        <w:r w:rsidR="006225EF">
          <w:rPr>
            <w:rFonts w:hint="eastAsia"/>
          </w:rPr>
          <w:t>教学</w:t>
        </w:r>
      </w:ins>
      <w:r>
        <w:rPr>
          <w:rFonts w:hint="eastAsia"/>
        </w:rPr>
        <w:t>：</w:t>
      </w:r>
    </w:p>
    <w:p w:rsidR="004672B2" w:rsidRDefault="004672B2" w:rsidP="004672B2">
      <w:r>
        <w:t>We recommend the following eleven steps for preparing and teaching these lessons:</w:t>
      </w:r>
    </w:p>
    <w:p w:rsidR="004672B2" w:rsidRDefault="004672B2" w:rsidP="004672B2"/>
    <w:p w:rsidR="004672B2" w:rsidRDefault="008C7F99" w:rsidP="004672B2">
      <w:r>
        <w:t>课前准备</w:t>
      </w:r>
    </w:p>
    <w:p w:rsidR="004672B2" w:rsidRDefault="004672B2" w:rsidP="004672B2">
      <w:r>
        <w:t>Prepare to Teach</w:t>
      </w:r>
    </w:p>
    <w:p w:rsidR="0061634B" w:rsidRDefault="0061634B" w:rsidP="004672B2">
      <w:r>
        <w:t>1.</w:t>
      </w:r>
      <w:ins w:id="21" w:author="SKY" w:date="2016-06-09T13:39:00Z">
        <w:r w:rsidR="002D761E" w:rsidRPr="002D761E">
          <w:rPr>
            <w:rFonts w:hint="eastAsia"/>
          </w:rPr>
          <w:t xml:space="preserve"> </w:t>
        </w:r>
        <w:r w:rsidR="002D761E" w:rsidRPr="002D761E">
          <w:rPr>
            <w:rFonts w:hint="eastAsia"/>
          </w:rPr>
          <w:t>仔细阅读打印出来的故事、问题和经文</w:t>
        </w:r>
      </w:ins>
      <w:del w:id="22" w:author="SKY" w:date="2016-06-09T13:39:00Z">
        <w:r w:rsidDel="002D761E">
          <w:delText>打印出来故事</w:delText>
        </w:r>
        <w:r w:rsidDel="002D761E">
          <w:rPr>
            <w:rFonts w:hint="eastAsia"/>
          </w:rPr>
          <w:delText>、</w:delText>
        </w:r>
        <w:r w:rsidDel="002D761E">
          <w:delText>问题和</w:delText>
        </w:r>
        <w:r w:rsidR="00DC367E" w:rsidDel="002D761E">
          <w:rPr>
            <w:rFonts w:hint="eastAsia"/>
            <w:color w:val="FF0000"/>
          </w:rPr>
          <w:delText>经文</w:delText>
        </w:r>
        <w:r w:rsidDel="002D761E">
          <w:rPr>
            <w:rFonts w:hint="eastAsia"/>
          </w:rPr>
          <w:delText>，</w:delText>
        </w:r>
        <w:r w:rsidDel="002D761E">
          <w:delText>仔细阅读</w:delText>
        </w:r>
      </w:del>
      <w:r>
        <w:rPr>
          <w:rFonts w:hint="eastAsia"/>
        </w:rPr>
        <w:t>。</w:t>
      </w:r>
    </w:p>
    <w:p w:rsidR="004672B2" w:rsidRDefault="004672B2" w:rsidP="004672B2">
      <w:r>
        <w:t>1. Carefully read the printed story, the questions and th</w:t>
      </w:r>
      <w:r w:rsidRPr="002D761E">
        <w:t>e</w:t>
      </w:r>
      <w:r w:rsidRPr="002D761E">
        <w:rPr>
          <w:rPrChange w:id="23" w:author="SKY" w:date="2016-06-09T13:40:00Z">
            <w:rPr>
              <w:color w:val="FF0000"/>
            </w:rPr>
          </w:rPrChange>
        </w:rPr>
        <w:t xml:space="preserve"> memory verse.</w:t>
      </w:r>
    </w:p>
    <w:p w:rsidR="0061634B" w:rsidRDefault="0061634B" w:rsidP="004672B2">
      <w:r>
        <w:t>2</w:t>
      </w:r>
      <w:ins w:id="24" w:author="SKY" w:date="2016-06-09T13:43:00Z">
        <w:r w:rsidR="00AD4EF1">
          <w:t xml:space="preserve">. </w:t>
        </w:r>
      </w:ins>
      <w:del w:id="25" w:author="SKY" w:date="2016-06-09T13:43:00Z">
        <w:r w:rsidDel="00AD4EF1">
          <w:delText>.</w:delText>
        </w:r>
      </w:del>
      <w:r>
        <w:t>然后</w:t>
      </w:r>
      <w:r>
        <w:rPr>
          <w:rFonts w:hint="eastAsia"/>
        </w:rPr>
        <w:t>，</w:t>
      </w:r>
      <w:r w:rsidR="000D520A">
        <w:t>读一下故事的圣经原文</w:t>
      </w:r>
      <w:r w:rsidR="000D520A">
        <w:rPr>
          <w:rFonts w:hint="eastAsia"/>
        </w:rPr>
        <w:t>，选择</w:t>
      </w:r>
      <w:ins w:id="26" w:author="SKY" w:date="2016-06-09T13:45:00Z">
        <w:r w:rsidR="00AD4EF1">
          <w:rPr>
            <w:rFonts w:hint="eastAsia"/>
          </w:rPr>
          <w:t>现今</w:t>
        </w:r>
      </w:ins>
      <w:r w:rsidR="000D520A">
        <w:rPr>
          <w:rFonts w:hint="eastAsia"/>
        </w:rPr>
        <w:t>流行的圣经版本，</w:t>
      </w:r>
      <w:ins w:id="27" w:author="SKY" w:date="2016-06-09T13:43:00Z">
        <w:r w:rsidR="00AD4EF1">
          <w:rPr>
            <w:rFonts w:hint="eastAsia"/>
          </w:rPr>
          <w:t>这样</w:t>
        </w:r>
      </w:ins>
      <w:r w:rsidR="000D520A">
        <w:rPr>
          <w:rFonts w:hint="eastAsia"/>
        </w:rPr>
        <w:t>可以让你</w:t>
      </w:r>
      <w:ins w:id="28" w:author="SKY" w:date="2016-06-09T13:43:00Z">
        <w:r w:rsidR="00AD4EF1">
          <w:rPr>
            <w:rFonts w:hint="eastAsia"/>
          </w:rPr>
          <w:t>能</w:t>
        </w:r>
      </w:ins>
      <w:r w:rsidR="000D520A">
        <w:rPr>
          <w:rFonts w:hint="eastAsia"/>
        </w:rPr>
        <w:t>更清晰的理解故事的细节。</w:t>
      </w:r>
    </w:p>
    <w:p w:rsidR="004672B2" w:rsidRDefault="004672B2" w:rsidP="004672B2">
      <w:r>
        <w:t>2. Then, read the story in the Bible itself. Use a modern version that enables you to understand most clearly the details of the story.</w:t>
      </w:r>
    </w:p>
    <w:p w:rsidR="000D520A" w:rsidRDefault="000D520A" w:rsidP="004672B2">
      <w:r>
        <w:t>3.</w:t>
      </w:r>
      <w:ins w:id="29" w:author="SKY" w:date="2016-06-09T13:48:00Z">
        <w:r w:rsidR="00083294">
          <w:t xml:space="preserve"> </w:t>
        </w:r>
      </w:ins>
      <w:r>
        <w:t>悉心思考这个故事</w:t>
      </w:r>
      <w:r>
        <w:rPr>
          <w:rFonts w:hint="eastAsia"/>
        </w:rPr>
        <w:t>，</w:t>
      </w:r>
      <w:r>
        <w:t>试着想象你在当时的情形当中</w:t>
      </w:r>
      <w:r>
        <w:rPr>
          <w:rFonts w:hint="eastAsia"/>
        </w:rPr>
        <w:t>，</w:t>
      </w:r>
      <w:ins w:id="30" w:author="SKY" w:date="2016-06-09T13:56:00Z">
        <w:r w:rsidR="00360232">
          <w:rPr>
            <w:rFonts w:hint="eastAsia"/>
          </w:rPr>
          <w:t>并</w:t>
        </w:r>
      </w:ins>
      <w:del w:id="31" w:author="SKY" w:date="2016-06-09T13:49:00Z">
        <w:r w:rsidR="00261F49" w:rsidDel="00083294">
          <w:delText>并且</w:delText>
        </w:r>
      </w:del>
      <w:r w:rsidR="00261F49">
        <w:t>把你想到的</w:t>
      </w:r>
      <w:del w:id="32" w:author="SKY" w:date="2016-06-09T13:56:00Z">
        <w:r w:rsidR="00261F49" w:rsidDel="00360232">
          <w:rPr>
            <w:rFonts w:hint="eastAsia"/>
          </w:rPr>
          <w:delText>，</w:delText>
        </w:r>
      </w:del>
      <w:ins w:id="33" w:author="SKY" w:date="2016-06-09T13:56:00Z">
        <w:r w:rsidR="00360232">
          <w:rPr>
            <w:rFonts w:hint="eastAsia"/>
          </w:rPr>
          <w:t>，</w:t>
        </w:r>
      </w:ins>
      <w:r w:rsidR="00261F49">
        <w:t>但是故事里没有提及的细节写下来</w:t>
      </w:r>
      <w:ins w:id="34" w:author="SKY" w:date="2016-06-09T13:55:00Z">
        <w:r w:rsidR="00083294">
          <w:t>以丰富这个故事</w:t>
        </w:r>
      </w:ins>
      <w:r w:rsidR="00261F49">
        <w:rPr>
          <w:rFonts w:hint="eastAsia"/>
        </w:rPr>
        <w:t>。</w:t>
      </w:r>
    </w:p>
    <w:p w:rsidR="004672B2" w:rsidRDefault="004672B2" w:rsidP="004672B2">
      <w:r>
        <w:t>3. Think carefully about the story and try to imagine that you were there in that situation and write all the unmentioned</w:t>
      </w:r>
      <w:r w:rsidR="000D520A">
        <w:t xml:space="preserve"> </w:t>
      </w:r>
      <w:r>
        <w:t>details that you imagine might have filled out the story.</w:t>
      </w:r>
    </w:p>
    <w:p w:rsidR="000D520A" w:rsidRDefault="00261F49" w:rsidP="004672B2">
      <w:r>
        <w:rPr>
          <w:rFonts w:hint="eastAsia"/>
        </w:rPr>
        <w:t>4.</w:t>
      </w:r>
      <w:ins w:id="35" w:author="SKY" w:date="2016-06-09T13:48:00Z">
        <w:r w:rsidR="00083294">
          <w:t xml:space="preserve"> </w:t>
        </w:r>
      </w:ins>
      <w:r>
        <w:rPr>
          <w:rFonts w:hint="eastAsia"/>
        </w:rPr>
        <w:t>把你阅读故事所领悟</w:t>
      </w:r>
      <w:ins w:id="36" w:author="SKY" w:date="2016-06-09T14:07:00Z">
        <w:r w:rsidR="008042A0">
          <w:rPr>
            <w:rFonts w:hint="eastAsia"/>
          </w:rPr>
          <w:t>到</w:t>
        </w:r>
      </w:ins>
      <w:proofErr w:type="gramStart"/>
      <w:r>
        <w:rPr>
          <w:rFonts w:hint="eastAsia"/>
        </w:rPr>
        <w:t>的</w:t>
      </w:r>
      <w:ins w:id="37" w:author="SKY" w:date="2016-06-09T13:57:00Z">
        <w:r w:rsidR="00360232">
          <w:rPr>
            <w:rFonts w:hint="eastAsia"/>
          </w:rPr>
          <w:t>属灵</w:t>
        </w:r>
        <w:r w:rsidR="00360232" w:rsidRPr="00360232">
          <w:rPr>
            <w:rFonts w:hint="eastAsia"/>
          </w:rPr>
          <w:t>真理</w:t>
        </w:r>
      </w:ins>
      <w:proofErr w:type="gramEnd"/>
      <w:ins w:id="38" w:author="SKY" w:date="2016-06-09T14:07:00Z">
        <w:r w:rsidR="00F353AF">
          <w:rPr>
            <w:rFonts w:hint="eastAsia"/>
          </w:rPr>
          <w:t>准则</w:t>
        </w:r>
      </w:ins>
      <w:del w:id="39" w:author="SKY" w:date="2016-06-09T13:57:00Z">
        <w:r w:rsidR="008C7F99" w:rsidRPr="004124C7" w:rsidDel="00360232">
          <w:rPr>
            <w:rFonts w:hint="eastAsia"/>
            <w:color w:val="FF0000"/>
          </w:rPr>
          <w:delText>精神真理原则</w:delText>
        </w:r>
      </w:del>
      <w:r>
        <w:rPr>
          <w:rFonts w:hint="eastAsia"/>
        </w:rPr>
        <w:t>写到一张纸上。</w:t>
      </w:r>
    </w:p>
    <w:p w:rsidR="004672B2" w:rsidRDefault="004672B2" w:rsidP="004672B2">
      <w:r>
        <w:t>4. On a sheet of paper, write</w:t>
      </w:r>
      <w:r w:rsidRPr="00360232">
        <w:t xml:space="preserve"> </w:t>
      </w:r>
      <w:r w:rsidRPr="00360232">
        <w:rPr>
          <w:rPrChange w:id="40" w:author="SKY" w:date="2016-06-09T13:57:00Z">
            <w:rPr>
              <w:color w:val="FF0000"/>
            </w:rPr>
          </w:rPrChange>
        </w:rPr>
        <w:t>the principle spiritual truths</w:t>
      </w:r>
      <w:r>
        <w:t xml:space="preserve"> that you find in the story.</w:t>
      </w:r>
    </w:p>
    <w:p w:rsidR="004672B2" w:rsidRDefault="004672B2" w:rsidP="004672B2">
      <w:pPr>
        <w:rPr>
          <w:ins w:id="41" w:author="SKY" w:date="2016-06-09T14:07:00Z"/>
        </w:rPr>
      </w:pPr>
    </w:p>
    <w:p w:rsidR="008042A0" w:rsidRDefault="008042A0" w:rsidP="004672B2">
      <w:pPr>
        <w:rPr>
          <w:ins w:id="42" w:author="SKY" w:date="2016-06-09T14:07:00Z"/>
        </w:rPr>
      </w:pPr>
    </w:p>
    <w:p w:rsidR="008042A0" w:rsidRDefault="008042A0" w:rsidP="004672B2"/>
    <w:p w:rsidR="008C7F99" w:rsidRDefault="008C7F99" w:rsidP="004672B2">
      <w:r>
        <w:t>教学过程</w:t>
      </w:r>
    </w:p>
    <w:p w:rsidR="004672B2" w:rsidRDefault="004672B2" w:rsidP="004672B2">
      <w:r>
        <w:lastRenderedPageBreak/>
        <w:t>Teach</w:t>
      </w:r>
    </w:p>
    <w:p w:rsidR="008C7F99" w:rsidRDefault="008C7F99" w:rsidP="004672B2">
      <w:r>
        <w:t>5.</w:t>
      </w:r>
      <w:ins w:id="43" w:author="SKY" w:date="2016-06-09T14:16:00Z">
        <w:r w:rsidR="00CF24E4">
          <w:t xml:space="preserve"> </w:t>
        </w:r>
      </w:ins>
      <w:r>
        <w:t>给每一位学生</w:t>
      </w:r>
      <w:ins w:id="44" w:author="SKY" w:date="2016-06-09T14:12:00Z">
        <w:r w:rsidR="00B25338">
          <w:t>准备</w:t>
        </w:r>
      </w:ins>
      <w:r>
        <w:t>一份</w:t>
      </w:r>
      <w:r w:rsidR="004124C7">
        <w:t>课文</w:t>
      </w:r>
      <w:r w:rsidR="00DC367E">
        <w:t>教材</w:t>
      </w:r>
      <w:r w:rsidR="00DC367E">
        <w:rPr>
          <w:rFonts w:hint="eastAsia"/>
        </w:rPr>
        <w:t>。（请不要用</w:t>
      </w:r>
      <w:r w:rsidR="004124C7">
        <w:rPr>
          <w:rFonts w:hint="eastAsia"/>
        </w:rPr>
        <w:t>影印的课文教材，虽然</w:t>
      </w:r>
      <w:del w:id="45" w:author="SKY" w:date="2016-06-09T14:14:00Z">
        <w:r w:rsidR="004124C7" w:rsidDel="00B25338">
          <w:rPr>
            <w:rFonts w:hint="eastAsia"/>
          </w:rPr>
          <w:delText>在某</w:delText>
        </w:r>
      </w:del>
      <w:ins w:id="46" w:author="SKY" w:date="2016-06-09T14:14:00Z">
        <w:r w:rsidR="00B25338">
          <w:rPr>
            <w:rFonts w:hint="eastAsia"/>
          </w:rPr>
          <w:t>有</w:t>
        </w:r>
      </w:ins>
      <w:del w:id="47" w:author="SKY" w:date="2016-06-09T14:14:00Z">
        <w:r w:rsidR="004124C7" w:rsidDel="00B25338">
          <w:rPr>
            <w:rFonts w:hint="eastAsia"/>
          </w:rPr>
          <w:delText>些</w:delText>
        </w:r>
      </w:del>
      <w:r w:rsidR="004124C7">
        <w:rPr>
          <w:rFonts w:hint="eastAsia"/>
        </w:rPr>
        <w:t>时候，影印的课文教材要比</w:t>
      </w:r>
      <w:del w:id="48" w:author="SKY" w:date="2016-06-09T14:14:00Z">
        <w:r w:rsidR="004124C7" w:rsidDel="00B25338">
          <w:rPr>
            <w:rFonts w:hint="eastAsia"/>
          </w:rPr>
          <w:delText>印刷</w:delText>
        </w:r>
      </w:del>
      <w:ins w:id="49" w:author="SKY" w:date="2016-06-09T14:16:00Z">
        <w:r w:rsidR="00B25338">
          <w:rPr>
            <w:rFonts w:hint="eastAsia"/>
          </w:rPr>
          <w:t>印刷</w:t>
        </w:r>
      </w:ins>
      <w:r w:rsidR="004124C7">
        <w:rPr>
          <w:rFonts w:hint="eastAsia"/>
        </w:rPr>
        <w:t>的课文教材要便宜一些</w:t>
      </w:r>
      <w:r w:rsidR="00DC367E">
        <w:rPr>
          <w:rFonts w:hint="eastAsia"/>
        </w:rPr>
        <w:t>）</w:t>
      </w:r>
    </w:p>
    <w:p w:rsidR="004672B2" w:rsidRDefault="004672B2" w:rsidP="004672B2">
      <w:r>
        <w:t>5. Give each student a copy of the lesson. (Please do not photocopy the lessons. In any case, they are less expensive in their published form)</w:t>
      </w:r>
    </w:p>
    <w:p w:rsidR="004124C7" w:rsidRDefault="004124C7" w:rsidP="004672B2">
      <w:r>
        <w:t>6.</w:t>
      </w:r>
      <w:ins w:id="50" w:author="SKY" w:date="2016-06-09T14:16:00Z">
        <w:r w:rsidR="00CF24E4">
          <w:t xml:space="preserve"> </w:t>
        </w:r>
      </w:ins>
      <w:r>
        <w:t>告诉</w:t>
      </w:r>
      <w:del w:id="51" w:author="SKY" w:date="2016-06-09T14:16:00Z">
        <w:r w:rsidR="008B3136" w:rsidDel="00CF24E4">
          <w:delText>全</w:delText>
        </w:r>
      </w:del>
      <w:r w:rsidR="008B3136">
        <w:rPr>
          <w:rFonts w:hint="eastAsia"/>
        </w:rPr>
        <w:t>小组</w:t>
      </w:r>
      <w:ins w:id="52" w:author="SKY" w:date="2016-06-09T14:16:00Z">
        <w:r w:rsidR="00CF24E4">
          <w:rPr>
            <w:rFonts w:hint="eastAsia"/>
          </w:rPr>
          <w:t>全体</w:t>
        </w:r>
      </w:ins>
      <w:ins w:id="53" w:author="SKY" w:date="2016-06-09T14:17:00Z">
        <w:r w:rsidR="00CF24E4">
          <w:rPr>
            <w:rFonts w:hint="eastAsia"/>
          </w:rPr>
          <w:t>成员这个</w:t>
        </w:r>
      </w:ins>
      <w:r>
        <w:t>故事的名称</w:t>
      </w:r>
      <w:r>
        <w:rPr>
          <w:rFonts w:hint="eastAsia"/>
        </w:rPr>
        <w:t>，</w:t>
      </w:r>
      <w:r>
        <w:t>并用简短的几句话说明一下</w:t>
      </w:r>
      <w:r>
        <w:rPr>
          <w:rFonts w:hint="eastAsia"/>
        </w:rPr>
        <w:t>，</w:t>
      </w:r>
      <w:r>
        <w:t>这</w:t>
      </w:r>
      <w:r w:rsidR="00DB0672">
        <w:t>篇</w:t>
      </w:r>
      <w:del w:id="54" w:author="SKY" w:date="2016-06-09T14:16:00Z">
        <w:r w:rsidR="00DB0672" w:rsidDel="00DA0BA3">
          <w:rPr>
            <w:rFonts w:hint="eastAsia"/>
          </w:rPr>
          <w:delText>课文</w:delText>
        </w:r>
      </w:del>
      <w:ins w:id="55" w:author="SKY" w:date="2016-06-09T14:16:00Z">
        <w:r w:rsidR="00DA0BA3">
          <w:rPr>
            <w:rFonts w:hint="eastAsia"/>
          </w:rPr>
          <w:t>故事</w:t>
        </w:r>
      </w:ins>
      <w:r>
        <w:t>对大家的重要性</w:t>
      </w:r>
      <w:r>
        <w:rPr>
          <w:rFonts w:hint="eastAsia"/>
        </w:rPr>
        <w:t>。</w:t>
      </w:r>
    </w:p>
    <w:p w:rsidR="004672B2" w:rsidRDefault="004672B2" w:rsidP="004672B2">
      <w:r>
        <w:t>6. Tell the group the name of the story and in a few words explain why the lesson is important to them.</w:t>
      </w:r>
    </w:p>
    <w:p w:rsidR="00DB0672" w:rsidRDefault="00DB0672" w:rsidP="004672B2">
      <w:r>
        <w:t>7.</w:t>
      </w:r>
      <w:r>
        <w:rPr>
          <w:rFonts w:hint="eastAsia"/>
        </w:rPr>
        <w:t>（对于</w:t>
      </w:r>
      <w:r w:rsidR="008B3136">
        <w:rPr>
          <w:rFonts w:hint="eastAsia"/>
        </w:rPr>
        <w:t>阅读小组</w:t>
      </w:r>
      <w:r>
        <w:rPr>
          <w:rFonts w:hint="eastAsia"/>
        </w:rPr>
        <w:t>）</w:t>
      </w:r>
      <w:r w:rsidR="005C4053">
        <w:rPr>
          <w:rFonts w:hint="eastAsia"/>
        </w:rPr>
        <w:t>要求小组</w:t>
      </w:r>
      <w:ins w:id="56" w:author="SKY" w:date="2016-06-09T14:21:00Z">
        <w:r w:rsidR="007E4DBF">
          <w:rPr>
            <w:rFonts w:hint="eastAsia"/>
          </w:rPr>
          <w:t>中愿意</w:t>
        </w:r>
      </w:ins>
      <w:ins w:id="57" w:author="SKY" w:date="2016-06-09T14:22:00Z">
        <w:r w:rsidR="007E4DBF">
          <w:rPr>
            <w:rFonts w:hint="eastAsia"/>
          </w:rPr>
          <w:t>出声</w:t>
        </w:r>
      </w:ins>
      <w:ins w:id="58" w:author="SKY" w:date="2016-06-09T14:21:00Z">
        <w:r w:rsidR="007E4DBF">
          <w:rPr>
            <w:rFonts w:hint="eastAsia"/>
          </w:rPr>
          <w:t>朗读</w:t>
        </w:r>
      </w:ins>
      <w:r w:rsidR="005C4053">
        <w:rPr>
          <w:rFonts w:hint="eastAsia"/>
        </w:rPr>
        <w:t>的每一个成员</w:t>
      </w:r>
      <w:ins w:id="59" w:author="SKY" w:date="2016-06-09T14:22:00Z">
        <w:r w:rsidR="007E4DBF">
          <w:rPr>
            <w:rFonts w:hint="eastAsia"/>
          </w:rPr>
          <w:t>，</w:t>
        </w:r>
      </w:ins>
      <w:r w:rsidR="005C4053">
        <w:rPr>
          <w:rFonts w:hint="eastAsia"/>
        </w:rPr>
        <w:t>大声阅读</w:t>
      </w:r>
      <w:ins w:id="60" w:author="SKY" w:date="2016-06-09T14:23:00Z">
        <w:r w:rsidR="007E4DBF">
          <w:rPr>
            <w:rFonts w:hint="eastAsia"/>
          </w:rPr>
          <w:t>课文</w:t>
        </w:r>
      </w:ins>
      <w:del w:id="61" w:author="SKY" w:date="2016-06-09T14:22:00Z">
        <w:r w:rsidR="005C4053" w:rsidDel="007E4DBF">
          <w:rPr>
            <w:rFonts w:hint="eastAsia"/>
          </w:rPr>
          <w:delText>打印</w:delText>
        </w:r>
      </w:del>
      <w:ins w:id="62" w:author="SKY" w:date="2016-06-09T14:22:00Z">
        <w:r w:rsidR="007E4DBF">
          <w:rPr>
            <w:rFonts w:hint="eastAsia"/>
          </w:rPr>
          <w:t>教材中</w:t>
        </w:r>
      </w:ins>
      <w:del w:id="63" w:author="SKY" w:date="2016-06-09T14:23:00Z">
        <w:r w:rsidR="005C4053" w:rsidDel="007E4DBF">
          <w:rPr>
            <w:rFonts w:hint="eastAsia"/>
          </w:rPr>
          <w:delText>好</w:delText>
        </w:r>
      </w:del>
      <w:r w:rsidR="005C4053">
        <w:rPr>
          <w:rFonts w:hint="eastAsia"/>
        </w:rPr>
        <w:t>的故事，</w:t>
      </w:r>
      <w:ins w:id="64" w:author="SKY" w:date="2016-06-09T14:20:00Z">
        <w:r w:rsidR="007F14C5">
          <w:rPr>
            <w:rFonts w:hint="eastAsia"/>
          </w:rPr>
          <w:t>按顺序</w:t>
        </w:r>
      </w:ins>
      <w:r w:rsidR="005C4053">
        <w:rPr>
          <w:rFonts w:hint="eastAsia"/>
        </w:rPr>
        <w:t>每一个人</w:t>
      </w:r>
      <w:del w:id="65" w:author="SKY" w:date="2016-06-09T14:20:00Z">
        <w:r w:rsidR="005C4053" w:rsidDel="007F14C5">
          <w:rPr>
            <w:rFonts w:hint="eastAsia"/>
          </w:rPr>
          <w:delText>按顺序</w:delText>
        </w:r>
      </w:del>
      <w:r w:rsidR="005C4053">
        <w:rPr>
          <w:rFonts w:hint="eastAsia"/>
        </w:rPr>
        <w:t>读</w:t>
      </w:r>
      <w:del w:id="66" w:author="SKY" w:date="2016-06-09T14:21:00Z">
        <w:r w:rsidR="005C4053" w:rsidDel="007F14C5">
          <w:rPr>
            <w:rFonts w:hint="eastAsia"/>
          </w:rPr>
          <w:delText>一段</w:delText>
        </w:r>
      </w:del>
      <w:ins w:id="67" w:author="SKY" w:date="2016-06-09T14:21:00Z">
        <w:r w:rsidR="007F14C5">
          <w:rPr>
            <w:rFonts w:hint="eastAsia"/>
          </w:rPr>
          <w:t>一句</w:t>
        </w:r>
      </w:ins>
      <w:del w:id="68" w:author="SKY" w:date="2016-06-09T14:21:00Z">
        <w:r w:rsidR="005C4053" w:rsidDel="007E4DBF">
          <w:rPr>
            <w:rFonts w:hint="eastAsia"/>
          </w:rPr>
          <w:delText>，只要求那些愿意读的人这样做</w:delText>
        </w:r>
      </w:del>
      <w:r w:rsidR="005C4053">
        <w:rPr>
          <w:rFonts w:hint="eastAsia"/>
        </w:rPr>
        <w:t>。</w:t>
      </w:r>
    </w:p>
    <w:p w:rsidR="004672B2" w:rsidRDefault="004672B2" w:rsidP="004672B2">
      <w:r>
        <w:t>7. (For groups with readers)</w:t>
      </w:r>
      <w:r w:rsidR="00DB0672">
        <w:t xml:space="preserve"> </w:t>
      </w:r>
      <w:r w:rsidR="005C4053">
        <w:t>ask</w:t>
      </w:r>
      <w:r>
        <w:t xml:space="preserve"> the members of the group to read aloud the printed story, each person, in turn, reading only one sentence. Ask that only those who wish to read do so.</w:t>
      </w:r>
    </w:p>
    <w:p w:rsidR="005C4053" w:rsidRDefault="00BC0883" w:rsidP="004672B2">
      <w:r>
        <w:t>8.</w:t>
      </w:r>
      <w:ins w:id="69" w:author="SKY" w:date="2016-06-09T14:24:00Z">
        <w:r w:rsidR="00A85113">
          <w:t xml:space="preserve"> </w:t>
        </w:r>
      </w:ins>
      <w:r w:rsidR="009D1AED">
        <w:t>尽量用比较生动的方式来讲故事</w:t>
      </w:r>
      <w:r w:rsidR="009D1AED">
        <w:rPr>
          <w:rFonts w:hint="eastAsia"/>
        </w:rPr>
        <w:t>，</w:t>
      </w:r>
      <w:ins w:id="70" w:author="SKY" w:date="2016-06-09T14:25:00Z">
        <w:r w:rsidR="00A85113" w:rsidRPr="00A85113">
          <w:rPr>
            <w:rFonts w:hint="eastAsia"/>
          </w:rPr>
          <w:t>用不同的声音来呈现故事里的每一个人物</w:t>
        </w:r>
      </w:ins>
      <w:del w:id="71" w:author="SKY" w:date="2016-06-09T14:25:00Z">
        <w:r w:rsidR="009D1AED" w:rsidDel="00A85113">
          <w:rPr>
            <w:rFonts w:hint="eastAsia"/>
          </w:rPr>
          <w:delText>故事里的每一个人要用不同的声音来区别</w:delText>
        </w:r>
      </w:del>
      <w:r w:rsidR="009D1AED">
        <w:rPr>
          <w:rFonts w:hint="eastAsia"/>
        </w:rPr>
        <w:t>，</w:t>
      </w:r>
      <w:ins w:id="72" w:author="SKY" w:date="2016-06-09T14:24:00Z">
        <w:r w:rsidR="00A85113">
          <w:rPr>
            <w:rFonts w:hint="eastAsia"/>
          </w:rPr>
          <w:t>并且</w:t>
        </w:r>
        <w:r w:rsidR="00A85113" w:rsidRPr="00A85113">
          <w:rPr>
            <w:rFonts w:hint="eastAsia"/>
          </w:rPr>
          <w:t>配合使用手势</w:t>
        </w:r>
      </w:ins>
      <w:ins w:id="73" w:author="SKY" w:date="2016-06-09T14:25:00Z">
        <w:r w:rsidR="00A85113">
          <w:rPr>
            <w:rFonts w:hint="eastAsia"/>
          </w:rPr>
          <w:t>让</w:t>
        </w:r>
      </w:ins>
      <w:ins w:id="74" w:author="SKY" w:date="2016-06-09T14:24:00Z">
        <w:r w:rsidR="00A85113" w:rsidRPr="00A85113">
          <w:rPr>
            <w:rFonts w:hint="eastAsia"/>
          </w:rPr>
          <w:t>故事更形象化</w:t>
        </w:r>
      </w:ins>
      <w:del w:id="75" w:author="SKY" w:date="2016-06-09T14:24:00Z">
        <w:r w:rsidR="009D1AED" w:rsidDel="00A85113">
          <w:rPr>
            <w:rFonts w:hint="eastAsia"/>
          </w:rPr>
          <w:delText>并且</w:delText>
        </w:r>
        <w:r w:rsidR="00566742" w:rsidDel="00A85113">
          <w:rPr>
            <w:rFonts w:hint="eastAsia"/>
          </w:rPr>
          <w:delText>使用</w:delText>
        </w:r>
        <w:r w:rsidR="009D1AED" w:rsidDel="00A85113">
          <w:rPr>
            <w:rFonts w:hint="eastAsia"/>
          </w:rPr>
          <w:delText>手势来增加故事的生动性</w:delText>
        </w:r>
      </w:del>
      <w:r w:rsidR="009D1AED">
        <w:rPr>
          <w:rFonts w:hint="eastAsia"/>
        </w:rPr>
        <w:t>。</w:t>
      </w:r>
    </w:p>
    <w:p w:rsidR="004672B2" w:rsidRDefault="004672B2" w:rsidP="004672B2">
      <w:r>
        <w:t>8. Tell the story in the most dramatic manner possible. Use different voices for each person in the story and use gestures to dramatize the story.</w:t>
      </w:r>
    </w:p>
    <w:p w:rsidR="00566742" w:rsidRDefault="00566742" w:rsidP="004672B2">
      <w:r>
        <w:t>9.</w:t>
      </w:r>
      <w:del w:id="76" w:author="SKY" w:date="2016-06-09T14:26:00Z">
        <w:r w:rsidDel="003A771D">
          <w:delText>大声读出来提问的问题</w:delText>
        </w:r>
        <w:r w:rsidDel="003A771D">
          <w:rPr>
            <w:rFonts w:hint="eastAsia"/>
          </w:rPr>
          <w:delText>，</w:delText>
        </w:r>
        <w:r w:rsidDel="003A771D">
          <w:delText>鼓励</w:delText>
        </w:r>
        <w:r w:rsidR="00216F2B" w:rsidDel="003A771D">
          <w:delText>所有人认真的并且真诚的回答出</w:delText>
        </w:r>
      </w:del>
      <w:ins w:id="77" w:author="SKY" w:date="2016-06-09T14:26:00Z">
        <w:r w:rsidR="003A771D">
          <w:rPr>
            <w:rFonts w:hint="eastAsia"/>
          </w:rPr>
          <w:t xml:space="preserve"> </w:t>
        </w:r>
      </w:ins>
      <w:del w:id="78" w:author="SKY" w:date="2016-06-09T14:26:00Z">
        <w:r w:rsidR="00216F2B" w:rsidDel="003A771D">
          <w:delText>来</w:delText>
        </w:r>
      </w:del>
      <w:ins w:id="79" w:author="SKY" w:date="2016-06-09T14:26:00Z">
        <w:r w:rsidR="003A771D" w:rsidRPr="003A771D">
          <w:rPr>
            <w:rFonts w:hint="eastAsia"/>
          </w:rPr>
          <w:t>把</w:t>
        </w:r>
      </w:ins>
      <w:ins w:id="80" w:author="SKY" w:date="2016-06-09T14:27:00Z">
        <w:r w:rsidR="003A771D">
          <w:rPr>
            <w:rFonts w:hint="eastAsia"/>
          </w:rPr>
          <w:t>课后</w:t>
        </w:r>
      </w:ins>
      <w:ins w:id="81" w:author="SKY" w:date="2016-06-09T14:26:00Z">
        <w:r w:rsidR="003A771D" w:rsidRPr="003A771D">
          <w:rPr>
            <w:rFonts w:hint="eastAsia"/>
          </w:rPr>
          <w:t>问题大声的读出来，鼓励所有小组成员</w:t>
        </w:r>
      </w:ins>
      <w:ins w:id="82" w:author="SKY" w:date="2016-06-09T14:28:00Z">
        <w:r w:rsidR="003A771D">
          <w:rPr>
            <w:rFonts w:hint="eastAsia"/>
          </w:rPr>
          <w:t>要</w:t>
        </w:r>
      </w:ins>
      <w:ins w:id="83" w:author="SKY" w:date="2016-06-09T14:27:00Z">
        <w:r w:rsidR="003A771D">
          <w:rPr>
            <w:rFonts w:hint="eastAsia"/>
          </w:rPr>
          <w:t>认真和</w:t>
        </w:r>
      </w:ins>
      <w:ins w:id="84" w:author="SKY" w:date="2016-06-09T14:26:00Z">
        <w:r w:rsidR="003A771D" w:rsidRPr="003A771D">
          <w:rPr>
            <w:rFonts w:hint="eastAsia"/>
          </w:rPr>
          <w:t>真诚的回答问题。</w:t>
        </w:r>
      </w:ins>
      <w:del w:id="85" w:author="SKY" w:date="2016-06-09T14:26:00Z">
        <w:r w:rsidR="00216F2B" w:rsidDel="003A771D">
          <w:rPr>
            <w:rFonts w:hint="eastAsia"/>
          </w:rPr>
          <w:delText>。</w:delText>
        </w:r>
      </w:del>
    </w:p>
    <w:p w:rsidR="004672B2" w:rsidRDefault="004672B2" w:rsidP="004672B2">
      <w:r>
        <w:t>9. Read aloud the questions and encourage the class to answer carefully and sincerely.</w:t>
      </w:r>
    </w:p>
    <w:p w:rsidR="00216F2B" w:rsidRDefault="00216F2B" w:rsidP="004672B2">
      <w:r>
        <w:t>10.</w:t>
      </w:r>
      <w:r>
        <w:t>帮助所有人背诵经文</w:t>
      </w:r>
      <w:r>
        <w:rPr>
          <w:rFonts w:hint="eastAsia"/>
        </w:rPr>
        <w:t>，开始的时候，</w:t>
      </w:r>
      <w:r w:rsidR="005B6465">
        <w:rPr>
          <w:rFonts w:hint="eastAsia"/>
        </w:rPr>
        <w:t>分成</w:t>
      </w:r>
      <w:r>
        <w:rPr>
          <w:rFonts w:hint="eastAsia"/>
        </w:rPr>
        <w:t>部分来记忆</w:t>
      </w:r>
      <w:r w:rsidR="005B6465">
        <w:rPr>
          <w:rFonts w:hint="eastAsia"/>
        </w:rPr>
        <w:t>。</w:t>
      </w:r>
      <w:r w:rsidR="00EA28AC">
        <w:rPr>
          <w:rFonts w:hint="eastAsia"/>
        </w:rPr>
        <w:t>这个过程需要耐心，学生每学完一段经文，就需要马上背诵这段经文。然后，要让所有学生一起背诵出来。</w:t>
      </w:r>
    </w:p>
    <w:p w:rsidR="004672B2" w:rsidRDefault="004672B2" w:rsidP="004672B2">
      <w:r>
        <w:t>10. Help the class to memorize the memory verse, memorizing it at first by parts. Be patient in this activity and have students recite the verse individually as soon as they have learned it. Then, have the entire class give the verse together.</w:t>
      </w:r>
    </w:p>
    <w:p w:rsidR="00216F2B" w:rsidRDefault="000821C7" w:rsidP="004672B2">
      <w:r>
        <w:rPr>
          <w:rFonts w:hint="eastAsia"/>
        </w:rPr>
        <w:t>11.</w:t>
      </w:r>
      <w:r>
        <w:rPr>
          <w:rFonts w:hint="eastAsia"/>
        </w:rPr>
        <w:t>引导所有人给故事的插图涂上颜色</w:t>
      </w:r>
      <w:r w:rsidR="00AE7736">
        <w:rPr>
          <w:rFonts w:hint="eastAsia"/>
        </w:rPr>
        <w:t>。</w:t>
      </w:r>
      <w:ins w:id="86" w:author="SKY" w:date="2016-06-09T14:28:00Z">
        <w:r w:rsidR="0067798F" w:rsidRPr="0067798F">
          <w:rPr>
            <w:rFonts w:hint="eastAsia"/>
          </w:rPr>
          <w:t>老师要</w:t>
        </w:r>
      </w:ins>
      <w:ins w:id="87" w:author="SKY" w:date="2016-06-09T14:29:00Z">
        <w:r w:rsidR="0067798F">
          <w:rPr>
            <w:rFonts w:hint="eastAsia"/>
          </w:rPr>
          <w:t>做好</w:t>
        </w:r>
      </w:ins>
      <w:ins w:id="88" w:author="SKY" w:date="2016-06-09T14:28:00Z">
        <w:r w:rsidR="0067798F" w:rsidRPr="0067798F">
          <w:rPr>
            <w:rFonts w:hint="eastAsia"/>
          </w:rPr>
          <w:t>插图的示范</w:t>
        </w:r>
      </w:ins>
      <w:del w:id="89" w:author="SKY" w:date="2016-06-09T14:28:00Z">
        <w:r w:rsidR="00AE7736" w:rsidDel="0067798F">
          <w:rPr>
            <w:rFonts w:hint="eastAsia"/>
          </w:rPr>
          <w:delText>老师应该树立好榜样</w:delText>
        </w:r>
      </w:del>
      <w:r w:rsidR="00AE7736">
        <w:rPr>
          <w:rFonts w:hint="eastAsia"/>
        </w:rPr>
        <w:t>，</w:t>
      </w:r>
      <w:ins w:id="90" w:author="SKY" w:date="2016-06-09T14:29:00Z">
        <w:r w:rsidR="0067798F" w:rsidRPr="0067798F">
          <w:rPr>
            <w:rFonts w:hint="eastAsia"/>
          </w:rPr>
          <w:t>这时候与大家一起探讨通过圣经故事学习到的真理</w:t>
        </w:r>
      </w:ins>
      <w:del w:id="91" w:author="SKY" w:date="2016-06-09T14:29:00Z">
        <w:r w:rsidR="00AE7736" w:rsidDel="0067798F">
          <w:rPr>
            <w:rFonts w:hint="eastAsia"/>
          </w:rPr>
          <w:delText>这个时候要和所有人互动，讨论通过课文学习到的真理</w:delText>
        </w:r>
      </w:del>
      <w:r w:rsidR="00AE7736">
        <w:rPr>
          <w:rFonts w:hint="eastAsia"/>
        </w:rPr>
        <w:t>。鼓励年轻人和成年人给插图认真的涂颜色，然后</w:t>
      </w:r>
      <w:r w:rsidR="007C068B">
        <w:rPr>
          <w:rFonts w:hint="eastAsia"/>
        </w:rPr>
        <w:t>让他们</w:t>
      </w:r>
      <w:r w:rsidR="00AE7736">
        <w:rPr>
          <w:rFonts w:hint="eastAsia"/>
        </w:rPr>
        <w:t>保存好这些学习资料，以便将来</w:t>
      </w:r>
      <w:r w:rsidR="007C068B">
        <w:rPr>
          <w:rFonts w:hint="eastAsia"/>
        </w:rPr>
        <w:t>他们有机会可以把自己学到的教给其他人。</w:t>
      </w:r>
    </w:p>
    <w:p w:rsidR="004672B2" w:rsidRDefault="004672B2" w:rsidP="004672B2">
      <w:r>
        <w:t>11. Lead the class to color the picture illustrating the story. The teacher should set the example in this. Chat with the class during this time talking about the important truths found in the lesson. Encourage young people and adults to color the pictures carefully and to save the stories so they can teach them to others as opportunities present themselves.</w:t>
      </w:r>
    </w:p>
    <w:p w:rsidR="00845949" w:rsidRDefault="00845949" w:rsidP="004672B2"/>
    <w:p w:rsidR="00845949" w:rsidRDefault="00845949" w:rsidP="004672B2"/>
    <w:p w:rsidR="00845949" w:rsidRDefault="00845949" w:rsidP="004672B2"/>
    <w:p w:rsidR="008000E4" w:rsidRDefault="008000E4">
      <w:pPr>
        <w:widowControl/>
        <w:jc w:val="left"/>
      </w:pPr>
      <w:r>
        <w:br w:type="page"/>
      </w:r>
    </w:p>
    <w:p w:rsidR="008000E4" w:rsidRDefault="00854B2E" w:rsidP="004672B2">
      <w:r>
        <w:lastRenderedPageBreak/>
        <w:t>故事</w:t>
      </w:r>
      <w:r>
        <w:rPr>
          <w:rFonts w:hint="eastAsia"/>
        </w:rPr>
        <w:t>1</w:t>
      </w:r>
      <w:r>
        <w:rPr>
          <w:rFonts w:hint="eastAsia"/>
        </w:rPr>
        <w:t>：</w:t>
      </w:r>
      <w:r w:rsidR="00DA2030">
        <w:t>他的名字叫耶稣</w:t>
      </w:r>
    </w:p>
    <w:p w:rsidR="00845949" w:rsidRDefault="008000E4" w:rsidP="004672B2">
      <w:r w:rsidRPr="008000E4">
        <w:t xml:space="preserve">Call Him </w:t>
      </w:r>
      <w:r>
        <w:t xml:space="preserve">Jesus </w:t>
      </w:r>
    </w:p>
    <w:p w:rsidR="00845949" w:rsidRDefault="00845949" w:rsidP="004672B2"/>
    <w:p w:rsidR="00DA2030" w:rsidRDefault="00DA2030" w:rsidP="004672B2">
      <w:del w:id="92" w:author="SKY" w:date="2016-07-18T21:20:00Z">
        <w:r w:rsidDel="002C6A56">
          <w:delText>圣经的</w:delText>
        </w:r>
      </w:del>
      <w:r>
        <w:t>伟大</w:t>
      </w:r>
      <w:ins w:id="93" w:author="SKY" w:date="2016-07-18T21:20:00Z">
        <w:r w:rsidR="002C6A56">
          <w:t>的圣经</w:t>
        </w:r>
      </w:ins>
      <w:r>
        <w:t>真理</w:t>
      </w:r>
      <w:r>
        <w:rPr>
          <w:rFonts w:hint="eastAsia"/>
        </w:rPr>
        <w:t>：</w:t>
      </w:r>
    </w:p>
    <w:p w:rsidR="008000E4" w:rsidRDefault="008000E4" w:rsidP="008000E4">
      <w:r>
        <w:t>Great Bible Truths:</w:t>
      </w:r>
    </w:p>
    <w:p w:rsidR="00DA2030" w:rsidRDefault="00DA2030" w:rsidP="008000E4">
      <w:r>
        <w:t>1.</w:t>
      </w:r>
      <w:r>
        <w:t>只要神与我们同在</w:t>
      </w:r>
      <w:r>
        <w:rPr>
          <w:rFonts w:hint="eastAsia"/>
        </w:rPr>
        <w:t>，</w:t>
      </w:r>
      <w:r w:rsidR="009C231C">
        <w:rPr>
          <w:rFonts w:hint="eastAsia"/>
        </w:rPr>
        <w:t>所有的都可以成就。</w:t>
      </w:r>
    </w:p>
    <w:p w:rsidR="008000E4" w:rsidRDefault="008000E4" w:rsidP="008000E4">
      <w:r>
        <w:t>1. With God, nothing is impossible.</w:t>
      </w:r>
    </w:p>
    <w:p w:rsidR="009C231C" w:rsidRDefault="009C231C" w:rsidP="008000E4">
      <w:r>
        <w:t>2.</w:t>
      </w:r>
      <w:r>
        <w:t>我们是神的仆人</w:t>
      </w:r>
      <w:r>
        <w:rPr>
          <w:rFonts w:hint="eastAsia"/>
        </w:rPr>
        <w:t>，</w:t>
      </w:r>
      <w:r>
        <w:t>神通过使用我们来帮助</w:t>
      </w:r>
      <w:del w:id="94" w:author="SKY" w:date="2016-06-09T14:30:00Z">
        <w:r w:rsidDel="00A9271B">
          <w:delText>其</w:delText>
        </w:r>
      </w:del>
      <w:r>
        <w:t>他人</w:t>
      </w:r>
      <w:r>
        <w:rPr>
          <w:rFonts w:hint="eastAsia"/>
        </w:rPr>
        <w:t>。</w:t>
      </w:r>
    </w:p>
    <w:p w:rsidR="00845949" w:rsidRDefault="008000E4" w:rsidP="008000E4">
      <w:r>
        <w:t>2. We are God’s servants and he can use us to work for the good of others.</w:t>
      </w:r>
    </w:p>
    <w:p w:rsidR="008000E4" w:rsidRDefault="008000E4" w:rsidP="004672B2"/>
    <w:p w:rsidR="009C231C" w:rsidRDefault="009C231C" w:rsidP="004672B2">
      <w:r>
        <w:t>路加福音</w:t>
      </w:r>
      <w:r>
        <w:rPr>
          <w:rFonts w:hint="eastAsia"/>
        </w:rPr>
        <w:t xml:space="preserve"> </w:t>
      </w:r>
      <w:r w:rsidRPr="009C231C">
        <w:t>1:26-38</w:t>
      </w:r>
    </w:p>
    <w:p w:rsidR="008000E4" w:rsidRDefault="009C231C" w:rsidP="004672B2">
      <w:r w:rsidRPr="009C231C">
        <w:t>Luke 1:26-38</w:t>
      </w:r>
    </w:p>
    <w:p w:rsidR="00B1689F" w:rsidRDefault="00B1689F" w:rsidP="004672B2"/>
    <w:p w:rsidR="00713C55" w:rsidRDefault="00F31A04" w:rsidP="004672B2">
      <w:ins w:id="95" w:author="SKY" w:date="2016-06-09T14:31:00Z">
        <w:r w:rsidRPr="00F31A04">
          <w:rPr>
            <w:rFonts w:hint="eastAsia"/>
          </w:rPr>
          <w:t>天使加百列奉神的差遣，</w:t>
        </w:r>
        <w:proofErr w:type="gramStart"/>
        <w:r w:rsidRPr="00F31A04">
          <w:rPr>
            <w:rFonts w:hint="eastAsia"/>
          </w:rPr>
          <w:t>往加利利</w:t>
        </w:r>
        <w:proofErr w:type="gramEnd"/>
        <w:r w:rsidRPr="00F31A04">
          <w:rPr>
            <w:rFonts w:hint="eastAsia"/>
          </w:rPr>
          <w:t>的一座城去，这城名叫拿撒勒。加百列给一个名叫</w:t>
        </w:r>
        <w:proofErr w:type="gramStart"/>
        <w:r w:rsidRPr="00F31A04">
          <w:rPr>
            <w:rFonts w:hint="eastAsia"/>
          </w:rPr>
          <w:t>玛</w:t>
        </w:r>
        <w:proofErr w:type="gramEnd"/>
        <w:r w:rsidRPr="00F31A04">
          <w:rPr>
            <w:rFonts w:hint="eastAsia"/>
          </w:rPr>
          <w:t>利亚的童女带去了神的旨意。玛利亚当时还没有结婚，但是她已经许配给了一个叫约</w:t>
        </w:r>
        <w:proofErr w:type="gramStart"/>
        <w:r w:rsidRPr="00F31A04">
          <w:rPr>
            <w:rFonts w:hint="eastAsia"/>
          </w:rPr>
          <w:t>瑟</w:t>
        </w:r>
        <w:proofErr w:type="gramEnd"/>
        <w:r w:rsidRPr="00F31A04">
          <w:rPr>
            <w:rFonts w:hint="eastAsia"/>
          </w:rPr>
          <w:t>的人</w:t>
        </w:r>
        <w:r>
          <w:rPr>
            <w:rFonts w:hint="eastAsia"/>
          </w:rPr>
          <w:t>了</w:t>
        </w:r>
        <w:r w:rsidRPr="00F31A04">
          <w:rPr>
            <w:rFonts w:hint="eastAsia"/>
          </w:rPr>
          <w:t>。</w:t>
        </w:r>
      </w:ins>
      <w:del w:id="96" w:author="SKY" w:date="2016-06-09T14:31:00Z">
        <w:r w:rsidR="00713C55" w:rsidDel="00F31A04">
          <w:delText>神派遣天使加百列到</w:delText>
        </w:r>
        <w:r w:rsidR="00713C55" w:rsidRPr="00713C55" w:rsidDel="00F31A04">
          <w:rPr>
            <w:rFonts w:hint="eastAsia"/>
          </w:rPr>
          <w:delText>加利利的一座城去这城名叫拿撒勒．</w:delText>
        </w:r>
        <w:r w:rsidR="00713C55" w:rsidDel="00F31A04">
          <w:rPr>
            <w:rFonts w:hint="eastAsia"/>
          </w:rPr>
          <w:delText>加百列给一个名叫玛利亚的年轻妇女带去了神的旨意。玛利亚当时还没有结婚，但是她已经和一个叫约瑟的人订婚了。</w:delText>
        </w:r>
      </w:del>
    </w:p>
    <w:p w:rsidR="00713C55" w:rsidRDefault="00B1689F" w:rsidP="00B1689F">
      <w:r>
        <w:t xml:space="preserve">God sent the angel Gabriel to a town called Nazareth. Gabriel brought a message from God to a young woman named Mary. She was not married, but was engaged to marry a man named Joseph. </w:t>
      </w:r>
    </w:p>
    <w:p w:rsidR="00713C55" w:rsidRDefault="00187EFD" w:rsidP="00B1689F">
      <w:r>
        <w:t>天使加</w:t>
      </w:r>
      <w:r w:rsidR="00D943B9">
        <w:t>来</w:t>
      </w:r>
      <w:r>
        <w:t>到</w:t>
      </w:r>
      <w:proofErr w:type="gramStart"/>
      <w:r>
        <w:t>玛</w:t>
      </w:r>
      <w:proofErr w:type="gramEnd"/>
      <w:r>
        <w:t>利亚面前</w:t>
      </w:r>
      <w:r>
        <w:rPr>
          <w:rFonts w:hint="eastAsia"/>
        </w:rPr>
        <w:t>，</w:t>
      </w:r>
      <w:r>
        <w:t>向她致意并说道</w:t>
      </w:r>
      <w:r>
        <w:rPr>
          <w:rFonts w:hint="eastAsia"/>
        </w:rPr>
        <w:t>：“安好，你是蒙福的人，主与你同在”。</w:t>
      </w:r>
      <w:proofErr w:type="gramStart"/>
      <w:r>
        <w:rPr>
          <w:rFonts w:hint="eastAsia"/>
        </w:rPr>
        <w:t>玛</w:t>
      </w:r>
      <w:proofErr w:type="gramEnd"/>
      <w:r>
        <w:rPr>
          <w:rFonts w:hint="eastAsia"/>
        </w:rPr>
        <w:t>利亚非常的害怕，想知道天使为什么会</w:t>
      </w:r>
      <w:proofErr w:type="gramStart"/>
      <w:r>
        <w:rPr>
          <w:rFonts w:hint="eastAsia"/>
        </w:rPr>
        <w:t>到来</w:t>
      </w:r>
      <w:ins w:id="97" w:author="SKY" w:date="2016-06-09T14:35:00Z">
        <w:r w:rsidR="00B45458">
          <w:rPr>
            <w:rFonts w:hint="eastAsia"/>
          </w:rPr>
          <w:t>找</w:t>
        </w:r>
        <w:proofErr w:type="gramEnd"/>
        <w:r w:rsidR="00B45458">
          <w:rPr>
            <w:rFonts w:hint="eastAsia"/>
          </w:rPr>
          <w:t>她</w:t>
        </w:r>
      </w:ins>
      <w:r>
        <w:rPr>
          <w:rFonts w:hint="eastAsia"/>
        </w:rPr>
        <w:t>。</w:t>
      </w:r>
    </w:p>
    <w:p w:rsidR="00B1689F" w:rsidRDefault="00B1689F" w:rsidP="00B1689F">
      <w:r>
        <w:t>The angel came to Mary and greeted her, saying, “Greetings, you who are highly favored by God. The Lord is with you.” Mary was frightened and wanted to understand better why the angel had come to her.</w:t>
      </w:r>
    </w:p>
    <w:p w:rsidR="00B45458" w:rsidRDefault="00B45458" w:rsidP="00B1689F">
      <w:pPr>
        <w:rPr>
          <w:ins w:id="98" w:author="SKY" w:date="2016-06-09T14:35:00Z"/>
        </w:rPr>
      </w:pPr>
      <w:ins w:id="99" w:author="SKY" w:date="2016-06-09T14:35:00Z">
        <w:r w:rsidRPr="00B45458">
          <w:rPr>
            <w:rFonts w:hint="eastAsia"/>
          </w:rPr>
          <w:t>天使对她说：“马利亚，不要怕。”</w:t>
        </w:r>
        <w:r w:rsidRPr="00B45458">
          <w:rPr>
            <w:rFonts w:hint="eastAsia"/>
          </w:rPr>
          <w:t xml:space="preserve"> </w:t>
        </w:r>
        <w:r w:rsidRPr="00B45458">
          <w:rPr>
            <w:rFonts w:hint="eastAsia"/>
          </w:rPr>
          <w:t>你在神面前已经蒙恩了，你要怀孕生子，可以给他起名叫耶稣，意思是</w:t>
        </w:r>
        <w:r w:rsidRPr="00B45458">
          <w:rPr>
            <w:rFonts w:hint="eastAsia"/>
          </w:rPr>
          <w:t xml:space="preserve"> </w:t>
        </w:r>
        <w:r w:rsidRPr="00B45458">
          <w:rPr>
            <w:rFonts w:hint="eastAsia"/>
          </w:rPr>
          <w:t>“神要拯救”。他是你们祖宗的神，他要做神的子民的王，直到永远，他的国也没有穷尽。</w:t>
        </w:r>
      </w:ins>
    </w:p>
    <w:p w:rsidR="00187EFD" w:rsidDel="00B45458" w:rsidRDefault="00187EFD" w:rsidP="00B1689F">
      <w:pPr>
        <w:rPr>
          <w:del w:id="100" w:author="SKY" w:date="2016-06-09T14:35:00Z"/>
        </w:rPr>
      </w:pPr>
      <w:del w:id="101" w:author="SKY" w:date="2016-06-09T14:35:00Z">
        <w:r w:rsidDel="00B45458">
          <w:delText>天使告诉她</w:delText>
        </w:r>
        <w:r w:rsidDel="00B45458">
          <w:rPr>
            <w:rFonts w:hint="eastAsia"/>
          </w:rPr>
          <w:delText>：“别害怕玛利亚”。</w:delText>
        </w:r>
        <w:r w:rsidRPr="00187EFD" w:rsidDel="00B45458">
          <w:rPr>
            <w:rFonts w:hint="eastAsia"/>
          </w:rPr>
          <w:delText>你在</w:delText>
        </w:r>
        <w:r w:rsidDel="00B45458">
          <w:rPr>
            <w:rFonts w:hint="eastAsia"/>
          </w:rPr>
          <w:delText>神面前已经蒙恩了，你将会怀孕生子，</w:delText>
        </w:r>
        <w:r w:rsidRPr="00187EFD" w:rsidDel="00B45458">
          <w:rPr>
            <w:rFonts w:hint="eastAsia"/>
          </w:rPr>
          <w:delText>可以给他起名叫耶稣</w:delText>
        </w:r>
        <w:r w:rsidDel="00B45458">
          <w:rPr>
            <w:rFonts w:hint="eastAsia"/>
          </w:rPr>
          <w:delText>，耶稣的意思就是</w:delText>
        </w:r>
        <w:r w:rsidDel="00B45458">
          <w:rPr>
            <w:rFonts w:hint="eastAsia"/>
          </w:rPr>
          <w:delText xml:space="preserve"> </w:delText>
        </w:r>
        <w:r w:rsidDel="00B45458">
          <w:rPr>
            <w:rFonts w:hint="eastAsia"/>
          </w:rPr>
          <w:delText>“</w:delText>
        </w:r>
        <w:r w:rsidR="0069498C" w:rsidRPr="0069498C" w:rsidDel="00B45458">
          <w:rPr>
            <w:rFonts w:hint="eastAsia"/>
          </w:rPr>
          <w:delText>耶和华救主</w:delText>
        </w:r>
        <w:r w:rsidDel="00B45458">
          <w:rPr>
            <w:rFonts w:hint="eastAsia"/>
          </w:rPr>
          <w:delText>”</w:delText>
        </w:r>
        <w:r w:rsidRPr="00187EFD" w:rsidDel="00B45458">
          <w:rPr>
            <w:rFonts w:hint="eastAsia"/>
          </w:rPr>
          <w:delText>。</w:delText>
        </w:r>
        <w:r w:rsidR="0069498C" w:rsidDel="00B45458">
          <w:rPr>
            <w:rFonts w:hint="eastAsia"/>
          </w:rPr>
          <w:delText>他将开创并且永远统治神的国度，他的国度将会到永远。</w:delText>
        </w:r>
      </w:del>
    </w:p>
    <w:p w:rsidR="00B1689F" w:rsidRDefault="00B1689F" w:rsidP="00B1689F">
      <w:r>
        <w:t>The angel continued speaking, saying, “Do not be afraid, Mary”. God looks on you with much favor.</w:t>
      </w:r>
    </w:p>
    <w:p w:rsidR="00B1689F" w:rsidRDefault="00B1689F" w:rsidP="00B1689F">
      <w:r>
        <w:t>You will have a baby and you are to call him Jesus, which means “God Saves.” He ancestor, and he will reign over the people of God forever. His kingdom will never end.</w:t>
      </w:r>
    </w:p>
    <w:p w:rsidR="0069498C" w:rsidRDefault="00284754" w:rsidP="00B1689F">
      <w:ins w:id="102" w:author="SKY" w:date="2016-06-09T14:36:00Z">
        <w:r w:rsidRPr="00284754">
          <w:rPr>
            <w:rFonts w:hint="eastAsia"/>
          </w:rPr>
          <w:t>马利亚对天使说：“我没有出嫁，怎么有这事呢？”</w:t>
        </w:r>
      </w:ins>
      <w:del w:id="103" w:author="SKY" w:date="2016-06-09T14:36:00Z">
        <w:r w:rsidR="0069498C" w:rsidDel="00284754">
          <w:rPr>
            <w:rFonts w:hint="eastAsia"/>
          </w:rPr>
          <w:delText>“这怎么可能”，玛利亚问道，“我现在还没有结婚”。</w:delText>
        </w:r>
      </w:del>
    </w:p>
    <w:p w:rsidR="00B1689F" w:rsidRDefault="00B1689F" w:rsidP="00B1689F">
      <w:r>
        <w:rPr>
          <w:rFonts w:hint="eastAsia"/>
        </w:rPr>
        <w:t>“</w:t>
      </w:r>
      <w:r>
        <w:t>How is this possible,” asked Mary, “since I am a virgin and am not yet married?”</w:t>
      </w:r>
    </w:p>
    <w:p w:rsidR="00444439" w:rsidRDefault="00444439" w:rsidP="00B1689F">
      <w:pPr>
        <w:rPr>
          <w:ins w:id="104" w:author="SKY" w:date="2016-06-09T14:36:00Z"/>
        </w:rPr>
      </w:pPr>
      <w:ins w:id="105" w:author="SKY" w:date="2016-06-09T14:36:00Z">
        <w:r w:rsidRPr="00444439">
          <w:rPr>
            <w:rFonts w:hint="eastAsia"/>
          </w:rPr>
          <w:t>天使回答说：“圣灵要临到你身上，因此所要生的圣者，必称为神的儿子。”</w:t>
        </w:r>
      </w:ins>
    </w:p>
    <w:p w:rsidR="0069498C" w:rsidDel="00444439" w:rsidRDefault="0069498C" w:rsidP="00B1689F">
      <w:pPr>
        <w:rPr>
          <w:del w:id="106" w:author="SKY" w:date="2016-06-09T14:36:00Z"/>
        </w:rPr>
      </w:pPr>
      <w:del w:id="107" w:author="SKY" w:date="2016-06-09T14:36:00Z">
        <w:r w:rsidDel="00444439">
          <w:delText>天使回答她说</w:delText>
        </w:r>
        <w:r w:rsidDel="00444439">
          <w:rPr>
            <w:rFonts w:hint="eastAsia"/>
          </w:rPr>
          <w:delText>：“圣灵将会</w:delText>
        </w:r>
        <w:r w:rsidR="0089782A" w:rsidDel="00444439">
          <w:rPr>
            <w:rFonts w:hint="eastAsia"/>
          </w:rPr>
          <w:delText>降临到你，</w:delText>
        </w:r>
        <w:r w:rsidR="0089782A" w:rsidRPr="0089782A" w:rsidDel="00444439">
          <w:rPr>
            <w:rFonts w:hint="eastAsia"/>
          </w:rPr>
          <w:delText>因此所要生的圣者</w:delText>
        </w:r>
        <w:r w:rsidR="0089782A" w:rsidDel="00444439">
          <w:rPr>
            <w:rFonts w:hint="eastAsia"/>
          </w:rPr>
          <w:delText>，必</w:delText>
        </w:r>
        <w:r w:rsidR="0089782A" w:rsidRPr="0089782A" w:rsidDel="00444439">
          <w:rPr>
            <w:rFonts w:hint="eastAsia"/>
          </w:rPr>
          <w:delText>称为神的儿子</w:delText>
        </w:r>
        <w:r w:rsidDel="00444439">
          <w:rPr>
            <w:rFonts w:hint="eastAsia"/>
          </w:rPr>
          <w:delText>”</w:delText>
        </w:r>
        <w:r w:rsidR="00D943B9" w:rsidDel="00444439">
          <w:rPr>
            <w:rFonts w:hint="eastAsia"/>
          </w:rPr>
          <w:delText>。</w:delText>
        </w:r>
      </w:del>
    </w:p>
    <w:p w:rsidR="00B1689F" w:rsidRDefault="00B1689F" w:rsidP="00B1689F">
      <w:r>
        <w:t xml:space="preserve">The angel answered, “The Holy Spirit of God will do this. So the holy one to be born will be called the Son of God.” </w:t>
      </w:r>
    </w:p>
    <w:p w:rsidR="00D943B9" w:rsidRDefault="00ED0643" w:rsidP="00B1689F">
      <w:ins w:id="108" w:author="SKY" w:date="2016-06-09T14:36:00Z">
        <w:r w:rsidRPr="00ED0643">
          <w:rPr>
            <w:rFonts w:hint="eastAsia"/>
          </w:rPr>
          <w:t>马利亚不理解这一切将要如何发生，天使继续说：“因为出于神的话，没有一句不带能力的。”</w:t>
        </w:r>
        <w:r w:rsidRPr="00ED0643">
          <w:rPr>
            <w:rFonts w:hint="eastAsia"/>
          </w:rPr>
          <w:t xml:space="preserve"> </w:t>
        </w:r>
        <w:r w:rsidRPr="00ED0643">
          <w:rPr>
            <w:rFonts w:hint="eastAsia"/>
          </w:rPr>
          <w:t>马利亚回答说：“我是主的使女，情愿照你的话成就在我身上”。天使就离开她去了。</w:t>
        </w:r>
      </w:ins>
      <w:del w:id="109" w:author="SKY" w:date="2016-06-09T14:36:00Z">
        <w:r w:rsidR="00D943B9" w:rsidDel="00ED0643">
          <w:delText>玛利亚</w:delText>
        </w:r>
        <w:r w:rsidR="008D1DA3" w:rsidDel="00ED0643">
          <w:rPr>
            <w:rFonts w:hint="eastAsia"/>
          </w:rPr>
          <w:delText xml:space="preserve"> </w:delText>
        </w:r>
        <w:r w:rsidR="008D1DA3" w:rsidDel="00ED0643">
          <w:delText>不能理解将要</w:delText>
        </w:r>
        <w:r w:rsidR="00D943B9" w:rsidDel="00ED0643">
          <w:delText>发生的一切</w:delText>
        </w:r>
        <w:r w:rsidR="00D943B9" w:rsidDel="00ED0643">
          <w:rPr>
            <w:rFonts w:hint="eastAsia"/>
          </w:rPr>
          <w:delText>。</w:delText>
        </w:r>
        <w:r w:rsidR="00D943B9" w:rsidDel="00ED0643">
          <w:delText>天使继续</w:delText>
        </w:r>
        <w:r w:rsidR="008D1DA3" w:rsidDel="00ED0643">
          <w:delText>告诉她</w:delText>
        </w:r>
        <w:r w:rsidR="008D1DA3" w:rsidDel="00ED0643">
          <w:rPr>
            <w:rFonts w:hint="eastAsia"/>
          </w:rPr>
          <w:delText>：“对于神来说，没有成就不了的事情”。玛利亚听了回答说：“我是神的仆人，</w:delText>
        </w:r>
        <w:r w:rsidR="008D1DA3" w:rsidRPr="008D1DA3" w:rsidDel="00ED0643">
          <w:rPr>
            <w:rFonts w:hint="eastAsia"/>
          </w:rPr>
          <w:delText>情愿照你的话成就在我身上</w:delText>
        </w:r>
        <w:r w:rsidR="008D1DA3" w:rsidDel="00ED0643">
          <w:rPr>
            <w:rFonts w:hint="eastAsia"/>
          </w:rPr>
          <w:delText>”。天使听完了就离开了</w:delText>
        </w:r>
      </w:del>
      <w:del w:id="110" w:author="SKY" w:date="2016-06-09T14:37:00Z">
        <w:r w:rsidR="008D1DA3" w:rsidDel="00ED0643">
          <w:rPr>
            <w:rFonts w:hint="eastAsia"/>
          </w:rPr>
          <w:delText>。</w:delText>
        </w:r>
      </w:del>
    </w:p>
    <w:p w:rsidR="00B1689F" w:rsidRDefault="00B1689F" w:rsidP="00B1689F">
      <w:r>
        <w:t>Mary did not understand how all this could happen. So the angel continued speaking, saying, “Nothing is impossible for God.” Then Mary answered, saying, “I am God’s servant. May it be with me just as you have said” Then the angel left her.</w:t>
      </w:r>
    </w:p>
    <w:p w:rsidR="00C21306" w:rsidRDefault="00C21306" w:rsidP="00B1689F">
      <w:r>
        <w:t>讨论故事</w:t>
      </w:r>
      <w:r>
        <w:rPr>
          <w:rFonts w:hint="eastAsia"/>
        </w:rPr>
        <w:t>：</w:t>
      </w:r>
    </w:p>
    <w:p w:rsidR="00B1689F" w:rsidRDefault="00B1689F" w:rsidP="00B1689F">
      <w:r>
        <w:lastRenderedPageBreak/>
        <w:t>Talk About the Story:</w:t>
      </w:r>
    </w:p>
    <w:p w:rsidR="00C21306" w:rsidRDefault="00C21306" w:rsidP="00B1689F">
      <w:r>
        <w:t>1.</w:t>
      </w:r>
      <w:ins w:id="111" w:author="SKY" w:date="2016-06-09T14:38:00Z">
        <w:r w:rsidR="009D508E">
          <w:t xml:space="preserve"> </w:t>
        </w:r>
      </w:ins>
      <w:r>
        <w:t>你的想法</w:t>
      </w:r>
      <w:r>
        <w:rPr>
          <w:rFonts w:hint="eastAsia"/>
        </w:rPr>
        <w:t>：</w:t>
      </w:r>
      <w:r>
        <w:t>为什么</w:t>
      </w:r>
      <w:proofErr w:type="gramStart"/>
      <w:r>
        <w:t>玛</w:t>
      </w:r>
      <w:proofErr w:type="gramEnd"/>
      <w:r>
        <w:t>利亚第一次见到天使会害怕</w:t>
      </w:r>
      <w:r>
        <w:rPr>
          <w:rFonts w:hint="eastAsia"/>
        </w:rPr>
        <w:t>？</w:t>
      </w:r>
    </w:p>
    <w:p w:rsidR="00B1689F" w:rsidRDefault="00B1689F" w:rsidP="00B1689F">
      <w:r>
        <w:t>1. Your ideas: Why was Mary frightened when she first saw the angel?</w:t>
      </w:r>
    </w:p>
    <w:p w:rsidR="00C21306" w:rsidRDefault="00C21306" w:rsidP="00B1689F">
      <w:r>
        <w:t>2.</w:t>
      </w:r>
      <w:ins w:id="112" w:author="SKY" w:date="2016-07-18T21:27:00Z">
        <w:r w:rsidR="00E3756C">
          <w:t xml:space="preserve"> </w:t>
        </w:r>
      </w:ins>
      <w:r>
        <w:rPr>
          <w:rFonts w:hint="eastAsia"/>
        </w:rPr>
        <w:t>“耶稣”这个名字的含义是什么？</w:t>
      </w:r>
    </w:p>
    <w:p w:rsidR="00B1689F" w:rsidRDefault="00B1689F" w:rsidP="00B1689F">
      <w:r>
        <w:t>2. What does the name “Jesus” mean?</w:t>
      </w:r>
    </w:p>
    <w:p w:rsidR="00C21306" w:rsidRDefault="00C21306" w:rsidP="00B1689F">
      <w:r>
        <w:t>3.</w:t>
      </w:r>
      <w:del w:id="113" w:author="SKY" w:date="2016-06-09T14:38:00Z">
        <w:r w:rsidR="00543EE2" w:rsidDel="009D508E">
          <w:delText>想一想神为什么希望</w:delText>
        </w:r>
        <w:r w:rsidR="00543EE2" w:rsidDel="009D508E">
          <w:rPr>
            <w:rFonts w:hint="eastAsia"/>
          </w:rPr>
          <w:delText>，</w:delText>
        </w:r>
        <w:r w:rsidR="00543EE2" w:rsidDel="009D508E">
          <w:delText>将要出生的孩子的名字叫</w:delText>
        </w:r>
        <w:r w:rsidR="00543EE2" w:rsidDel="009D508E">
          <w:rPr>
            <w:rFonts w:hint="eastAsia"/>
          </w:rPr>
          <w:delText>“耶稣”</w:delText>
        </w:r>
      </w:del>
      <w:ins w:id="114" w:author="SKY" w:date="2016-06-09T14:38:00Z">
        <w:r w:rsidR="009D508E">
          <w:rPr>
            <w:rFonts w:hint="eastAsia"/>
          </w:rPr>
          <w:t xml:space="preserve"> </w:t>
        </w:r>
        <w:r w:rsidR="009D508E" w:rsidRPr="009D508E">
          <w:rPr>
            <w:rFonts w:hint="eastAsia"/>
          </w:rPr>
          <w:t>你认为神为什么把将要出生的孩子的名字</w:t>
        </w:r>
      </w:ins>
      <w:ins w:id="115" w:author="SKY" w:date="2016-06-09T14:39:00Z">
        <w:r w:rsidR="009D508E">
          <w:rPr>
            <w:rFonts w:hint="eastAsia"/>
          </w:rPr>
          <w:t>叫做</w:t>
        </w:r>
      </w:ins>
      <w:ins w:id="116" w:author="SKY" w:date="2016-06-09T14:38:00Z">
        <w:r w:rsidR="009D508E" w:rsidRPr="009D508E">
          <w:rPr>
            <w:rFonts w:hint="eastAsia"/>
          </w:rPr>
          <w:t>“耶稣”</w:t>
        </w:r>
      </w:ins>
    </w:p>
    <w:p w:rsidR="00B1689F" w:rsidRDefault="00B1689F" w:rsidP="00B1689F">
      <w:r>
        <w:t>3. Why do you think God wanted the child to be called “Jesus”?</w:t>
      </w:r>
    </w:p>
    <w:p w:rsidR="00543EE2" w:rsidRDefault="00543EE2" w:rsidP="00B1689F">
      <w:r>
        <w:t>4.</w:t>
      </w:r>
      <w:ins w:id="117" w:author="SKY" w:date="2016-07-18T21:29:00Z">
        <w:r w:rsidR="00F438FC">
          <w:rPr>
            <w:rFonts w:hint="eastAsia"/>
          </w:rPr>
          <w:t xml:space="preserve"> </w:t>
        </w:r>
      </w:ins>
      <w:r>
        <w:t>人们将要说</w:t>
      </w:r>
      <w:r>
        <w:rPr>
          <w:rFonts w:hint="eastAsia"/>
        </w:rPr>
        <w:t>：“</w:t>
      </w:r>
      <w:r>
        <w:rPr>
          <w:rFonts w:hint="eastAsia"/>
        </w:rPr>
        <w:t xml:space="preserve"> </w:t>
      </w:r>
      <w:r>
        <w:rPr>
          <w:rFonts w:hint="eastAsia"/>
        </w:rPr>
        <w:t>耶稣是</w:t>
      </w:r>
      <w:r>
        <w:rPr>
          <w:rFonts w:hint="eastAsia"/>
        </w:rPr>
        <w:t xml:space="preserve"> </w:t>
      </w:r>
      <w:r>
        <w:t>________</w:t>
      </w:r>
      <w:r>
        <w:t>的</w:t>
      </w:r>
      <w:r>
        <w:t>________</w:t>
      </w:r>
      <w:r>
        <w:rPr>
          <w:rFonts w:hint="eastAsia"/>
        </w:rPr>
        <w:t>”</w:t>
      </w:r>
    </w:p>
    <w:p w:rsidR="00B1689F" w:rsidRDefault="00B1689F" w:rsidP="00B1689F">
      <w:r>
        <w:t xml:space="preserve">4. The people would say that “Jesus is the </w:t>
      </w:r>
      <w:proofErr w:type="spellStart"/>
      <w:r>
        <w:t>S__________of</w:t>
      </w:r>
      <w:proofErr w:type="spellEnd"/>
      <w:r>
        <w:t xml:space="preserve"> G____________</w:t>
      </w:r>
    </w:p>
    <w:p w:rsidR="00543EE2" w:rsidRDefault="00543EE2" w:rsidP="00B1689F">
      <w:r>
        <w:t>5.</w:t>
      </w:r>
      <w:ins w:id="118" w:author="SKY" w:date="2016-06-09T14:39:00Z">
        <w:r w:rsidR="009D508E">
          <w:t xml:space="preserve"> </w:t>
        </w:r>
      </w:ins>
      <w:r>
        <w:t>耶稣将</w:t>
      </w:r>
      <w:del w:id="119" w:author="SKY" w:date="2016-06-09T14:39:00Z">
        <w:r w:rsidDel="009D508E">
          <w:delText>会</w:delText>
        </w:r>
      </w:del>
      <w:r>
        <w:t>永远是那些人的王</w:t>
      </w:r>
      <w:r>
        <w:rPr>
          <w:rFonts w:hint="eastAsia"/>
        </w:rPr>
        <w:t>？</w:t>
      </w:r>
    </w:p>
    <w:p w:rsidR="00B1689F" w:rsidRDefault="00B1689F" w:rsidP="00B1689F">
      <w:r>
        <w:t>5. Jesus will always be the king of what people?</w:t>
      </w:r>
    </w:p>
    <w:p w:rsidR="00543EE2" w:rsidRDefault="00543EE2" w:rsidP="00B1689F">
      <w:r>
        <w:t>6.</w:t>
      </w:r>
      <w:ins w:id="120" w:author="SKY" w:date="2016-07-18T21:35:00Z">
        <w:r w:rsidR="00121A9C">
          <w:t xml:space="preserve"> </w:t>
        </w:r>
      </w:ins>
      <w:proofErr w:type="gramStart"/>
      <w:r>
        <w:t>玛</w:t>
      </w:r>
      <w:proofErr w:type="gramEnd"/>
      <w:r>
        <w:t>利亚</w:t>
      </w:r>
      <w:del w:id="121" w:author="SKY" w:date="2016-07-18T21:35:00Z">
        <w:r w:rsidDel="00121A9C">
          <w:rPr>
            <w:rFonts w:hint="eastAsia"/>
          </w:rPr>
          <w:delText xml:space="preserve"> </w:delText>
        </w:r>
      </w:del>
      <w:r>
        <w:t>向</w:t>
      </w:r>
      <w:del w:id="122" w:author="SKY" w:date="2016-07-18T21:35:00Z">
        <w:r w:rsidDel="00121A9C">
          <w:rPr>
            <w:rFonts w:hint="eastAsia"/>
          </w:rPr>
          <w:delText xml:space="preserve"> </w:delText>
        </w:r>
      </w:del>
      <w:r>
        <w:t>天使加百列回答什么话</w:t>
      </w:r>
      <w:r>
        <w:rPr>
          <w:rFonts w:hint="eastAsia"/>
        </w:rPr>
        <w:t>？</w:t>
      </w:r>
    </w:p>
    <w:p w:rsidR="00B1689F" w:rsidRDefault="00B1689F" w:rsidP="00B1689F">
      <w:r>
        <w:t>6. What answer did Mary give the angel Gabriel?</w:t>
      </w:r>
    </w:p>
    <w:p w:rsidR="00543EE2" w:rsidRDefault="00A13EF3" w:rsidP="00B1689F">
      <w:r>
        <w:t>你的看法</w:t>
      </w:r>
      <w:r>
        <w:rPr>
          <w:rFonts w:hint="eastAsia"/>
        </w:rPr>
        <w:t>：</w:t>
      </w:r>
    </w:p>
    <w:p w:rsidR="00B1689F" w:rsidRDefault="00B1689F" w:rsidP="00B1689F">
      <w:r>
        <w:t>What do you say?</w:t>
      </w:r>
    </w:p>
    <w:p w:rsidR="00543EE2" w:rsidRDefault="00543EE2" w:rsidP="00B1689F">
      <w:proofErr w:type="gramStart"/>
      <w:r>
        <w:t>玛</w:t>
      </w:r>
      <w:proofErr w:type="gramEnd"/>
      <w:r>
        <w:t>利亚说她是</w:t>
      </w:r>
      <w:r>
        <w:rPr>
          <w:rFonts w:hint="eastAsia"/>
        </w:rPr>
        <w:t xml:space="preserve"> </w:t>
      </w:r>
      <w:r>
        <w:rPr>
          <w:rFonts w:hint="eastAsia"/>
        </w:rPr>
        <w:t>“</w:t>
      </w:r>
      <w:del w:id="123" w:author="SKY" w:date="2016-06-09T14:40:00Z">
        <w:r w:rsidDel="007F0E33">
          <w:rPr>
            <w:rFonts w:hint="eastAsia"/>
          </w:rPr>
          <w:delText>神的仆人</w:delText>
        </w:r>
      </w:del>
      <w:ins w:id="124" w:author="SKY" w:date="2016-06-09T14:40:00Z">
        <w:r w:rsidR="007F0E33">
          <w:rPr>
            <w:rFonts w:hint="eastAsia"/>
          </w:rPr>
          <w:t>主的使女</w:t>
        </w:r>
      </w:ins>
      <w:r>
        <w:rPr>
          <w:rFonts w:hint="eastAsia"/>
        </w:rPr>
        <w:t>”。你愿意</w:t>
      </w:r>
      <w:del w:id="125" w:author="SKY" w:date="2016-06-09T14:41:00Z">
        <w:r w:rsidDel="007F0E33">
          <w:rPr>
            <w:rFonts w:hint="eastAsia"/>
          </w:rPr>
          <w:delText>成为神的仆人</w:delText>
        </w:r>
      </w:del>
      <w:ins w:id="126" w:author="SKY" w:date="2016-06-09T14:41:00Z">
        <w:r w:rsidR="007F0E33">
          <w:rPr>
            <w:rFonts w:hint="eastAsia"/>
          </w:rPr>
          <w:t>被</w:t>
        </w:r>
        <w:proofErr w:type="gramStart"/>
        <w:r w:rsidR="007F0E33">
          <w:rPr>
            <w:rFonts w:hint="eastAsia"/>
          </w:rPr>
          <w:t>神使用</w:t>
        </w:r>
      </w:ins>
      <w:proofErr w:type="gramEnd"/>
      <w:r>
        <w:rPr>
          <w:rFonts w:hint="eastAsia"/>
        </w:rPr>
        <w:t>吗？你</w:t>
      </w:r>
      <w:ins w:id="127" w:author="SKY" w:date="2016-06-09T14:41:00Z">
        <w:r w:rsidR="007F0E33">
          <w:rPr>
            <w:rFonts w:hint="eastAsia"/>
          </w:rPr>
          <w:t>要</w:t>
        </w:r>
      </w:ins>
      <w:r>
        <w:rPr>
          <w:rFonts w:hint="eastAsia"/>
        </w:rPr>
        <w:t>怎么</w:t>
      </w:r>
      <w:ins w:id="128" w:author="SKY" w:date="2016-06-09T14:41:00Z">
        <w:r w:rsidR="007F0E33">
          <w:rPr>
            <w:rFonts w:hint="eastAsia"/>
          </w:rPr>
          <w:t>做</w:t>
        </w:r>
      </w:ins>
      <w:r>
        <w:rPr>
          <w:rFonts w:hint="eastAsia"/>
        </w:rPr>
        <w:t>才能更好的侍奉神？</w:t>
      </w:r>
    </w:p>
    <w:p w:rsidR="00B1689F" w:rsidRDefault="00B1689F" w:rsidP="00B1689F">
      <w:r>
        <w:t>Mary said that she was “God’s servant.” Do you want to be a servant of God? How could you serve God better?</w:t>
      </w:r>
    </w:p>
    <w:p w:rsidR="009C231C" w:rsidRDefault="009C231C" w:rsidP="004672B2"/>
    <w:p w:rsidR="009C231C" w:rsidRDefault="009C231C" w:rsidP="004672B2"/>
    <w:p w:rsidR="009C231C" w:rsidRDefault="009C231C" w:rsidP="004672B2"/>
    <w:p w:rsidR="009C231C" w:rsidRDefault="009C231C" w:rsidP="004672B2"/>
    <w:p w:rsidR="00775DFB" w:rsidRDefault="00775DFB">
      <w:pPr>
        <w:widowControl/>
        <w:jc w:val="left"/>
      </w:pPr>
      <w:r>
        <w:br w:type="page"/>
      </w:r>
    </w:p>
    <w:p w:rsidR="00775DFB" w:rsidRDefault="00775DFB" w:rsidP="00775DFB"/>
    <w:p w:rsidR="00775DFB" w:rsidRDefault="00775DFB" w:rsidP="00775DFB">
      <w:r w:rsidRPr="00775DFB">
        <w:rPr>
          <w:rFonts w:hint="eastAsia"/>
        </w:rPr>
        <w:t>马利亚说</w:t>
      </w:r>
      <w:del w:id="129" w:author="SKY" w:date="2016-06-09T14:42:00Z">
        <w:r w:rsidRPr="00775DFB" w:rsidDel="007F2C3C">
          <w:rPr>
            <w:rFonts w:hint="eastAsia"/>
          </w:rPr>
          <w:delText>、</w:delText>
        </w:r>
      </w:del>
      <w:ins w:id="130" w:author="SKY" w:date="2016-06-09T14:42:00Z">
        <w:r w:rsidR="007F2C3C">
          <w:rPr>
            <w:rFonts w:hint="eastAsia"/>
          </w:rPr>
          <w:t>，</w:t>
        </w:r>
      </w:ins>
      <w:r w:rsidRPr="00775DFB">
        <w:rPr>
          <w:rFonts w:hint="eastAsia"/>
        </w:rPr>
        <w:t>我是主的使女</w:t>
      </w:r>
      <w:del w:id="131" w:author="SKY" w:date="2016-06-09T14:42:00Z">
        <w:r w:rsidRPr="00775DFB" w:rsidDel="007F2C3C">
          <w:rPr>
            <w:rFonts w:hint="eastAsia"/>
          </w:rPr>
          <w:delText>、</w:delText>
        </w:r>
      </w:del>
      <w:ins w:id="132" w:author="SKY" w:date="2016-06-09T14:42:00Z">
        <w:r w:rsidR="007F2C3C">
          <w:rPr>
            <w:rFonts w:hint="eastAsia"/>
          </w:rPr>
          <w:t>，</w:t>
        </w:r>
      </w:ins>
      <w:r w:rsidRPr="00775DFB">
        <w:rPr>
          <w:rFonts w:hint="eastAsia"/>
        </w:rPr>
        <w:t>情愿照你的话成就在我身上。</w:t>
      </w:r>
      <w:ins w:id="133" w:author="SKY" w:date="2016-06-09T14:42:00Z">
        <w:r w:rsidR="007F2C3C">
          <w:rPr>
            <w:rFonts w:hint="eastAsia"/>
          </w:rPr>
          <w:t xml:space="preserve"> </w:t>
        </w:r>
      </w:ins>
      <w:r>
        <w:rPr>
          <w:rFonts w:hint="eastAsia"/>
        </w:rPr>
        <w:t>路加福音</w:t>
      </w:r>
      <w:r>
        <w:rPr>
          <w:rFonts w:hint="eastAsia"/>
        </w:rPr>
        <w:t xml:space="preserve"> </w:t>
      </w:r>
      <w:r>
        <w:t>1:38</w:t>
      </w:r>
    </w:p>
    <w:p w:rsidR="00775DFB" w:rsidRDefault="00775DFB" w:rsidP="00775DFB">
      <w:del w:id="134" w:author="SKY" w:date="2016-06-09T14:43:00Z">
        <w:r w:rsidDel="007F2C3C">
          <w:rPr>
            <w:rFonts w:hint="eastAsia"/>
          </w:rPr>
          <w:delText>“</w:delText>
        </w:r>
      </w:del>
      <w:ins w:id="135" w:author="SKY" w:date="2016-06-09T14:43:00Z">
        <w:r w:rsidR="007F2C3C">
          <w:t>“</w:t>
        </w:r>
      </w:ins>
      <w:r>
        <w:t xml:space="preserve">I am the Lord’s servant,” said Mary: </w:t>
      </w:r>
      <w:ins w:id="136" w:author="SKY" w:date="2016-06-09T14:43:00Z">
        <w:r w:rsidR="007F2C3C">
          <w:t>“</w:t>
        </w:r>
      </w:ins>
      <w:r>
        <w:t>May it happen to me as you have said.”</w:t>
      </w:r>
    </w:p>
    <w:p w:rsidR="008000E4" w:rsidRDefault="00775DFB" w:rsidP="00775DFB">
      <w:r>
        <w:t>Luke 1:38</w:t>
      </w:r>
    </w:p>
    <w:p w:rsidR="00775DFB" w:rsidRDefault="00775DFB" w:rsidP="00775DFB"/>
    <w:p w:rsidR="00775DFB" w:rsidRDefault="00775DFB">
      <w:pPr>
        <w:widowControl/>
        <w:jc w:val="left"/>
      </w:pPr>
      <w:r>
        <w:br w:type="page"/>
      </w:r>
    </w:p>
    <w:p w:rsidR="00775DFB" w:rsidRDefault="00854B2E" w:rsidP="00775DFB">
      <w:r>
        <w:lastRenderedPageBreak/>
        <w:t>故事</w:t>
      </w:r>
      <w:r>
        <w:rPr>
          <w:rFonts w:hint="eastAsia"/>
        </w:rPr>
        <w:t>2</w:t>
      </w:r>
      <w:r>
        <w:rPr>
          <w:rFonts w:hint="eastAsia"/>
        </w:rPr>
        <w:t>：</w:t>
      </w:r>
      <w:r w:rsidR="00B85BBE">
        <w:t>牧羊人见到新生的救世主</w:t>
      </w:r>
    </w:p>
    <w:p w:rsidR="00127F6D" w:rsidRDefault="00127F6D" w:rsidP="00127F6D">
      <w:r>
        <w:t xml:space="preserve">The Shepherds Find </w:t>
      </w:r>
      <w:del w:id="137" w:author="SKY" w:date="2016-06-09T14:53:00Z">
        <w:r w:rsidDel="007F0DC2">
          <w:delText xml:space="preserve">The </w:delText>
        </w:r>
      </w:del>
      <w:ins w:id="138" w:author="SKY" w:date="2016-06-09T14:53:00Z">
        <w:r w:rsidR="007F0DC2">
          <w:t xml:space="preserve">the </w:t>
        </w:r>
      </w:ins>
      <w:r>
        <w:t>New-Born Savior</w:t>
      </w:r>
    </w:p>
    <w:p w:rsidR="00127F6D" w:rsidRDefault="00127F6D" w:rsidP="00775DFB"/>
    <w:p w:rsidR="00B85BBE" w:rsidRDefault="00B85BBE" w:rsidP="00B85BBE">
      <w:del w:id="139" w:author="SKY" w:date="2016-07-19T21:25:00Z">
        <w:r w:rsidDel="00E96852">
          <w:delText>圣经的</w:delText>
        </w:r>
      </w:del>
      <w:r>
        <w:t>伟大</w:t>
      </w:r>
      <w:ins w:id="140" w:author="SKY" w:date="2016-07-19T21:25:00Z">
        <w:r w:rsidR="00E96852">
          <w:t>的圣经</w:t>
        </w:r>
      </w:ins>
      <w:r>
        <w:t>真理</w:t>
      </w:r>
      <w:r>
        <w:rPr>
          <w:rFonts w:hint="eastAsia"/>
        </w:rPr>
        <w:t>：</w:t>
      </w:r>
    </w:p>
    <w:p w:rsidR="00127F6D" w:rsidRDefault="00127F6D" w:rsidP="00127F6D">
      <w:r>
        <w:t>Great Bible Truths:</w:t>
      </w:r>
    </w:p>
    <w:p w:rsidR="00B85BBE" w:rsidRDefault="00B85BBE" w:rsidP="00127F6D">
      <w:r>
        <w:t>1.</w:t>
      </w:r>
      <w:del w:id="141" w:author="SKY" w:date="2016-06-09T14:54:00Z">
        <w:r w:rsidDel="003B573C">
          <w:delText>上主会派遣我们到他希望我们该去的地方</w:delText>
        </w:r>
      </w:del>
      <w:ins w:id="142" w:author="SKY" w:date="2016-06-09T14:54:00Z">
        <w:r w:rsidR="003B573C">
          <w:rPr>
            <w:rFonts w:hint="eastAsia"/>
          </w:rPr>
          <w:t xml:space="preserve"> </w:t>
        </w:r>
      </w:ins>
      <w:ins w:id="143" w:author="SKY" w:date="2016-06-09T14:55:00Z">
        <w:r w:rsidR="003B573C">
          <w:t>主会安排我们到</w:t>
        </w:r>
      </w:ins>
      <w:ins w:id="144" w:author="SKY" w:date="2016-06-09T14:57:00Z">
        <w:r w:rsidR="003B573C">
          <w:t>可以</w:t>
        </w:r>
      </w:ins>
      <w:ins w:id="145" w:author="SKY" w:date="2016-06-09T14:58:00Z">
        <w:r w:rsidR="003B573C">
          <w:t>被</w:t>
        </w:r>
      </w:ins>
      <w:ins w:id="146" w:author="SKY" w:date="2016-06-09T14:57:00Z">
        <w:r w:rsidR="003B573C">
          <w:t>他使用的地方去</w:t>
        </w:r>
      </w:ins>
      <w:r>
        <w:rPr>
          <w:rFonts w:hint="eastAsia"/>
        </w:rPr>
        <w:t>。</w:t>
      </w:r>
    </w:p>
    <w:p w:rsidR="00127F6D" w:rsidRDefault="00127F6D" w:rsidP="00127F6D">
      <w:r>
        <w:t>1. The Lord sends us to the places where we can do what he wants of us.</w:t>
      </w:r>
    </w:p>
    <w:p w:rsidR="00B85BBE" w:rsidRDefault="00B85BBE" w:rsidP="00127F6D">
      <w:r>
        <w:t>2</w:t>
      </w:r>
      <w:ins w:id="147" w:author="SKY" w:date="2016-07-19T21:26:00Z">
        <w:r w:rsidR="00E96852">
          <w:t xml:space="preserve">. </w:t>
        </w:r>
      </w:ins>
      <w:del w:id="148" w:author="SKY" w:date="2016-07-19T21:26:00Z">
        <w:r w:rsidDel="00E96852">
          <w:delText>.</w:delText>
        </w:r>
      </w:del>
      <w:r>
        <w:t>我们应该始终</w:t>
      </w:r>
      <w:ins w:id="149" w:author="SKY" w:date="2016-06-09T15:04:00Z">
        <w:r w:rsidR="0048716A">
          <w:t>准备</w:t>
        </w:r>
      </w:ins>
      <w:ins w:id="150" w:author="SKY" w:date="2016-06-09T15:05:00Z">
        <w:r w:rsidR="0048716A">
          <w:t>着</w:t>
        </w:r>
      </w:ins>
      <w:del w:id="151" w:author="SKY" w:date="2016-06-09T15:00:00Z">
        <w:r w:rsidDel="003B573C">
          <w:rPr>
            <w:rFonts w:hint="eastAsia"/>
          </w:rPr>
          <w:delText>服从</w:delText>
        </w:r>
      </w:del>
      <w:ins w:id="152" w:author="SKY" w:date="2016-06-09T15:00:00Z">
        <w:r w:rsidR="003B573C">
          <w:rPr>
            <w:rFonts w:hint="eastAsia"/>
          </w:rPr>
          <w:t>顺服</w:t>
        </w:r>
      </w:ins>
      <w:r>
        <w:t>神</w:t>
      </w:r>
      <w:ins w:id="153" w:author="SKY" w:date="2016-06-09T15:00:00Z">
        <w:r w:rsidR="003B573C">
          <w:t>的吩咐</w:t>
        </w:r>
        <w:r w:rsidR="003B573C">
          <w:rPr>
            <w:rFonts w:hint="eastAsia"/>
          </w:rPr>
          <w:t>。</w:t>
        </w:r>
      </w:ins>
    </w:p>
    <w:p w:rsidR="00127F6D" w:rsidRDefault="00127F6D" w:rsidP="00127F6D">
      <w:r>
        <w:t>2. We should always be ready to obey God’s voice.</w:t>
      </w:r>
    </w:p>
    <w:p w:rsidR="00127F6D" w:rsidRDefault="00127F6D" w:rsidP="00127F6D"/>
    <w:p w:rsidR="00B85BBE" w:rsidRDefault="00B85BBE" w:rsidP="00127F6D">
      <w:r>
        <w:t>路加福音</w:t>
      </w:r>
      <w:r>
        <w:rPr>
          <w:rFonts w:hint="eastAsia"/>
        </w:rPr>
        <w:t xml:space="preserve"> </w:t>
      </w:r>
      <w:r>
        <w:t>2:1-20</w:t>
      </w:r>
    </w:p>
    <w:p w:rsidR="00127F6D" w:rsidRDefault="00127F6D" w:rsidP="00127F6D">
      <w:r>
        <w:t>Luke 2:1-20</w:t>
      </w:r>
    </w:p>
    <w:p w:rsidR="00B85BBE" w:rsidRDefault="00B85BBE" w:rsidP="00127F6D"/>
    <w:p w:rsidR="00B85BBE" w:rsidRDefault="00B85BBE" w:rsidP="00127F6D">
      <w:proofErr w:type="gramStart"/>
      <w:r>
        <w:t>玛</w:t>
      </w:r>
      <w:proofErr w:type="gramEnd"/>
      <w:r>
        <w:t>利亚的第一个孩子</w:t>
      </w:r>
      <w:ins w:id="154" w:author="SKY" w:date="2016-06-09T15:12:00Z">
        <w:r w:rsidR="005F5F83">
          <w:t>耶稣</w:t>
        </w:r>
      </w:ins>
      <w:del w:id="155" w:author="SKY" w:date="2016-06-09T15:27:00Z">
        <w:r w:rsidDel="00DD1FD3">
          <w:delText>将</w:delText>
        </w:r>
      </w:del>
      <w:ins w:id="156" w:author="SKY" w:date="2016-06-09T15:27:00Z">
        <w:r w:rsidR="00DD1FD3">
          <w:t>就快</w:t>
        </w:r>
      </w:ins>
      <w:r>
        <w:t>要出生了</w:t>
      </w:r>
      <w:del w:id="157" w:author="SKY" w:date="2016-06-09T15:12:00Z">
        <w:r w:rsidDel="005F5F83">
          <w:rPr>
            <w:rFonts w:hint="eastAsia"/>
          </w:rPr>
          <w:delText>，那就是耶稣</w:delText>
        </w:r>
      </w:del>
      <w:del w:id="158" w:author="SKY" w:date="2016-06-09T15:18:00Z">
        <w:r w:rsidR="00377489" w:rsidDel="00377489">
          <w:rPr>
            <w:rFonts w:hint="eastAsia"/>
          </w:rPr>
          <w:delText>。</w:delText>
        </w:r>
      </w:del>
      <w:ins w:id="159" w:author="SKY" w:date="2016-06-09T15:18:00Z">
        <w:r w:rsidR="00377489">
          <w:rPr>
            <w:rFonts w:hint="eastAsia"/>
          </w:rPr>
          <w:t>，</w:t>
        </w:r>
      </w:ins>
      <w:r>
        <w:t>这个时候是</w:t>
      </w:r>
      <w:ins w:id="160" w:author="SKY" w:date="2016-06-09T15:12:00Z">
        <w:r w:rsidR="005F5F83">
          <w:t>不</w:t>
        </w:r>
      </w:ins>
      <w:r>
        <w:t>适合长途旅行的</w:t>
      </w:r>
      <w:r>
        <w:rPr>
          <w:rFonts w:hint="eastAsia"/>
        </w:rPr>
        <w:t>，</w:t>
      </w:r>
      <w:r>
        <w:t>但是罗马皇帝</w:t>
      </w:r>
      <w:ins w:id="161" w:author="SKY" w:date="2016-06-09T15:18:00Z">
        <w:r w:rsidR="00377489">
          <w:t>命令</w:t>
        </w:r>
      </w:ins>
      <w:del w:id="162" w:author="SKY" w:date="2016-06-09T15:18:00Z">
        <w:r w:rsidDel="00377489">
          <w:delText>要求</w:delText>
        </w:r>
      </w:del>
      <w:r>
        <w:t>每一个人要回到原籍去</w:t>
      </w:r>
      <w:r>
        <w:rPr>
          <w:rFonts w:hint="eastAsia"/>
        </w:rPr>
        <w:t>，</w:t>
      </w:r>
      <w:r>
        <w:t>以便清点人口</w:t>
      </w:r>
      <w:r>
        <w:rPr>
          <w:rFonts w:hint="eastAsia"/>
        </w:rPr>
        <w:t>。</w:t>
      </w:r>
      <w:r>
        <w:t>所以约</w:t>
      </w:r>
      <w:proofErr w:type="gramStart"/>
      <w:r>
        <w:t>瑟</w:t>
      </w:r>
      <w:proofErr w:type="gramEnd"/>
      <w:r>
        <w:t>和</w:t>
      </w:r>
      <w:proofErr w:type="gramStart"/>
      <w:r>
        <w:t>玛</w:t>
      </w:r>
      <w:proofErr w:type="gramEnd"/>
      <w:r>
        <w:t>利亚必须长途旅行</w:t>
      </w:r>
      <w:r>
        <w:rPr>
          <w:rFonts w:hint="eastAsia"/>
        </w:rPr>
        <w:t>150</w:t>
      </w:r>
      <w:r>
        <w:rPr>
          <w:rFonts w:hint="eastAsia"/>
        </w:rPr>
        <w:t>公里，从拿撒</w:t>
      </w:r>
      <w:proofErr w:type="gramStart"/>
      <w:r>
        <w:rPr>
          <w:rFonts w:hint="eastAsia"/>
        </w:rPr>
        <w:t>勒回到</w:t>
      </w:r>
      <w:proofErr w:type="gramEnd"/>
      <w:r>
        <w:rPr>
          <w:rFonts w:hint="eastAsia"/>
        </w:rPr>
        <w:t>伯利恒去。</w:t>
      </w:r>
    </w:p>
    <w:p w:rsidR="00B85BBE" w:rsidRDefault="00127F6D" w:rsidP="00127F6D">
      <w:r>
        <w:t>Mary was about to have her first baby, Jesus. This was not a good time for her to travel, but the emperor</w:t>
      </w:r>
      <w:r w:rsidR="00B85BBE">
        <w:t xml:space="preserve"> </w:t>
      </w:r>
      <w:r>
        <w:t>of Rome declared that everyone had to return to their own town to be counted. So Joseph and Mary travelled</w:t>
      </w:r>
      <w:r w:rsidR="00B85BBE">
        <w:t xml:space="preserve"> </w:t>
      </w:r>
      <w:r>
        <w:t xml:space="preserve">150 kilometers from Nazareth to Bethlehem. </w:t>
      </w:r>
    </w:p>
    <w:p w:rsidR="002A0A1D" w:rsidRDefault="00B85BBE" w:rsidP="00127F6D">
      <w:r>
        <w:t>当他们最终抵达伯利恒的时候</w:t>
      </w:r>
      <w:r>
        <w:rPr>
          <w:rFonts w:hint="eastAsia"/>
        </w:rPr>
        <w:t>，整座城市里</w:t>
      </w:r>
      <w:ins w:id="163" w:author="SKY" w:date="2016-06-09T15:22:00Z">
        <w:r w:rsidR="00377489">
          <w:rPr>
            <w:rFonts w:hint="eastAsia"/>
          </w:rPr>
          <w:t>挤满了</w:t>
        </w:r>
      </w:ins>
      <w:del w:id="164" w:author="SKY" w:date="2016-06-09T15:22:00Z">
        <w:r w:rsidDel="00377489">
          <w:rPr>
            <w:rFonts w:hint="eastAsia"/>
          </w:rPr>
          <w:delText>都是</w:delText>
        </w:r>
      </w:del>
      <w:r>
        <w:rPr>
          <w:rFonts w:hint="eastAsia"/>
        </w:rPr>
        <w:t>像他们这样</w:t>
      </w:r>
      <w:ins w:id="165" w:author="SKY" w:date="2016-06-09T15:21:00Z">
        <w:r w:rsidR="00377489">
          <w:rPr>
            <w:rFonts w:hint="eastAsia"/>
          </w:rPr>
          <w:t>从外地归来</w:t>
        </w:r>
      </w:ins>
      <w:r>
        <w:rPr>
          <w:rFonts w:hint="eastAsia"/>
        </w:rPr>
        <w:t>的人，</w:t>
      </w:r>
      <w:del w:id="166" w:author="SKY" w:date="2016-06-09T15:22:00Z">
        <w:r w:rsidDel="00377489">
          <w:rPr>
            <w:rFonts w:hint="eastAsia"/>
          </w:rPr>
          <w:delText>所以</w:delText>
        </w:r>
      </w:del>
      <w:ins w:id="167" w:author="SKY" w:date="2016-06-09T15:22:00Z">
        <w:r w:rsidR="00377489">
          <w:rPr>
            <w:rFonts w:hint="eastAsia"/>
          </w:rPr>
          <w:t>就</w:t>
        </w:r>
      </w:ins>
      <w:r w:rsidR="002A0A1D">
        <w:rPr>
          <w:rFonts w:hint="eastAsia"/>
        </w:rPr>
        <w:t>连小旅馆里都没有空余的</w:t>
      </w:r>
      <w:del w:id="168" w:author="SKY" w:date="2016-06-09T15:22:00Z">
        <w:r w:rsidR="002A0A1D" w:rsidDel="00377489">
          <w:rPr>
            <w:rFonts w:hint="eastAsia"/>
          </w:rPr>
          <w:delText>地方</w:delText>
        </w:r>
      </w:del>
      <w:ins w:id="169" w:author="SKY" w:date="2016-06-09T15:22:00Z">
        <w:r w:rsidR="00377489">
          <w:rPr>
            <w:rFonts w:hint="eastAsia"/>
          </w:rPr>
          <w:t>房间</w:t>
        </w:r>
      </w:ins>
      <w:r w:rsidR="002A0A1D">
        <w:rPr>
          <w:rFonts w:hint="eastAsia"/>
        </w:rPr>
        <w:t>给他们住。最后</w:t>
      </w:r>
      <w:ins w:id="170" w:author="SKY" w:date="2016-06-09T15:28:00Z">
        <w:r w:rsidR="00DD1FD3">
          <w:rPr>
            <w:rFonts w:hint="eastAsia"/>
          </w:rPr>
          <w:t>他们找到的唯一可以待的地方，就是</w:t>
        </w:r>
      </w:ins>
      <w:r w:rsidR="002A0A1D">
        <w:rPr>
          <w:rFonts w:hint="eastAsia"/>
        </w:rPr>
        <w:t>在小旅店后面</w:t>
      </w:r>
      <w:del w:id="171" w:author="SKY" w:date="2016-06-09T15:28:00Z">
        <w:r w:rsidR="002A0A1D" w:rsidDel="00DD1FD3">
          <w:rPr>
            <w:rFonts w:hint="eastAsia"/>
          </w:rPr>
          <w:delText>他们找到</w:delText>
        </w:r>
      </w:del>
      <w:ins w:id="172" w:author="SKY" w:date="2016-06-09T15:28:00Z">
        <w:r w:rsidR="00DD1FD3">
          <w:rPr>
            <w:rFonts w:hint="eastAsia"/>
          </w:rPr>
          <w:t>的</w:t>
        </w:r>
      </w:ins>
      <w:r w:rsidR="002A0A1D">
        <w:rPr>
          <w:rFonts w:hint="eastAsia"/>
        </w:rPr>
        <w:t>一个马厩</w:t>
      </w:r>
      <w:del w:id="173" w:author="SKY" w:date="2016-06-09T15:28:00Z">
        <w:r w:rsidR="002A0A1D" w:rsidDel="00DD1FD3">
          <w:rPr>
            <w:rFonts w:hint="eastAsia"/>
          </w:rPr>
          <w:delText>，这是他们唯一可以待的地方</w:delText>
        </w:r>
      </w:del>
      <w:r w:rsidR="002A0A1D">
        <w:rPr>
          <w:rFonts w:hint="eastAsia"/>
        </w:rPr>
        <w:t>。就在这样一个气味难闻的马厩里，王万之王、整个世界的救世主，耶稣出生了。</w:t>
      </w:r>
    </w:p>
    <w:p w:rsidR="002A0A1D" w:rsidRDefault="00127F6D" w:rsidP="00127F6D">
      <w:r>
        <w:t>When they finally got to Bethlehem, the town was full of travelers</w:t>
      </w:r>
      <w:r w:rsidR="00B85BBE">
        <w:t xml:space="preserve"> </w:t>
      </w:r>
      <w:r>
        <w:t>like them and there was no room for them in the little inn. The only place they found to stay was in the stable</w:t>
      </w:r>
      <w:r w:rsidR="00B85BBE">
        <w:t xml:space="preserve"> </w:t>
      </w:r>
      <w:r>
        <w:t>behind the inn. In that smelly stable the baby Jesus was born, the King of kings and the Savior of the world.</w:t>
      </w:r>
      <w:r w:rsidR="00B85BBE">
        <w:t xml:space="preserve"> </w:t>
      </w:r>
    </w:p>
    <w:p w:rsidR="002A0A1D" w:rsidRDefault="0081731E" w:rsidP="00127F6D">
      <w:r>
        <w:rPr>
          <w:rFonts w:hint="eastAsia"/>
        </w:rPr>
        <w:t>耶稣的降生</w:t>
      </w:r>
      <w:ins w:id="174" w:author="SKY" w:date="2016-06-09T15:41:00Z">
        <w:r w:rsidR="00747CAC" w:rsidRPr="0081731E">
          <w:rPr>
            <w:rFonts w:hint="eastAsia"/>
          </w:rPr>
          <w:t>证明了神</w:t>
        </w:r>
        <w:r w:rsidR="00747CAC">
          <w:rPr>
            <w:rFonts w:hint="eastAsia"/>
          </w:rPr>
          <w:t>的</w:t>
        </w:r>
        <w:r w:rsidR="00747CAC" w:rsidRPr="0081731E">
          <w:rPr>
            <w:rFonts w:hint="eastAsia"/>
          </w:rPr>
          <w:t>信实</w:t>
        </w:r>
        <w:r w:rsidR="00747CAC">
          <w:rPr>
            <w:rFonts w:hint="eastAsia"/>
          </w:rPr>
          <w:t>，</w:t>
        </w:r>
      </w:ins>
      <w:r w:rsidRPr="0081731E">
        <w:rPr>
          <w:rFonts w:hint="eastAsia"/>
        </w:rPr>
        <w:t>成就了旧约的预言</w:t>
      </w:r>
      <w:ins w:id="175" w:author="SKY" w:date="2016-06-09T15:42:00Z">
        <w:r w:rsidR="00747CAC">
          <w:rPr>
            <w:rFonts w:hint="eastAsia"/>
          </w:rPr>
          <w:t>中</w:t>
        </w:r>
      </w:ins>
      <w:ins w:id="176" w:author="SKY" w:date="2016-06-09T15:41:00Z">
        <w:r w:rsidR="00747CAC">
          <w:rPr>
            <w:rFonts w:hint="eastAsia"/>
          </w:rPr>
          <w:t>所说的</w:t>
        </w:r>
      </w:ins>
      <w:del w:id="177" w:author="SKY" w:date="2016-06-09T15:34:00Z">
        <w:r w:rsidRPr="0081731E" w:rsidDel="00DD1FD3">
          <w:rPr>
            <w:rFonts w:hint="eastAsia"/>
          </w:rPr>
          <w:delText>,</w:delText>
        </w:r>
      </w:del>
      <w:del w:id="178" w:author="SKY" w:date="2016-06-09T15:41:00Z">
        <w:r w:rsidRPr="0081731E" w:rsidDel="00747CAC">
          <w:rPr>
            <w:rFonts w:hint="eastAsia"/>
          </w:rPr>
          <w:delText>证明了神</w:delText>
        </w:r>
      </w:del>
      <w:del w:id="179" w:author="SKY" w:date="2016-06-09T15:36:00Z">
        <w:r w:rsidRPr="0081731E" w:rsidDel="00DD1FD3">
          <w:rPr>
            <w:rFonts w:hint="eastAsia"/>
          </w:rPr>
          <w:delText>是</w:delText>
        </w:r>
      </w:del>
      <w:del w:id="180" w:author="SKY" w:date="2016-06-09T15:41:00Z">
        <w:r w:rsidRPr="0081731E" w:rsidDel="00747CAC">
          <w:rPr>
            <w:rFonts w:hint="eastAsia"/>
          </w:rPr>
          <w:delText>信实</w:delText>
        </w:r>
      </w:del>
      <w:del w:id="181" w:author="SKY" w:date="2016-06-09T15:36:00Z">
        <w:r w:rsidRPr="0081731E" w:rsidDel="00DD1FD3">
          <w:rPr>
            <w:rFonts w:hint="eastAsia"/>
          </w:rPr>
          <w:delText>的</w:delText>
        </w:r>
      </w:del>
      <w:del w:id="182" w:author="SKY" w:date="2016-06-09T15:41:00Z">
        <w:r w:rsidDel="00747CAC">
          <w:rPr>
            <w:rFonts w:hint="eastAsia"/>
          </w:rPr>
          <w:delText>，</w:delText>
        </w:r>
      </w:del>
      <w:r>
        <w:rPr>
          <w:rFonts w:hint="eastAsia"/>
        </w:rPr>
        <w:t>救世主将会降临人间，并且</w:t>
      </w:r>
      <w:del w:id="183" w:author="SKY" w:date="2016-06-09T15:35:00Z">
        <w:r w:rsidDel="00DD1FD3">
          <w:rPr>
            <w:rFonts w:hint="eastAsia"/>
          </w:rPr>
          <w:delText>救世主</w:delText>
        </w:r>
      </w:del>
      <w:del w:id="184" w:author="SKY" w:date="2016-06-09T15:36:00Z">
        <w:r w:rsidDel="00DD1FD3">
          <w:rPr>
            <w:rFonts w:hint="eastAsia"/>
          </w:rPr>
          <w:delText>会</w:delText>
        </w:r>
      </w:del>
      <w:r>
        <w:rPr>
          <w:rFonts w:hint="eastAsia"/>
        </w:rPr>
        <w:t>出生在伯利恒。</w:t>
      </w:r>
    </w:p>
    <w:p w:rsidR="002A0A1D" w:rsidRDefault="00127F6D" w:rsidP="00127F6D">
      <w:r>
        <w:t>This kept a promise in the Old Testament that the Savior God would send would be born in Bethlehem.</w:t>
      </w:r>
    </w:p>
    <w:p w:rsidR="0081731E" w:rsidRDefault="0081731E" w:rsidP="00127F6D">
      <w:r>
        <w:t>神</w:t>
      </w:r>
      <w:del w:id="185" w:author="SKY" w:date="2016-06-09T15:37:00Z">
        <w:r w:rsidDel="00747CAC">
          <w:rPr>
            <w:rFonts w:hint="eastAsia"/>
          </w:rPr>
          <w:delText xml:space="preserve"> </w:delText>
        </w:r>
      </w:del>
      <w:r>
        <w:t>希望所有伯利恒的人都知道神的儿子已经降生了</w:t>
      </w:r>
      <w:r>
        <w:rPr>
          <w:rFonts w:hint="eastAsia"/>
        </w:rPr>
        <w:t>，</w:t>
      </w:r>
      <w:r>
        <w:t>所以他就派遣一个天使</w:t>
      </w:r>
      <w:r>
        <w:rPr>
          <w:rFonts w:hint="eastAsia"/>
        </w:rPr>
        <w:t>，</w:t>
      </w:r>
      <w:ins w:id="186" w:author="SKY" w:date="2016-06-09T15:44:00Z">
        <w:r w:rsidR="00747CAC">
          <w:rPr>
            <w:rFonts w:hint="eastAsia"/>
          </w:rPr>
          <w:t>让天使把这个消息</w:t>
        </w:r>
      </w:ins>
      <w:ins w:id="187" w:author="SKY" w:date="2016-06-09T15:51:00Z">
        <w:r w:rsidR="0006261C">
          <w:rPr>
            <w:rFonts w:hint="eastAsia"/>
          </w:rPr>
          <w:t>，</w:t>
        </w:r>
      </w:ins>
      <w:ins w:id="188" w:author="SKY" w:date="2016-06-09T15:44:00Z">
        <w:r w:rsidR="00747CAC">
          <w:rPr>
            <w:rFonts w:hint="eastAsia"/>
          </w:rPr>
          <w:t>告诉</w:t>
        </w:r>
      </w:ins>
      <w:ins w:id="189" w:author="SKY" w:date="2016-06-09T15:43:00Z">
        <w:r w:rsidR="00747CAC" w:rsidRPr="00747CAC">
          <w:rPr>
            <w:rFonts w:hint="eastAsia"/>
          </w:rPr>
          <w:t>在伯利恒</w:t>
        </w:r>
      </w:ins>
      <w:proofErr w:type="gramStart"/>
      <w:ins w:id="190" w:author="SKY" w:date="2016-06-09T15:45:00Z">
        <w:r w:rsidR="00747CAC">
          <w:rPr>
            <w:rFonts w:hint="eastAsia"/>
          </w:rPr>
          <w:t>城外</w:t>
        </w:r>
      </w:ins>
      <w:ins w:id="191" w:author="SKY" w:date="2016-06-09T15:43:00Z">
        <w:r w:rsidR="00747CAC" w:rsidRPr="00747CAC">
          <w:rPr>
            <w:rFonts w:hint="eastAsia"/>
          </w:rPr>
          <w:t>野</w:t>
        </w:r>
        <w:proofErr w:type="gramEnd"/>
        <w:r w:rsidR="00747CAC" w:rsidRPr="00747CAC">
          <w:rPr>
            <w:rFonts w:hint="eastAsia"/>
          </w:rPr>
          <w:t>地里</w:t>
        </w:r>
      </w:ins>
      <w:ins w:id="192" w:author="SKY" w:date="2016-06-09T15:54:00Z">
        <w:r w:rsidR="0006261C">
          <w:rPr>
            <w:rFonts w:hint="eastAsia"/>
          </w:rPr>
          <w:t>，正</w:t>
        </w:r>
      </w:ins>
      <w:ins w:id="193" w:author="SKY" w:date="2016-06-09T15:51:00Z">
        <w:r w:rsidR="0006261C">
          <w:rPr>
            <w:rFonts w:hint="eastAsia"/>
          </w:rPr>
          <w:t>和羊群在一起的</w:t>
        </w:r>
      </w:ins>
      <w:ins w:id="194" w:author="SKY" w:date="2016-06-09T15:43:00Z">
        <w:r w:rsidR="00747CAC" w:rsidRPr="00747CAC">
          <w:rPr>
            <w:rFonts w:hint="eastAsia"/>
          </w:rPr>
          <w:t>牧羊人</w:t>
        </w:r>
      </w:ins>
      <w:del w:id="195" w:author="SKY" w:date="2016-06-09T15:43:00Z">
        <w:r w:rsidDel="00747CAC">
          <w:delText>让天使</w:delText>
        </w:r>
      </w:del>
      <w:del w:id="196" w:author="SKY" w:date="2016-06-09T15:42:00Z">
        <w:r w:rsidDel="00747CAC">
          <w:delText>告诉</w:delText>
        </w:r>
      </w:del>
      <w:del w:id="197" w:author="SKY" w:date="2016-06-09T15:43:00Z">
        <w:r w:rsidDel="00747CAC">
          <w:delText>把这个消息告诉那些在伯利恒城外山坡上</w:delText>
        </w:r>
        <w:r w:rsidR="006D363F" w:rsidDel="00747CAC">
          <w:rPr>
            <w:rFonts w:hint="eastAsia"/>
          </w:rPr>
          <w:delText>，</w:delText>
        </w:r>
        <w:r w:rsidR="006D363F" w:rsidDel="00747CAC">
          <w:delText>和羊群在一起</w:delText>
        </w:r>
        <w:r w:rsidDel="00747CAC">
          <w:delText>的牧羊人</w:delText>
        </w:r>
      </w:del>
      <w:r w:rsidR="006D363F">
        <w:rPr>
          <w:rFonts w:hint="eastAsia"/>
        </w:rPr>
        <w:t>。</w:t>
      </w:r>
    </w:p>
    <w:p w:rsidR="0081731E" w:rsidRDefault="00127F6D" w:rsidP="00127F6D">
      <w:r>
        <w:t>God wanted everyone in Bethlehem to know that His Son had been born. So He sent an angel to give</w:t>
      </w:r>
      <w:r w:rsidR="00B85BBE">
        <w:t xml:space="preserve"> </w:t>
      </w:r>
      <w:r>
        <w:t xml:space="preserve">the message to some shepherds who were sitting with their sheep on a cold hillside outside of Bethlehem. </w:t>
      </w:r>
    </w:p>
    <w:p w:rsidR="0047026A" w:rsidRDefault="006D363F" w:rsidP="0047026A">
      <w:r>
        <w:t>一道大亮光闪过了牧羊人的眼前</w:t>
      </w:r>
      <w:r>
        <w:rPr>
          <w:rFonts w:hint="eastAsia"/>
        </w:rPr>
        <w:t>，</w:t>
      </w:r>
      <w:r>
        <w:t>神派遣的天使出现在他们面前</w:t>
      </w:r>
      <w:r>
        <w:rPr>
          <w:rFonts w:hint="eastAsia"/>
        </w:rPr>
        <w:t>，</w:t>
      </w:r>
      <w:r>
        <w:t>并告诉他们不要害怕</w:t>
      </w:r>
      <w:r>
        <w:rPr>
          <w:rFonts w:hint="eastAsia"/>
        </w:rPr>
        <w:t>。</w:t>
      </w:r>
      <w:r>
        <w:t>天使说他</w:t>
      </w:r>
      <w:del w:id="198" w:author="SKY" w:date="2016-06-09T15:59:00Z">
        <w:r w:rsidDel="0006261C">
          <w:delText>给牧羊人</w:delText>
        </w:r>
      </w:del>
      <w:r>
        <w:t>带来一个好消息</w:t>
      </w:r>
      <w:del w:id="199" w:author="SKY" w:date="2016-06-09T15:59:00Z">
        <w:r w:rsidDel="0006261C">
          <w:rPr>
            <w:rFonts w:hint="eastAsia"/>
          </w:rPr>
          <w:delText>，</w:delText>
        </w:r>
        <w:r w:rsidDel="0006261C">
          <w:delText>那就是</w:delText>
        </w:r>
      </w:del>
      <w:r>
        <w:rPr>
          <w:rFonts w:hint="eastAsia"/>
        </w:rPr>
        <w:t>：</w:t>
      </w:r>
      <w:ins w:id="200" w:author="SKY" w:date="2016-06-09T16:00:00Z">
        <w:r w:rsidR="007772C5">
          <w:rPr>
            <w:rFonts w:hint="eastAsia"/>
          </w:rPr>
          <w:t>现在</w:t>
        </w:r>
      </w:ins>
      <w:r>
        <w:rPr>
          <w:rFonts w:hint="eastAsia"/>
        </w:rPr>
        <w:t>在伯利恒，这座</w:t>
      </w:r>
      <w:del w:id="201" w:author="SKY" w:date="2016-06-09T16:01:00Z">
        <w:r w:rsidDel="007772C5">
          <w:rPr>
            <w:rFonts w:hint="eastAsia"/>
          </w:rPr>
          <w:delText>以前</w:delText>
        </w:r>
      </w:del>
      <w:r>
        <w:rPr>
          <w:rFonts w:hint="eastAsia"/>
        </w:rPr>
        <w:t>曾经</w:t>
      </w:r>
      <w:del w:id="202" w:author="SKY" w:date="2016-06-09T16:01:00Z">
        <w:r w:rsidDel="007772C5">
          <w:rPr>
            <w:rFonts w:hint="eastAsia"/>
          </w:rPr>
          <w:delText>是</w:delText>
        </w:r>
      </w:del>
      <w:r>
        <w:rPr>
          <w:rFonts w:hint="eastAsia"/>
        </w:rPr>
        <w:t>大卫王出生的城市</w:t>
      </w:r>
      <w:ins w:id="203" w:author="SKY" w:date="2016-06-09T16:01:00Z">
        <w:r w:rsidR="007772C5">
          <w:rPr>
            <w:rFonts w:hint="eastAsia"/>
          </w:rPr>
          <w:t>里</w:t>
        </w:r>
      </w:ins>
      <w:del w:id="204" w:author="SKY" w:date="2016-06-09T16:01:00Z">
        <w:r w:rsidDel="007772C5">
          <w:rPr>
            <w:rFonts w:hint="eastAsia"/>
          </w:rPr>
          <w:delText>里</w:delText>
        </w:r>
      </w:del>
      <w:r>
        <w:rPr>
          <w:rFonts w:hint="eastAsia"/>
        </w:rPr>
        <w:t>，</w:t>
      </w:r>
      <w:del w:id="205" w:author="SKY" w:date="2016-06-09T16:00:00Z">
        <w:r w:rsidDel="007772C5">
          <w:rPr>
            <w:rFonts w:hint="eastAsia"/>
          </w:rPr>
          <w:delText>现在</w:delText>
        </w:r>
      </w:del>
      <w:r>
        <w:rPr>
          <w:rFonts w:hint="eastAsia"/>
        </w:rPr>
        <w:t>救世主降生了。</w:t>
      </w:r>
    </w:p>
    <w:p w:rsidR="0047026A" w:rsidRDefault="0047026A" w:rsidP="0047026A">
      <w:r>
        <w:t xml:space="preserve">A great light filled the eyes of the shepherds, and the angel of God told them not to be afraid. He said that he brought them wonderful news: In Bethlehem, the town where King David had been born in many </w:t>
      </w:r>
      <w:proofErr w:type="spellStart"/>
      <w:r>
        <w:t>many</w:t>
      </w:r>
      <w:proofErr w:type="spellEnd"/>
      <w:r>
        <w:t xml:space="preserve"> years before, the Savior had now been born.</w:t>
      </w:r>
    </w:p>
    <w:p w:rsidR="0047026A" w:rsidRDefault="006D363F" w:rsidP="0047026A">
      <w:r>
        <w:lastRenderedPageBreak/>
        <w:t>他是神应许的救世主</w:t>
      </w:r>
      <w:r>
        <w:rPr>
          <w:rFonts w:hint="eastAsia"/>
        </w:rPr>
        <w:t>，</w:t>
      </w:r>
      <w:r>
        <w:t>神</w:t>
      </w:r>
      <w:del w:id="206" w:author="SKY" w:date="2016-06-09T16:02:00Z">
        <w:r w:rsidR="0047026A" w:rsidDel="007772C5">
          <w:rPr>
            <w:rFonts w:hint="eastAsia"/>
          </w:rPr>
          <w:delText xml:space="preserve"> </w:delText>
        </w:r>
      </w:del>
      <w:r>
        <w:t>亲自赐下的</w:t>
      </w:r>
      <w:r>
        <w:rPr>
          <w:rFonts w:hint="eastAsia"/>
        </w:rPr>
        <w:t>。</w:t>
      </w:r>
      <w:r w:rsidR="0047026A">
        <w:rPr>
          <w:rFonts w:hint="eastAsia"/>
        </w:rPr>
        <w:t>你们</w:t>
      </w:r>
      <w:r w:rsidR="0047026A">
        <w:t>将</w:t>
      </w:r>
      <w:r w:rsidR="0047026A" w:rsidRPr="0047026A">
        <w:rPr>
          <w:rFonts w:hint="eastAsia"/>
        </w:rPr>
        <w:t>要看见一个婴孩，包着布，卧在马槽里</w:t>
      </w:r>
      <w:r w:rsidR="0047026A">
        <w:rPr>
          <w:rFonts w:hint="eastAsia"/>
        </w:rPr>
        <w:t>。</w:t>
      </w:r>
      <w:r w:rsidR="0047026A" w:rsidRPr="0047026A">
        <w:rPr>
          <w:rFonts w:hint="eastAsia"/>
        </w:rPr>
        <w:t>忽然，</w:t>
      </w:r>
      <w:ins w:id="207" w:author="SKY" w:date="2016-06-09T16:02:00Z">
        <w:r w:rsidR="007772C5">
          <w:rPr>
            <w:rFonts w:hint="eastAsia"/>
          </w:rPr>
          <w:t>又</w:t>
        </w:r>
      </w:ins>
      <w:r w:rsidR="0047026A" w:rsidRPr="0047026A">
        <w:rPr>
          <w:rFonts w:hint="eastAsia"/>
        </w:rPr>
        <w:t>有一大队天兵</w:t>
      </w:r>
      <w:ins w:id="208" w:author="SKY" w:date="2016-06-09T16:02:00Z">
        <w:r w:rsidR="007772C5">
          <w:rPr>
            <w:rFonts w:hint="eastAsia"/>
          </w:rPr>
          <w:t>到来，</w:t>
        </w:r>
      </w:ins>
      <w:r w:rsidR="0047026A" w:rsidRPr="0047026A">
        <w:rPr>
          <w:rFonts w:hint="eastAsia"/>
        </w:rPr>
        <w:t>同那天使赞美神说：“在至高之处荣耀归与神！在地上平安归与他所喜悦的人”</w:t>
      </w:r>
    </w:p>
    <w:p w:rsidR="0047026A" w:rsidRDefault="00127F6D" w:rsidP="00127F6D">
      <w:r>
        <w:t>He was the promised Lord, given by God Himself. They were to go find</w:t>
      </w:r>
      <w:r w:rsidR="00B85BBE">
        <w:t xml:space="preserve"> </w:t>
      </w:r>
      <w:r>
        <w:t>a baby wrapped in cloth, lying in a manger.</w:t>
      </w:r>
      <w:r w:rsidR="00B85BBE">
        <w:t xml:space="preserve"> </w:t>
      </w:r>
      <w:r>
        <w:t>Suddenly, a great choir of angels came to the shepherds and sang, “Glory to God in heaven and on</w:t>
      </w:r>
      <w:r w:rsidR="00B85BBE">
        <w:t xml:space="preserve"> </w:t>
      </w:r>
      <w:r>
        <w:t>earth peace to men whom God would bless.”</w:t>
      </w:r>
    </w:p>
    <w:p w:rsidR="0047026A" w:rsidDel="00FF1C22" w:rsidRDefault="0047026A" w:rsidP="00127F6D">
      <w:pPr>
        <w:rPr>
          <w:del w:id="209" w:author="SKY" w:date="2016-06-09T17:29:00Z"/>
        </w:rPr>
      </w:pPr>
    </w:p>
    <w:p w:rsidR="0047026A" w:rsidRDefault="00FF1C22" w:rsidP="00127F6D">
      <w:ins w:id="210" w:author="SKY" w:date="2016-06-09T17:29:00Z">
        <w:r>
          <w:t>于是</w:t>
        </w:r>
      </w:ins>
      <w:r w:rsidR="0047026A">
        <w:t>这些牧羊人跑到了伯利恒</w:t>
      </w:r>
      <w:ins w:id="211" w:author="SKY" w:date="2016-06-09T16:20:00Z">
        <w:r w:rsidR="00D31F2C">
          <w:t>城里</w:t>
        </w:r>
      </w:ins>
      <w:r w:rsidR="0047026A">
        <w:t>的马厩</w:t>
      </w:r>
      <w:ins w:id="212" w:author="SKY" w:date="2016-06-09T16:20:00Z">
        <w:r w:rsidR="00D31F2C">
          <w:t>那</w:t>
        </w:r>
      </w:ins>
      <w:r w:rsidR="0047026A">
        <w:t>里</w:t>
      </w:r>
      <w:r w:rsidR="0047026A">
        <w:rPr>
          <w:rFonts w:hint="eastAsia"/>
        </w:rPr>
        <w:t>，</w:t>
      </w:r>
      <w:r w:rsidR="0047026A">
        <w:t>找到了</w:t>
      </w:r>
      <w:r w:rsidR="007D5F1A">
        <w:t>同</w:t>
      </w:r>
      <w:del w:id="213" w:author="SKY" w:date="2016-06-09T16:08:00Z">
        <w:r w:rsidR="007D5F1A" w:rsidDel="00293BB0">
          <w:rPr>
            <w:rFonts w:hint="eastAsia"/>
          </w:rPr>
          <w:delText xml:space="preserve"> </w:delText>
        </w:r>
      </w:del>
      <w:r w:rsidR="0047026A">
        <w:t>玛利亚</w:t>
      </w:r>
      <w:del w:id="214" w:author="SKY" w:date="2016-06-09T16:09:00Z">
        <w:r w:rsidR="007D5F1A" w:rsidDel="00293BB0">
          <w:rPr>
            <w:rFonts w:hint="eastAsia"/>
          </w:rPr>
          <w:delText xml:space="preserve"> </w:delText>
        </w:r>
      </w:del>
      <w:r w:rsidR="007D5F1A">
        <w:t>和</w:t>
      </w:r>
      <w:del w:id="215" w:author="SKY" w:date="2016-06-09T16:09:00Z">
        <w:r w:rsidR="007D5F1A" w:rsidDel="00293BB0">
          <w:rPr>
            <w:rFonts w:hint="eastAsia"/>
          </w:rPr>
          <w:delText xml:space="preserve"> </w:delText>
        </w:r>
      </w:del>
      <w:r w:rsidR="0047026A">
        <w:t>约瑟</w:t>
      </w:r>
      <w:del w:id="216" w:author="SKY" w:date="2016-06-09T16:09:00Z">
        <w:r w:rsidR="007D5F1A" w:rsidDel="00293BB0">
          <w:rPr>
            <w:rFonts w:hint="eastAsia"/>
          </w:rPr>
          <w:delText xml:space="preserve"> </w:delText>
        </w:r>
      </w:del>
      <w:r w:rsidR="0047026A">
        <w:t>在一起的圣婴</w:t>
      </w:r>
      <w:r w:rsidR="0047026A">
        <w:rPr>
          <w:rFonts w:hint="eastAsia"/>
        </w:rPr>
        <w:t>，</w:t>
      </w:r>
      <w:r w:rsidR="0047026A">
        <w:t>就如同刚才天使告诉他们的一样</w:t>
      </w:r>
      <w:r w:rsidR="0047026A">
        <w:rPr>
          <w:rFonts w:hint="eastAsia"/>
        </w:rPr>
        <w:t>。</w:t>
      </w:r>
    </w:p>
    <w:p w:rsidR="0047026A" w:rsidRDefault="00127F6D" w:rsidP="00127F6D">
      <w:r>
        <w:t>The shepherds ran to the town and found the baby with Mary</w:t>
      </w:r>
      <w:r w:rsidR="00B85BBE">
        <w:t xml:space="preserve"> </w:t>
      </w:r>
      <w:r>
        <w:t xml:space="preserve">and Joseph in the stable, just as they had been told. </w:t>
      </w:r>
    </w:p>
    <w:p w:rsidR="0047026A" w:rsidRDefault="007D5F1A" w:rsidP="00127F6D">
      <w:r>
        <w:t>见过圣婴耶稣之后</w:t>
      </w:r>
      <w:r>
        <w:rPr>
          <w:rFonts w:hint="eastAsia"/>
        </w:rPr>
        <w:t>，</w:t>
      </w:r>
      <w:r>
        <w:t>牧羊人在伯利恒的大街小巷传讲他们所见的</w:t>
      </w:r>
      <w:r>
        <w:rPr>
          <w:rFonts w:hint="eastAsia"/>
        </w:rPr>
        <w:t>，</w:t>
      </w:r>
      <w:r>
        <w:t>伯利恒的每一个人都为之惊奇</w:t>
      </w:r>
      <w:r>
        <w:rPr>
          <w:rFonts w:hint="eastAsia"/>
        </w:rPr>
        <w:t>。</w:t>
      </w:r>
      <w:del w:id="217" w:author="SKY" w:date="2016-06-09T17:30:00Z">
        <w:r w:rsidDel="00FF1C22">
          <w:rPr>
            <w:rFonts w:hint="eastAsia"/>
          </w:rPr>
          <w:delText>之后</w:delText>
        </w:r>
      </w:del>
      <w:ins w:id="218" w:author="SKY" w:date="2016-06-09T17:30:00Z">
        <w:r w:rsidR="00FF1C22">
          <w:rPr>
            <w:rFonts w:hint="eastAsia"/>
          </w:rPr>
          <w:t>然后</w:t>
        </w:r>
      </w:ins>
      <w:r>
        <w:rPr>
          <w:rFonts w:hint="eastAsia"/>
        </w:rPr>
        <w:t>，</w:t>
      </w:r>
      <w:ins w:id="219" w:author="SKY" w:date="2016-06-09T17:31:00Z">
        <w:r w:rsidR="00FF1C22">
          <w:rPr>
            <w:rFonts w:hint="eastAsia"/>
          </w:rPr>
          <w:t>这些</w:t>
        </w:r>
      </w:ins>
      <w:r>
        <w:rPr>
          <w:rFonts w:hint="eastAsia"/>
        </w:rPr>
        <w:t>牧羊人回到了他们的羊群中间，不断赞美神，感谢神让他们见证</w:t>
      </w:r>
      <w:del w:id="220" w:author="SKY" w:date="2016-06-09T17:30:00Z">
        <w:r w:rsidDel="00FF1C22">
          <w:rPr>
            <w:rFonts w:hint="eastAsia"/>
          </w:rPr>
          <w:delText>的</w:delText>
        </w:r>
      </w:del>
      <w:ins w:id="221" w:author="SKY" w:date="2016-06-09T17:30:00Z">
        <w:r w:rsidR="00FF1C22">
          <w:rPr>
            <w:rFonts w:hint="eastAsia"/>
          </w:rPr>
          <w:t>这些</w:t>
        </w:r>
      </w:ins>
      <w:r>
        <w:rPr>
          <w:rFonts w:hint="eastAsia"/>
        </w:rPr>
        <w:t>事情。</w:t>
      </w:r>
    </w:p>
    <w:p w:rsidR="00127F6D" w:rsidRDefault="00127F6D" w:rsidP="00127F6D">
      <w:r>
        <w:t>After seeing the baby Jesus, they went all over the little</w:t>
      </w:r>
      <w:r w:rsidR="00B85BBE">
        <w:t xml:space="preserve"> </w:t>
      </w:r>
      <w:r>
        <w:t>town telling people what they had seen, and everyone was amazed. Then the shepherds went back to their</w:t>
      </w:r>
      <w:r w:rsidR="00B85BBE">
        <w:t xml:space="preserve"> </w:t>
      </w:r>
      <w:r>
        <w:t>sheep, praising God for everything they had seen.</w:t>
      </w:r>
      <w:r w:rsidR="00B85BBE">
        <w:t xml:space="preserve"> </w:t>
      </w:r>
    </w:p>
    <w:p w:rsidR="007D5F1A" w:rsidRDefault="007D5F1A" w:rsidP="007D5F1A"/>
    <w:p w:rsidR="007D5F1A" w:rsidRDefault="007D5F1A" w:rsidP="007D5F1A">
      <w:r>
        <w:t>讨论故事</w:t>
      </w:r>
      <w:r>
        <w:rPr>
          <w:rFonts w:hint="eastAsia"/>
        </w:rPr>
        <w:t>：</w:t>
      </w:r>
    </w:p>
    <w:p w:rsidR="00127F6D" w:rsidRDefault="00127F6D" w:rsidP="00127F6D">
      <w:r>
        <w:t>Talk About the Story:</w:t>
      </w:r>
    </w:p>
    <w:p w:rsidR="007D5F1A" w:rsidRDefault="007D5F1A" w:rsidP="00127F6D">
      <w:r>
        <w:t>1</w:t>
      </w:r>
      <w:del w:id="222" w:author="SKY" w:date="2016-06-09T17:46:00Z">
        <w:r w:rsidDel="00473FB4">
          <w:rPr>
            <w:rFonts w:hint="eastAsia"/>
          </w:rPr>
          <w:delText>、</w:delText>
        </w:r>
      </w:del>
      <w:ins w:id="223" w:author="SKY" w:date="2016-06-09T17:46:00Z">
        <w:r w:rsidR="00473FB4">
          <w:rPr>
            <w:rFonts w:hint="eastAsia"/>
          </w:rPr>
          <w:t>.</w:t>
        </w:r>
        <w:r w:rsidR="00473FB4">
          <w:t xml:space="preserve"> </w:t>
        </w:r>
      </w:ins>
      <w:r>
        <w:t>为什么玛利亚和约瑟要在玛利亚临产之前</w:t>
      </w:r>
      <w:r>
        <w:rPr>
          <w:rFonts w:hint="eastAsia"/>
        </w:rPr>
        <w:t>，</w:t>
      </w:r>
      <w:r>
        <w:t>进行一次长途旅行</w:t>
      </w:r>
      <w:r>
        <w:rPr>
          <w:rFonts w:hint="eastAsia"/>
        </w:rPr>
        <w:t>？</w:t>
      </w:r>
    </w:p>
    <w:p w:rsidR="00127F6D" w:rsidRDefault="00127F6D" w:rsidP="00127F6D">
      <w:r>
        <w:t>1. Why did Mary and Joseph have to travel so far just when Mary was about to have a baby?</w:t>
      </w:r>
    </w:p>
    <w:p w:rsidR="007D5F1A" w:rsidRDefault="007D5F1A" w:rsidP="00127F6D">
      <w:r>
        <w:t>2.</w:t>
      </w:r>
      <w:ins w:id="224" w:author="SKY" w:date="2016-06-09T17:40:00Z">
        <w:r w:rsidR="00473FB4">
          <w:t xml:space="preserve"> </w:t>
        </w:r>
      </w:ins>
      <w:r w:rsidR="00207C24">
        <w:t>判断</w:t>
      </w:r>
      <w:r>
        <w:rPr>
          <w:rFonts w:hint="eastAsia"/>
        </w:rPr>
        <w:t>：为什么神要让他的儿子出生在马厩里？</w:t>
      </w:r>
    </w:p>
    <w:p w:rsidR="00127F6D" w:rsidRDefault="00127F6D" w:rsidP="00127F6D">
      <w:r>
        <w:t>2. Opinions: Why do you think God let His Son be born in a stable?</w:t>
      </w:r>
    </w:p>
    <w:p w:rsidR="007D5F1A" w:rsidRDefault="007D5F1A" w:rsidP="00127F6D">
      <w:r>
        <w:t>神</w:t>
      </w:r>
      <w:del w:id="225" w:author="SKY" w:date="2016-06-09T17:47:00Z">
        <w:r w:rsidR="000D3AE5" w:rsidDel="00473FB4">
          <w:rPr>
            <w:rFonts w:hint="eastAsia"/>
          </w:rPr>
          <w:delText xml:space="preserve"> </w:delText>
        </w:r>
      </w:del>
      <w:r>
        <w:t>不能找到更好的地方</w:t>
      </w:r>
    </w:p>
    <w:p w:rsidR="00127F6D" w:rsidRDefault="00127F6D" w:rsidP="00127F6D">
      <w:r>
        <w:t xml:space="preserve"> </w:t>
      </w:r>
      <w:r>
        <w:t></w:t>
      </w:r>
      <w:r>
        <w:t>God couldn’t find him a better place</w:t>
      </w:r>
    </w:p>
    <w:p w:rsidR="007D5F1A" w:rsidRDefault="000D3AE5" w:rsidP="00127F6D">
      <w:r>
        <w:t>神</w:t>
      </w:r>
      <w:del w:id="226" w:author="SKY" w:date="2016-06-09T17:47:00Z">
        <w:r w:rsidDel="00473FB4">
          <w:rPr>
            <w:rFonts w:hint="eastAsia"/>
          </w:rPr>
          <w:delText xml:space="preserve"> </w:delText>
        </w:r>
      </w:del>
      <w:r>
        <w:t>希望他的儿子很</w:t>
      </w:r>
      <w:r w:rsidR="00470621">
        <w:rPr>
          <w:rFonts w:hint="eastAsia"/>
        </w:rPr>
        <w:t>卑微</w:t>
      </w:r>
      <w:r>
        <w:rPr>
          <w:rFonts w:hint="eastAsia"/>
        </w:rPr>
        <w:t>，</w:t>
      </w:r>
      <w:r>
        <w:t>这样每个人都会感觉到神是多么的爱我们</w:t>
      </w:r>
    </w:p>
    <w:p w:rsidR="00127F6D" w:rsidRDefault="00127F6D" w:rsidP="00127F6D">
      <w:r>
        <w:t></w:t>
      </w:r>
      <w:r>
        <w:t>God was willing for His Son to be poor, so everyone would know how much God loves us.</w:t>
      </w:r>
    </w:p>
    <w:p w:rsidR="000D3AE5" w:rsidRDefault="00470621" w:rsidP="00127F6D">
      <w:r>
        <w:rPr>
          <w:rFonts w:hint="eastAsia"/>
        </w:rPr>
        <w:t>3.</w:t>
      </w:r>
      <w:ins w:id="227" w:author="SKY" w:date="2016-06-09T17:47:00Z">
        <w:r w:rsidR="00473FB4">
          <w:t xml:space="preserve"> </w:t>
        </w:r>
      </w:ins>
      <w:r>
        <w:rPr>
          <w:rFonts w:hint="eastAsia"/>
        </w:rPr>
        <w:t>如果你是一个牧羊人，当天使降临到你面前，你会有什么感觉？</w:t>
      </w:r>
    </w:p>
    <w:p w:rsidR="00127F6D" w:rsidRDefault="00127F6D" w:rsidP="00127F6D">
      <w:r>
        <w:t>3. How would you have felt if you were a shepherd and the angels came to you?</w:t>
      </w:r>
    </w:p>
    <w:p w:rsidR="00470621" w:rsidRDefault="00470621" w:rsidP="00127F6D">
      <w:r>
        <w:t>4</w:t>
      </w:r>
      <w:ins w:id="228" w:author="SKY" w:date="2016-06-09T17:47:00Z">
        <w:r w:rsidR="00473FB4">
          <w:t xml:space="preserve">. </w:t>
        </w:r>
      </w:ins>
      <w:del w:id="229" w:author="SKY" w:date="2016-06-09T17:47:00Z">
        <w:r w:rsidDel="00473FB4">
          <w:rPr>
            <w:rFonts w:hint="eastAsia"/>
          </w:rPr>
          <w:delText>．</w:delText>
        </w:r>
      </w:del>
      <w:r w:rsidR="00207C24">
        <w:rPr>
          <w:rFonts w:hint="eastAsia"/>
        </w:rPr>
        <w:t>判断</w:t>
      </w:r>
      <w:r>
        <w:rPr>
          <w:rFonts w:hint="eastAsia"/>
        </w:rPr>
        <w:t>：为什么神要把耶稣降生的消息告诉牧羊人？</w:t>
      </w:r>
    </w:p>
    <w:p w:rsidR="00127F6D" w:rsidRDefault="00127F6D" w:rsidP="00127F6D">
      <w:r>
        <w:t>4. Opinions: Why do you think God sent the message about Jesus to shepherds?</w:t>
      </w:r>
    </w:p>
    <w:p w:rsidR="00470621" w:rsidRDefault="0025618F" w:rsidP="00127F6D">
      <w:r>
        <w:t>神希望所有人都知道耶稣将成为所有人的救世主</w:t>
      </w:r>
      <w:r>
        <w:rPr>
          <w:rFonts w:hint="eastAsia"/>
        </w:rPr>
        <w:t>，</w:t>
      </w:r>
      <w:r>
        <w:t>包括卑微的人</w:t>
      </w:r>
    </w:p>
    <w:p w:rsidR="00127F6D" w:rsidRDefault="00127F6D" w:rsidP="00127F6D">
      <w:r>
        <w:t></w:t>
      </w:r>
      <w:r>
        <w:t>God wanted people to know that Jesus came to be everybody’s savior, including the poor.</w:t>
      </w:r>
    </w:p>
    <w:p w:rsidR="0025618F" w:rsidRDefault="0025618F" w:rsidP="00127F6D">
      <w:r>
        <w:t>神想到了大卫王</w:t>
      </w:r>
      <w:r>
        <w:rPr>
          <w:rFonts w:hint="eastAsia"/>
        </w:rPr>
        <w:t>，</w:t>
      </w:r>
      <w:r>
        <w:t>大卫王曾经也是在伯利恒城外山上放羊的牧羊人</w:t>
      </w:r>
      <w:r>
        <w:rPr>
          <w:rFonts w:hint="eastAsia"/>
        </w:rPr>
        <w:t>。</w:t>
      </w:r>
    </w:p>
    <w:p w:rsidR="00127F6D" w:rsidRDefault="00127F6D" w:rsidP="00127F6D">
      <w:r>
        <w:t></w:t>
      </w:r>
      <w:r>
        <w:t>God may have been thinking about David, who had been a shepherd boy on the same hill</w:t>
      </w:r>
    </w:p>
    <w:p w:rsidR="0025618F" w:rsidDel="00473FB4" w:rsidRDefault="0025618F" w:rsidP="00127F6D">
      <w:pPr>
        <w:rPr>
          <w:del w:id="230" w:author="SKY" w:date="2016-06-09T17:45:00Z"/>
        </w:rPr>
      </w:pPr>
    </w:p>
    <w:p w:rsidR="0025618F" w:rsidRDefault="0025618F" w:rsidP="00127F6D">
      <w:r>
        <w:t>神</w:t>
      </w:r>
      <w:del w:id="231" w:author="SKY" w:date="2016-06-09T17:46:00Z">
        <w:r w:rsidDel="00473FB4">
          <w:rPr>
            <w:rFonts w:hint="eastAsia"/>
          </w:rPr>
          <w:delText xml:space="preserve"> </w:delText>
        </w:r>
      </w:del>
      <w:r>
        <w:t>认为牧羊人</w:t>
      </w:r>
      <w:ins w:id="232" w:author="SKY" w:date="2016-06-09T17:45:00Z">
        <w:r w:rsidR="00473FB4">
          <w:t>们</w:t>
        </w:r>
      </w:ins>
      <w:del w:id="233" w:author="SKY" w:date="2016-06-09T17:45:00Z">
        <w:r w:rsidDel="00473FB4">
          <w:delText>可以很好的</w:delText>
        </w:r>
      </w:del>
      <w:ins w:id="234" w:author="SKY" w:date="2016-06-09T17:45:00Z">
        <w:r w:rsidR="00473FB4">
          <w:t>可以更好的</w:t>
        </w:r>
      </w:ins>
      <w:r>
        <w:t>告诉其他人有关救世主的事情</w:t>
      </w:r>
    </w:p>
    <w:p w:rsidR="00127F6D" w:rsidRDefault="00127F6D" w:rsidP="00127F6D">
      <w:r>
        <w:t></w:t>
      </w:r>
      <w:r>
        <w:t>God believed that the shepherds would be good to tell others about the Savior.</w:t>
      </w:r>
    </w:p>
    <w:p w:rsidR="0025618F" w:rsidRDefault="0025618F" w:rsidP="00127F6D">
      <w:r>
        <w:t>神找不到其他的人来传递这个消息</w:t>
      </w:r>
    </w:p>
    <w:p w:rsidR="00127F6D" w:rsidRDefault="00127F6D" w:rsidP="00127F6D">
      <w:r>
        <w:t></w:t>
      </w:r>
      <w:r>
        <w:t>God couldn’t find anyone else to whom He could give the news.</w:t>
      </w:r>
    </w:p>
    <w:p w:rsidR="0025618F" w:rsidRDefault="0025618F" w:rsidP="00127F6D">
      <w:r>
        <w:t>5.</w:t>
      </w:r>
      <w:r>
        <w:t>当天使</w:t>
      </w:r>
      <w:del w:id="235" w:author="SKY" w:date="2016-06-09T17:47:00Z">
        <w:r w:rsidDel="00473FB4">
          <w:rPr>
            <w:rFonts w:hint="eastAsia"/>
          </w:rPr>
          <w:delText xml:space="preserve"> </w:delText>
        </w:r>
      </w:del>
      <w:r>
        <w:t>离开了牧羊人</w:t>
      </w:r>
      <w:r>
        <w:rPr>
          <w:rFonts w:hint="eastAsia"/>
        </w:rPr>
        <w:t>，</w:t>
      </w:r>
      <w:r>
        <w:t>牧羊人都做了什么</w:t>
      </w:r>
      <w:r>
        <w:rPr>
          <w:rFonts w:hint="eastAsia"/>
        </w:rPr>
        <w:t>？</w:t>
      </w:r>
    </w:p>
    <w:p w:rsidR="00127F6D" w:rsidRDefault="00127F6D" w:rsidP="00127F6D">
      <w:r>
        <w:lastRenderedPageBreak/>
        <w:t>5. What did the shepherds do when the angels left them?</w:t>
      </w:r>
    </w:p>
    <w:p w:rsidR="0025618F" w:rsidRDefault="0025618F" w:rsidP="00127F6D">
      <w:r>
        <w:rPr>
          <w:rFonts w:hint="eastAsia"/>
        </w:rPr>
        <w:t>6.</w:t>
      </w:r>
      <w:ins w:id="236" w:author="SKY" w:date="2016-06-09T17:47:00Z">
        <w:r w:rsidR="00473FB4">
          <w:t xml:space="preserve"> </w:t>
        </w:r>
      </w:ins>
      <w:del w:id="237" w:author="SKY" w:date="2016-06-09T17:48:00Z">
        <w:r w:rsidDel="00473FB4">
          <w:rPr>
            <w:rFonts w:hint="eastAsia"/>
          </w:rPr>
          <w:delText>你认为</w:delText>
        </w:r>
      </w:del>
      <w:r>
        <w:rPr>
          <w:rFonts w:hint="eastAsia"/>
        </w:rPr>
        <w:t>这个故事里</w:t>
      </w:r>
      <w:del w:id="238" w:author="SKY" w:date="2016-06-09T17:48:00Z">
        <w:r w:rsidDel="00473FB4">
          <w:rPr>
            <w:rFonts w:hint="eastAsia"/>
          </w:rPr>
          <w:delText>最棒</w:delText>
        </w:r>
      </w:del>
      <w:ins w:id="239" w:author="SKY" w:date="2016-06-09T17:48:00Z">
        <w:r w:rsidR="00473FB4">
          <w:rPr>
            <w:rFonts w:hint="eastAsia"/>
          </w:rPr>
          <w:t>对你最有帮助</w:t>
        </w:r>
      </w:ins>
      <w:r>
        <w:rPr>
          <w:rFonts w:hint="eastAsia"/>
        </w:rPr>
        <w:t>的部分是什么？</w:t>
      </w:r>
    </w:p>
    <w:p w:rsidR="00127F6D" w:rsidRDefault="00127F6D" w:rsidP="00127F6D">
      <w:r>
        <w:t>6. What is the best part of this story for you?</w:t>
      </w:r>
    </w:p>
    <w:p w:rsidR="0025618F" w:rsidRDefault="003B0E59" w:rsidP="00127F6D">
      <w:r>
        <w:t>个人问题</w:t>
      </w:r>
      <w:r>
        <w:rPr>
          <w:rFonts w:hint="eastAsia"/>
        </w:rPr>
        <w:t>：</w:t>
      </w:r>
    </w:p>
    <w:p w:rsidR="00127F6D" w:rsidRDefault="00127F6D" w:rsidP="00127F6D">
      <w:r>
        <w:t>Personal:</w:t>
      </w:r>
    </w:p>
    <w:p w:rsidR="003B0E59" w:rsidRDefault="003B0E59" w:rsidP="00127F6D">
      <w:r>
        <w:t>你相信耶稣将是你的救主吗</w:t>
      </w:r>
      <w:r>
        <w:rPr>
          <w:rFonts w:hint="eastAsia"/>
        </w:rPr>
        <w:t>？</w:t>
      </w:r>
      <w:r>
        <w:t>为什么</w:t>
      </w:r>
      <w:ins w:id="240" w:author="SKY" w:date="2016-06-09T17:49:00Z">
        <w:r w:rsidR="00E878EF">
          <w:t>是或者不是</w:t>
        </w:r>
      </w:ins>
      <w:del w:id="241" w:author="SKY" w:date="2016-06-09T17:49:00Z">
        <w:r w:rsidDel="004D50BB">
          <w:delText>是</w:delText>
        </w:r>
        <w:r w:rsidDel="004D50BB">
          <w:rPr>
            <w:rFonts w:hint="eastAsia"/>
          </w:rPr>
          <w:delText>，</w:delText>
        </w:r>
        <w:r w:rsidDel="004D50BB">
          <w:delText>或者为什么不是</w:delText>
        </w:r>
      </w:del>
      <w:r>
        <w:rPr>
          <w:rFonts w:hint="eastAsia"/>
        </w:rPr>
        <w:t>？</w:t>
      </w:r>
    </w:p>
    <w:p w:rsidR="00127F6D" w:rsidRDefault="00127F6D" w:rsidP="00127F6D">
      <w:r>
        <w:t>Do you believe that Jesus came to be your Savior? Why or why not?</w:t>
      </w:r>
    </w:p>
    <w:p w:rsidR="00814BA3" w:rsidRDefault="00814BA3" w:rsidP="00127F6D"/>
    <w:p w:rsidR="00814BA3" w:rsidRDefault="00814BA3" w:rsidP="00127F6D"/>
    <w:p w:rsidR="00814BA3" w:rsidRDefault="00814BA3">
      <w:pPr>
        <w:widowControl/>
        <w:jc w:val="left"/>
      </w:pPr>
      <w:r>
        <w:br w:type="page"/>
      </w:r>
    </w:p>
    <w:p w:rsidR="009D59AE" w:rsidRDefault="009D59AE" w:rsidP="00127F6D"/>
    <w:p w:rsidR="00814BA3" w:rsidRDefault="002C5563" w:rsidP="00127F6D">
      <w:r w:rsidRPr="002C5563">
        <w:rPr>
          <w:rFonts w:hint="eastAsia"/>
        </w:rPr>
        <w:t>因今天在大卫的城里</w:t>
      </w:r>
      <w:del w:id="242" w:author="SKY" w:date="2016-06-09T17:50:00Z">
        <w:r w:rsidRPr="002C5563" w:rsidDel="00572C36">
          <w:rPr>
            <w:rFonts w:hint="eastAsia"/>
          </w:rPr>
          <w:delText>、</w:delText>
        </w:r>
      </w:del>
      <w:ins w:id="243" w:author="SKY" w:date="2016-06-09T17:50:00Z">
        <w:r w:rsidR="00572C36">
          <w:rPr>
            <w:rFonts w:hint="eastAsia"/>
          </w:rPr>
          <w:t>，</w:t>
        </w:r>
      </w:ins>
      <w:r w:rsidRPr="002C5563">
        <w:rPr>
          <w:rFonts w:hint="eastAsia"/>
        </w:rPr>
        <w:t>为你们生了救主</w:t>
      </w:r>
      <w:del w:id="244" w:author="SKY" w:date="2016-06-09T17:50:00Z">
        <w:r w:rsidRPr="002C5563" w:rsidDel="00572C36">
          <w:rPr>
            <w:rFonts w:hint="eastAsia"/>
          </w:rPr>
          <w:delText>、</w:delText>
        </w:r>
      </w:del>
      <w:ins w:id="245" w:author="SKY" w:date="2016-06-09T17:50:00Z">
        <w:r w:rsidR="00572C36">
          <w:rPr>
            <w:rFonts w:hint="eastAsia"/>
          </w:rPr>
          <w:t>，</w:t>
        </w:r>
      </w:ins>
      <w:r w:rsidRPr="002C5563">
        <w:rPr>
          <w:rFonts w:hint="eastAsia"/>
        </w:rPr>
        <w:t>就是主基督。</w:t>
      </w:r>
      <w:ins w:id="246" w:author="SKY" w:date="2016-06-09T17:50:00Z">
        <w:r w:rsidR="00572C36">
          <w:rPr>
            <w:rFonts w:hint="eastAsia"/>
          </w:rPr>
          <w:t xml:space="preserve">  </w:t>
        </w:r>
        <w:r w:rsidR="00572C36">
          <w:t xml:space="preserve"> </w:t>
        </w:r>
      </w:ins>
      <w:r>
        <w:rPr>
          <w:rFonts w:hint="eastAsia"/>
        </w:rPr>
        <w:t>路加福音</w:t>
      </w:r>
      <w:r>
        <w:rPr>
          <w:rFonts w:hint="eastAsia"/>
        </w:rPr>
        <w:t xml:space="preserve"> </w:t>
      </w:r>
      <w:r w:rsidRPr="00814BA3">
        <w:t>2:11</w:t>
      </w:r>
    </w:p>
    <w:p w:rsidR="00814BA3" w:rsidRDefault="00814BA3" w:rsidP="00127F6D">
      <w:r w:rsidRPr="00814BA3">
        <w:t>This very day in David’s town your Savior was born - Christ the Lord. Luke 2:11</w:t>
      </w:r>
    </w:p>
    <w:p w:rsidR="00814BA3" w:rsidRDefault="00814BA3" w:rsidP="00127F6D">
      <w:pPr>
        <w:rPr>
          <w:ins w:id="247" w:author="SKY" w:date="2016-06-09T17:53:00Z"/>
        </w:rPr>
      </w:pPr>
    </w:p>
    <w:p w:rsidR="004B782B" w:rsidRDefault="004B782B" w:rsidP="00127F6D">
      <w:pPr>
        <w:rPr>
          <w:ins w:id="248" w:author="SKY" w:date="2016-06-09T17:53:00Z"/>
        </w:rPr>
      </w:pPr>
    </w:p>
    <w:p w:rsidR="004B782B" w:rsidRDefault="004B782B">
      <w:pPr>
        <w:widowControl/>
        <w:jc w:val="left"/>
        <w:rPr>
          <w:ins w:id="249" w:author="SKY" w:date="2016-06-09T17:53:00Z"/>
        </w:rPr>
      </w:pPr>
      <w:ins w:id="250" w:author="SKY" w:date="2016-06-09T17:53:00Z">
        <w:r>
          <w:br w:type="page"/>
        </w:r>
      </w:ins>
    </w:p>
    <w:p w:rsidR="004B782B" w:rsidDel="004B782B" w:rsidRDefault="004B782B" w:rsidP="00127F6D">
      <w:pPr>
        <w:rPr>
          <w:del w:id="251" w:author="SKY" w:date="2016-06-09T17:53:00Z"/>
        </w:rPr>
      </w:pPr>
    </w:p>
    <w:p w:rsidR="00814BA3" w:rsidDel="004B782B" w:rsidRDefault="00814BA3" w:rsidP="00127F6D">
      <w:pPr>
        <w:rPr>
          <w:del w:id="252" w:author="SKY" w:date="2016-06-09T17:53:00Z"/>
        </w:rPr>
      </w:pPr>
    </w:p>
    <w:p w:rsidR="009D59AE" w:rsidDel="004B782B" w:rsidRDefault="00814BA3">
      <w:pPr>
        <w:widowControl/>
        <w:jc w:val="left"/>
        <w:rPr>
          <w:del w:id="253" w:author="SKY" w:date="2016-06-09T17:53:00Z"/>
        </w:rPr>
      </w:pPr>
      <w:del w:id="254" w:author="SKY" w:date="2016-06-09T17:53:00Z">
        <w:r w:rsidDel="004B782B">
          <w:br w:type="page"/>
        </w:r>
        <w:r w:rsidR="009D59AE" w:rsidDel="004B782B">
          <w:br w:type="page"/>
        </w:r>
      </w:del>
    </w:p>
    <w:p w:rsidR="00814BA3" w:rsidRDefault="00854B2E">
      <w:pPr>
        <w:widowControl/>
        <w:jc w:val="left"/>
      </w:pPr>
      <w:r>
        <w:t>故事</w:t>
      </w:r>
      <w:r>
        <w:rPr>
          <w:rFonts w:hint="eastAsia"/>
        </w:rPr>
        <w:t>3</w:t>
      </w:r>
      <w:r>
        <w:rPr>
          <w:rFonts w:hint="eastAsia"/>
        </w:rPr>
        <w:t>：</w:t>
      </w:r>
      <w:r w:rsidR="00D76323">
        <w:t>耶稣被献</w:t>
      </w:r>
      <w:r w:rsidR="00C575A0">
        <w:t>于</w:t>
      </w:r>
      <w:r w:rsidR="00D76323">
        <w:t>圣殿</w:t>
      </w:r>
    </w:p>
    <w:p w:rsidR="009D59AE" w:rsidRDefault="00B30B85">
      <w:pPr>
        <w:widowControl/>
        <w:jc w:val="left"/>
      </w:pPr>
      <w:r w:rsidRPr="00B30B85">
        <w:t xml:space="preserve">Jesus Is Presented In </w:t>
      </w:r>
      <w:r w:rsidR="00D76323">
        <w:t>t</w:t>
      </w:r>
      <w:r w:rsidRPr="00B30B85">
        <w:t>he Temple</w:t>
      </w:r>
    </w:p>
    <w:p w:rsidR="00D76323" w:rsidRDefault="00D76323" w:rsidP="00D76323"/>
    <w:p w:rsidR="00D76323" w:rsidRDefault="00D76323" w:rsidP="00D76323">
      <w:del w:id="255" w:author="SKY" w:date="2016-07-19T21:49:00Z">
        <w:r w:rsidDel="00FA08B9">
          <w:delText>圣经的</w:delText>
        </w:r>
      </w:del>
      <w:r>
        <w:t>伟大</w:t>
      </w:r>
      <w:ins w:id="256" w:author="SKY" w:date="2016-07-19T21:49:00Z">
        <w:r w:rsidR="00FA08B9">
          <w:t>的圣经</w:t>
        </w:r>
      </w:ins>
      <w:r>
        <w:t>真理</w:t>
      </w:r>
      <w:r>
        <w:rPr>
          <w:rFonts w:hint="eastAsia"/>
        </w:rPr>
        <w:t>：</w:t>
      </w:r>
    </w:p>
    <w:p w:rsidR="00B30B85" w:rsidRDefault="00B30B85" w:rsidP="00B30B85">
      <w:r>
        <w:t>Great Bible Truths:</w:t>
      </w:r>
    </w:p>
    <w:p w:rsidR="00D76323" w:rsidRDefault="00D76323" w:rsidP="00B30B85">
      <w:r>
        <w:t>1.</w:t>
      </w:r>
      <w:r>
        <w:t>神</w:t>
      </w:r>
      <w:ins w:id="257" w:author="SKY" w:date="2016-06-09T17:57:00Z">
        <w:r w:rsidR="001B4EAC">
          <w:t>会</w:t>
        </w:r>
      </w:ins>
      <w:del w:id="258" w:author="SKY" w:date="2016-06-09T17:58:00Z">
        <w:r w:rsidDel="001B4EAC">
          <w:rPr>
            <w:rFonts w:hint="eastAsia"/>
          </w:rPr>
          <w:delText>向</w:delText>
        </w:r>
      </w:del>
      <w:ins w:id="259" w:author="SKY" w:date="2016-06-09T17:58:00Z">
        <w:r w:rsidR="001B4EAC">
          <w:rPr>
            <w:rFonts w:hint="eastAsia"/>
          </w:rPr>
          <w:t>给</w:t>
        </w:r>
      </w:ins>
      <w:r>
        <w:t>那些渴慕他的人</w:t>
      </w:r>
      <w:del w:id="260" w:author="SKY" w:date="2016-06-09T17:58:00Z">
        <w:r w:rsidDel="001B4EAC">
          <w:delText>显露他的意志</w:delText>
        </w:r>
      </w:del>
      <w:ins w:id="261" w:author="SKY" w:date="2016-06-09T17:58:00Z">
        <w:r w:rsidR="001B4EAC">
          <w:t>启示</w:t>
        </w:r>
        <w:r w:rsidR="001B4EAC">
          <w:rPr>
            <w:rFonts w:hint="eastAsia"/>
          </w:rPr>
          <w:t>。</w:t>
        </w:r>
      </w:ins>
    </w:p>
    <w:p w:rsidR="00B30B85" w:rsidRDefault="00B30B85" w:rsidP="00B30B85">
      <w:r>
        <w:t>1. God reveals his will to those who seek him.</w:t>
      </w:r>
    </w:p>
    <w:p w:rsidR="00D76323" w:rsidRDefault="00D76323" w:rsidP="00B30B85">
      <w:r>
        <w:t>2.</w:t>
      </w:r>
      <w:r>
        <w:t>我们应该把我们了解</w:t>
      </w:r>
      <w:r w:rsidR="00C575A0">
        <w:t>的有关神的一切</w:t>
      </w:r>
      <w:r>
        <w:t>告诉其他人</w:t>
      </w:r>
    </w:p>
    <w:p w:rsidR="00775DFB" w:rsidRDefault="00B30B85" w:rsidP="00B30B85">
      <w:r>
        <w:t>2. We should tell others what we know about God.</w:t>
      </w:r>
    </w:p>
    <w:p w:rsidR="00B30B85" w:rsidRDefault="00B30B85" w:rsidP="00B30B85"/>
    <w:p w:rsidR="00B30B85" w:rsidRDefault="00C575A0" w:rsidP="00B30B85">
      <w:r>
        <w:t>路加福音</w:t>
      </w:r>
      <w:r>
        <w:rPr>
          <w:rFonts w:hint="eastAsia"/>
        </w:rPr>
        <w:t xml:space="preserve"> </w:t>
      </w:r>
      <w:r>
        <w:t>2:22-38</w:t>
      </w:r>
    </w:p>
    <w:p w:rsidR="007F253B" w:rsidRDefault="007F253B" w:rsidP="007F253B">
      <w:r>
        <w:t>Luke 2:22-38</w:t>
      </w:r>
    </w:p>
    <w:p w:rsidR="00C575A0" w:rsidRDefault="00C575A0" w:rsidP="007F253B"/>
    <w:p w:rsidR="00295F2A" w:rsidRDefault="00295F2A" w:rsidP="00295F2A">
      <w:r>
        <w:t>按照犹太人的习俗</w:t>
      </w:r>
      <w:r>
        <w:rPr>
          <w:rFonts w:hint="eastAsia"/>
        </w:rPr>
        <w:t>，</w:t>
      </w:r>
      <w:r>
        <w:t>在出生后大约</w:t>
      </w:r>
      <w:r>
        <w:rPr>
          <w:rFonts w:hint="eastAsia"/>
        </w:rPr>
        <w:t>40</w:t>
      </w:r>
      <w:r>
        <w:rPr>
          <w:rFonts w:hint="eastAsia"/>
        </w:rPr>
        <w:t>天，约瑟和玛利亚带着耶稣到耶路撒冷的圣殿，把他献给神。</w:t>
      </w:r>
      <w:r>
        <w:t>作为母亲</w:t>
      </w:r>
      <w:r>
        <w:rPr>
          <w:rFonts w:hint="eastAsia"/>
        </w:rPr>
        <w:t>，</w:t>
      </w:r>
      <w:r>
        <w:t>玛利亚</w:t>
      </w:r>
      <w:del w:id="262" w:author="SKY" w:date="2016-06-09T18:01:00Z">
        <w:r w:rsidDel="001B4EAC">
          <w:rPr>
            <w:rFonts w:hint="eastAsia"/>
          </w:rPr>
          <w:delText xml:space="preserve"> </w:delText>
        </w:r>
      </w:del>
      <w:r>
        <w:rPr>
          <w:rFonts w:hint="eastAsia"/>
        </w:rPr>
        <w:t>带了两只雏鸽献祭，这是一个贫穷的母亲可以献祭给神的祭品。</w:t>
      </w:r>
    </w:p>
    <w:p w:rsidR="004F5E69" w:rsidRDefault="007F253B" w:rsidP="007F253B">
      <w:r>
        <w:t>Following Jewish custom, about 40 days after his birth, Joseph and Mary brought the baby Jesus to</w:t>
      </w:r>
      <w:r w:rsidR="00C575A0">
        <w:t xml:space="preserve"> </w:t>
      </w:r>
      <w:r>
        <w:t>the Great Temple in Jerusalem to be dedicated to God</w:t>
      </w:r>
      <w:r w:rsidR="004F5E69">
        <w:t xml:space="preserve"> </w:t>
      </w:r>
      <w:r>
        <w:t>.Mary, as mother, brought a sacrifice offering of two</w:t>
      </w:r>
      <w:r w:rsidR="00C575A0">
        <w:t xml:space="preserve"> </w:t>
      </w:r>
      <w:r>
        <w:t xml:space="preserve">pigeons, which was the offering poor mothers were commanded to give to God. </w:t>
      </w:r>
    </w:p>
    <w:p w:rsidR="004F5E69" w:rsidRDefault="004F5E69" w:rsidP="007F253B">
      <w:r>
        <w:t>约瑟和玛利亚带着婴儿进入到圣殿里</w:t>
      </w:r>
      <w:r>
        <w:rPr>
          <w:rFonts w:hint="eastAsia"/>
        </w:rPr>
        <w:t>，</w:t>
      </w:r>
      <w:r>
        <w:t>他们和其他贫穷的家庭一样</w:t>
      </w:r>
      <w:r>
        <w:rPr>
          <w:rFonts w:hint="eastAsia"/>
        </w:rPr>
        <w:t>，可能</w:t>
      </w:r>
      <w:r>
        <w:t>没有其他人会注意到他们进了圣殿</w:t>
      </w:r>
      <w:r>
        <w:rPr>
          <w:rFonts w:hint="eastAsia"/>
        </w:rPr>
        <w:t>。</w:t>
      </w:r>
      <w:r>
        <w:t>但是</w:t>
      </w:r>
      <w:r>
        <w:rPr>
          <w:rFonts w:hint="eastAsia"/>
        </w:rPr>
        <w:t>，当时</w:t>
      </w:r>
      <w:r>
        <w:t>一个虔诚公义的叫做</w:t>
      </w:r>
      <w:del w:id="263" w:author="SKY" w:date="2016-06-09T18:20:00Z">
        <w:r w:rsidDel="00DF3FEA">
          <w:delText>西蒙</w:delText>
        </w:r>
      </w:del>
      <w:ins w:id="264" w:author="SKY" w:date="2016-06-09T18:20:00Z">
        <w:r w:rsidR="00DF3FEA">
          <w:t>西面</w:t>
        </w:r>
      </w:ins>
      <w:r>
        <w:t>的人</w:t>
      </w:r>
      <w:r>
        <w:rPr>
          <w:rFonts w:hint="eastAsia"/>
        </w:rPr>
        <w:t>，</w:t>
      </w:r>
      <w:r>
        <w:t>正好也在圣殿里</w:t>
      </w:r>
      <w:r>
        <w:rPr>
          <w:rFonts w:hint="eastAsia"/>
        </w:rPr>
        <w:t>。</w:t>
      </w:r>
    </w:p>
    <w:p w:rsidR="004F5E69" w:rsidRDefault="007F253B" w:rsidP="007F253B">
      <w:r>
        <w:t>Joseph and Mary and the</w:t>
      </w:r>
      <w:r w:rsidR="00C575A0">
        <w:t xml:space="preserve"> </w:t>
      </w:r>
      <w:r>
        <w:t>baby came into the Temple, looking like the poor family they were. Probably, nobody paid any attention to</w:t>
      </w:r>
      <w:r w:rsidR="00C575A0">
        <w:t xml:space="preserve"> </w:t>
      </w:r>
      <w:r>
        <w:t>them as they entered.</w:t>
      </w:r>
      <w:r w:rsidR="00C575A0">
        <w:t xml:space="preserve"> </w:t>
      </w:r>
      <w:r>
        <w:t xml:space="preserve">However, a great man of God named Simeon had come at that very moment to the Temple. </w:t>
      </w:r>
    </w:p>
    <w:p w:rsidR="00715073" w:rsidRDefault="00715073" w:rsidP="007F253B">
      <w:del w:id="265" w:author="SKY" w:date="2016-06-09T18:20:00Z">
        <w:r w:rsidDel="00DF3FEA">
          <w:delText>西蒙</w:delText>
        </w:r>
      </w:del>
      <w:ins w:id="266" w:author="SKY" w:date="2016-06-09T18:20:00Z">
        <w:r w:rsidR="00DF3FEA">
          <w:t>西面</w:t>
        </w:r>
      </w:ins>
      <w:r>
        <w:t>曾经受到圣灵的</w:t>
      </w:r>
      <w:del w:id="267" w:author="SKY" w:date="2016-06-09T18:11:00Z">
        <w:r w:rsidDel="001E4F6D">
          <w:rPr>
            <w:rFonts w:hint="eastAsia"/>
          </w:rPr>
          <w:delText>启事</w:delText>
        </w:r>
      </w:del>
      <w:ins w:id="268" w:author="SKY" w:date="2016-06-09T18:11:00Z">
        <w:r w:rsidR="001E4F6D">
          <w:rPr>
            <w:rFonts w:hint="eastAsia"/>
          </w:rPr>
          <w:t>启示</w:t>
        </w:r>
      </w:ins>
      <w:r>
        <w:rPr>
          <w:rFonts w:hint="eastAsia"/>
        </w:rPr>
        <w:t>，</w:t>
      </w:r>
      <w:r>
        <w:t>他会亲眼看到降世的弥赛亚</w:t>
      </w:r>
      <w:r>
        <w:rPr>
          <w:rFonts w:hint="eastAsia"/>
        </w:rPr>
        <w:t>。现在，圣灵让</w:t>
      </w:r>
      <w:del w:id="269" w:author="SKY" w:date="2016-06-09T18:20:00Z">
        <w:r w:rsidDel="00DF3FEA">
          <w:rPr>
            <w:rFonts w:hint="eastAsia"/>
          </w:rPr>
          <w:delText>西蒙</w:delText>
        </w:r>
      </w:del>
      <w:ins w:id="270" w:author="SKY" w:date="2016-06-09T18:20:00Z">
        <w:r w:rsidR="00DF3FEA">
          <w:rPr>
            <w:rFonts w:hint="eastAsia"/>
          </w:rPr>
          <w:t>西面</w:t>
        </w:r>
      </w:ins>
      <w:r>
        <w:rPr>
          <w:rFonts w:hint="eastAsia"/>
        </w:rPr>
        <w:t>意识到弥赛亚正进入到圣殿里。</w:t>
      </w:r>
    </w:p>
    <w:p w:rsidR="00715073" w:rsidRDefault="007F253B" w:rsidP="007F253B">
      <w:r>
        <w:t>Simeon</w:t>
      </w:r>
      <w:r w:rsidR="00C575A0">
        <w:t xml:space="preserve"> </w:t>
      </w:r>
      <w:r>
        <w:t>dreamed that one day he would see with his own eyes the coming Messiah. Now, the Holy Spirit let Simeon</w:t>
      </w:r>
      <w:r w:rsidR="00C575A0">
        <w:t xml:space="preserve"> </w:t>
      </w:r>
      <w:r>
        <w:t xml:space="preserve">know that the Messiah was coming to the Temple. </w:t>
      </w:r>
    </w:p>
    <w:p w:rsidR="00715073" w:rsidRDefault="00715073" w:rsidP="007F253B">
      <w:r>
        <w:t>当</w:t>
      </w:r>
      <w:del w:id="271" w:author="SKY" w:date="2016-06-09T18:20:00Z">
        <w:r w:rsidDel="00DF3FEA">
          <w:delText>西蒙</w:delText>
        </w:r>
      </w:del>
      <w:ins w:id="272" w:author="SKY" w:date="2016-06-09T18:20:00Z">
        <w:r w:rsidR="00DF3FEA">
          <w:t>西面</w:t>
        </w:r>
      </w:ins>
      <w:r>
        <w:t>看到耶稣被他的父母带进了圣殿</w:t>
      </w:r>
      <w:r>
        <w:rPr>
          <w:rFonts w:hint="eastAsia"/>
        </w:rPr>
        <w:t>，</w:t>
      </w:r>
      <w:del w:id="273" w:author="SKY" w:date="2016-06-09T18:20:00Z">
        <w:r w:rsidDel="00DF3FEA">
          <w:delText>西蒙</w:delText>
        </w:r>
      </w:del>
      <w:ins w:id="274" w:author="SKY" w:date="2016-06-09T18:20:00Z">
        <w:r w:rsidR="00DF3FEA">
          <w:t>西面</w:t>
        </w:r>
      </w:ins>
      <w:r>
        <w:t>非常的激动</w:t>
      </w:r>
      <w:r>
        <w:rPr>
          <w:rFonts w:hint="eastAsia"/>
        </w:rPr>
        <w:t>。</w:t>
      </w:r>
      <w:r>
        <w:t>他冲到了耶稣的父母面前</w:t>
      </w:r>
      <w:r>
        <w:rPr>
          <w:rFonts w:hint="eastAsia"/>
        </w:rPr>
        <w:t>，</w:t>
      </w:r>
      <w:r>
        <w:t>把耶稣抱在怀里</w:t>
      </w:r>
      <w:r>
        <w:rPr>
          <w:rFonts w:hint="eastAsia"/>
        </w:rPr>
        <w:t>。</w:t>
      </w:r>
    </w:p>
    <w:p w:rsidR="00715073" w:rsidRDefault="007F253B" w:rsidP="007F253B">
      <w:r>
        <w:t>When Simeon saw the baby Jesus carried into the Temple</w:t>
      </w:r>
      <w:r w:rsidR="00C575A0">
        <w:t xml:space="preserve"> </w:t>
      </w:r>
      <w:r>
        <w:t>by his parents, he grew very excited. He rushed to Jesus’ parents and took the baby into his arms.</w:t>
      </w:r>
    </w:p>
    <w:p w:rsidR="00715073" w:rsidRDefault="00715073" w:rsidP="007F253B">
      <w:r>
        <w:t>一大群人聚集在他们周围</w:t>
      </w:r>
      <w:r>
        <w:rPr>
          <w:rFonts w:hint="eastAsia"/>
        </w:rPr>
        <w:t>，</w:t>
      </w:r>
      <w:r>
        <w:t>因为</w:t>
      </w:r>
      <w:del w:id="275" w:author="SKY" w:date="2016-06-09T18:20:00Z">
        <w:r w:rsidDel="00DF3FEA">
          <w:delText>西蒙</w:delText>
        </w:r>
      </w:del>
      <w:ins w:id="276" w:author="SKY" w:date="2016-06-09T18:20:00Z">
        <w:r w:rsidR="00DF3FEA">
          <w:t>西面</w:t>
        </w:r>
      </w:ins>
      <w:r>
        <w:t>是非常有名气的人</w:t>
      </w:r>
      <w:r>
        <w:rPr>
          <w:rFonts w:hint="eastAsia"/>
        </w:rPr>
        <w:t>，这些</w:t>
      </w:r>
      <w:r>
        <w:t>人都看出来</w:t>
      </w:r>
      <w:del w:id="277" w:author="SKY" w:date="2016-06-09T18:20:00Z">
        <w:r w:rsidDel="00DF3FEA">
          <w:delText>西蒙</w:delText>
        </w:r>
      </w:del>
      <w:ins w:id="278" w:author="SKY" w:date="2016-06-09T18:20:00Z">
        <w:r w:rsidR="00DF3FEA">
          <w:t>西面</w:t>
        </w:r>
      </w:ins>
      <w:r>
        <w:t>非常的激动</w:t>
      </w:r>
      <w:r>
        <w:rPr>
          <w:rFonts w:hint="eastAsia"/>
        </w:rPr>
        <w:t>。</w:t>
      </w:r>
    </w:p>
    <w:p w:rsidR="00715073" w:rsidRDefault="007F253B" w:rsidP="007F253B">
      <w:r>
        <w:t>A crowd</w:t>
      </w:r>
      <w:r w:rsidR="00C575A0">
        <w:t xml:space="preserve"> </w:t>
      </w:r>
      <w:r>
        <w:t>of people gathered around them, since Simeon was a very famous man and they could all see how excited he</w:t>
      </w:r>
      <w:r w:rsidR="00C575A0">
        <w:t xml:space="preserve"> </w:t>
      </w:r>
      <w:r>
        <w:t>was.</w:t>
      </w:r>
      <w:r w:rsidR="00C575A0">
        <w:t xml:space="preserve"> </w:t>
      </w:r>
    </w:p>
    <w:p w:rsidR="00715073" w:rsidRDefault="00715073" w:rsidP="007F253B">
      <w:del w:id="279" w:author="SKY" w:date="2016-06-09T18:20:00Z">
        <w:r w:rsidDel="00DF3FEA">
          <w:delText>西蒙</w:delText>
        </w:r>
      </w:del>
      <w:ins w:id="280" w:author="SKY" w:date="2016-06-09T18:20:00Z">
        <w:r w:rsidR="00DF3FEA">
          <w:t>西面</w:t>
        </w:r>
      </w:ins>
      <w:del w:id="281" w:author="SKY" w:date="2016-06-09T18:13:00Z">
        <w:r w:rsidDel="001E4F6D">
          <w:rPr>
            <w:rFonts w:hint="eastAsia"/>
          </w:rPr>
          <w:delText>咱们</w:delText>
        </w:r>
      </w:del>
      <w:ins w:id="282" w:author="SKY" w:date="2016-06-09T18:13:00Z">
        <w:r w:rsidR="001E4F6D">
          <w:rPr>
            <w:rFonts w:hint="eastAsia"/>
          </w:rPr>
          <w:t>称颂</w:t>
        </w:r>
      </w:ins>
      <w:r>
        <w:t>神</w:t>
      </w:r>
      <w:r>
        <w:rPr>
          <w:rFonts w:hint="eastAsia"/>
        </w:rPr>
        <w:t>，</w:t>
      </w:r>
      <w:r>
        <w:t>说道</w:t>
      </w:r>
      <w:r>
        <w:rPr>
          <w:rFonts w:hint="eastAsia"/>
        </w:rPr>
        <w:t>：“</w:t>
      </w:r>
      <w:ins w:id="283" w:author="SKY" w:date="2016-06-09T18:14:00Z">
        <w:r w:rsidR="001E4F6D" w:rsidRPr="001E4F6D">
          <w:rPr>
            <w:rFonts w:hint="eastAsia"/>
          </w:rPr>
          <w:t>主阿，如今可以照你的话，释放仆人安然去世。因为我的眼睛已经看见你的救恩，就是你在万民面前所预备的。是照亮外邦人的光，又是你民以色列的荣耀。</w:t>
        </w:r>
      </w:ins>
      <w:del w:id="284" w:author="SKY" w:date="2016-06-09T18:14:00Z">
        <w:r w:rsidR="00C10D9E" w:rsidDel="001E4F6D">
          <w:rPr>
            <w:rFonts w:hint="eastAsia"/>
          </w:rPr>
          <w:delText>主人啊，你现在可以让你的仆人安详的死去了，因为我亲眼看到了你带来的救赎，这是你所预备的所有人都可以看到。这个孩子</w:delText>
        </w:r>
        <w:r w:rsidR="00C10D9E" w:rsidRPr="00C10D9E" w:rsidDel="001E4F6D">
          <w:rPr>
            <w:rFonts w:hint="eastAsia"/>
          </w:rPr>
          <w:delText>是照亮外邦人的光、又是你民以色列的荣耀。</w:delText>
        </w:r>
      </w:del>
      <w:r>
        <w:rPr>
          <w:rFonts w:hint="eastAsia"/>
        </w:rPr>
        <w:t>”</w:t>
      </w:r>
    </w:p>
    <w:p w:rsidR="00C10D9E" w:rsidRDefault="007F253B" w:rsidP="007F253B">
      <w:r>
        <w:t>Simeon praised God, saying, “Master, you will now let your servant die in peace, because my own</w:t>
      </w:r>
      <w:r w:rsidR="00C575A0">
        <w:t xml:space="preserve"> </w:t>
      </w:r>
      <w:r>
        <w:t>eyes have seen your salvation, which you have prepared so everybody could see. This child is a light for the</w:t>
      </w:r>
      <w:r w:rsidR="00C575A0">
        <w:t xml:space="preserve"> </w:t>
      </w:r>
      <w:r>
        <w:t xml:space="preserve">understanding of the whole world and for the glory of your people Israel.” </w:t>
      </w:r>
    </w:p>
    <w:p w:rsidR="00C10D9E" w:rsidRDefault="00BB52E5" w:rsidP="007F253B">
      <w:r>
        <w:lastRenderedPageBreak/>
        <w:t>所有人听到这些话而感到惊奇</w:t>
      </w:r>
      <w:r>
        <w:rPr>
          <w:rFonts w:hint="eastAsia"/>
        </w:rPr>
        <w:t>，</w:t>
      </w:r>
      <w:r>
        <w:t>尤其是约瑟和玛利亚</w:t>
      </w:r>
      <w:r>
        <w:rPr>
          <w:rFonts w:hint="eastAsia"/>
        </w:rPr>
        <w:t>。</w:t>
      </w:r>
    </w:p>
    <w:p w:rsidR="00BB52E5" w:rsidRDefault="007F253B" w:rsidP="007F253B">
      <w:r>
        <w:t>Everybody was surprised to hear</w:t>
      </w:r>
      <w:r w:rsidR="00C575A0">
        <w:t xml:space="preserve"> </w:t>
      </w:r>
      <w:r>
        <w:t>this, especially Joseph and Mary.</w:t>
      </w:r>
    </w:p>
    <w:p w:rsidR="00BB52E5" w:rsidRDefault="00BB52E5" w:rsidP="007F253B">
      <w:del w:id="285" w:author="SKY" w:date="2016-06-09T18:20:00Z">
        <w:r w:rsidDel="00DF3FEA">
          <w:delText>西蒙</w:delText>
        </w:r>
      </w:del>
      <w:ins w:id="286" w:author="SKY" w:date="2016-06-09T18:20:00Z">
        <w:r w:rsidR="00DF3FEA">
          <w:t>西面</w:t>
        </w:r>
      </w:ins>
      <w:r>
        <w:t>祝福他们并且告诉玛利亚</w:t>
      </w:r>
      <w:r>
        <w:rPr>
          <w:rFonts w:hint="eastAsia"/>
        </w:rPr>
        <w:t>：“</w:t>
      </w:r>
      <w:r w:rsidRPr="00BB52E5">
        <w:rPr>
          <w:rFonts w:hint="eastAsia"/>
        </w:rPr>
        <w:t>这孩子被立</w:t>
      </w:r>
      <w:del w:id="287" w:author="SKY" w:date="2016-06-09T18:16:00Z">
        <w:r w:rsidRPr="00BB52E5" w:rsidDel="00CD2DA7">
          <w:rPr>
            <w:rFonts w:hint="eastAsia"/>
          </w:rPr>
          <w:delText>、</w:delText>
        </w:r>
      </w:del>
      <w:ins w:id="288" w:author="SKY" w:date="2016-06-09T18:16:00Z">
        <w:r w:rsidR="00CD2DA7">
          <w:rPr>
            <w:rFonts w:hint="eastAsia"/>
          </w:rPr>
          <w:t>，</w:t>
        </w:r>
      </w:ins>
      <w:r w:rsidRPr="00BB52E5">
        <w:rPr>
          <w:rFonts w:hint="eastAsia"/>
        </w:rPr>
        <w:t>是要叫以色列中许多人跌倒</w:t>
      </w:r>
      <w:del w:id="289" w:author="SKY" w:date="2016-06-09T18:16:00Z">
        <w:r w:rsidRPr="00BB52E5" w:rsidDel="00CD2DA7">
          <w:rPr>
            <w:rFonts w:hint="eastAsia"/>
          </w:rPr>
          <w:delText>、</w:delText>
        </w:r>
      </w:del>
      <w:ins w:id="290" w:author="SKY" w:date="2016-06-09T18:16:00Z">
        <w:r w:rsidR="00CD2DA7">
          <w:rPr>
            <w:rFonts w:hint="eastAsia"/>
          </w:rPr>
          <w:t>，</w:t>
        </w:r>
      </w:ins>
      <w:r w:rsidRPr="00BB52E5">
        <w:rPr>
          <w:rFonts w:hint="eastAsia"/>
        </w:rPr>
        <w:t>许多人兴起</w:t>
      </w:r>
      <w:del w:id="291" w:author="SKY" w:date="2016-06-09T18:16:00Z">
        <w:r w:rsidRPr="00BB52E5" w:rsidDel="00CD2DA7">
          <w:rPr>
            <w:rFonts w:hint="eastAsia"/>
          </w:rPr>
          <w:delText>．</w:delText>
        </w:r>
      </w:del>
      <w:ins w:id="292" w:author="SKY" w:date="2016-06-09T18:16:00Z">
        <w:r w:rsidR="00CD2DA7">
          <w:rPr>
            <w:rFonts w:hint="eastAsia"/>
          </w:rPr>
          <w:t>。</w:t>
        </w:r>
      </w:ins>
      <w:r w:rsidRPr="00BB52E5">
        <w:rPr>
          <w:rFonts w:hint="eastAsia"/>
        </w:rPr>
        <w:t>又要作毁谤的话柄</w:t>
      </w:r>
      <w:del w:id="293" w:author="SKY" w:date="2016-06-09T18:16:00Z">
        <w:r w:rsidRPr="00BB52E5" w:rsidDel="00CD2DA7">
          <w:rPr>
            <w:rFonts w:hint="eastAsia"/>
          </w:rPr>
          <w:delText>．</w:delText>
        </w:r>
      </w:del>
      <w:ins w:id="294" w:author="SKY" w:date="2016-06-09T18:16:00Z">
        <w:r w:rsidR="00CD2DA7">
          <w:rPr>
            <w:rFonts w:hint="eastAsia"/>
          </w:rPr>
          <w:t>。</w:t>
        </w:r>
      </w:ins>
      <w:r w:rsidRPr="00BB52E5">
        <w:rPr>
          <w:rFonts w:hint="eastAsia"/>
        </w:rPr>
        <w:t>叫许多人心里的意念显露出来</w:t>
      </w:r>
      <w:del w:id="295" w:author="SKY" w:date="2016-06-09T18:16:00Z">
        <w:r w:rsidRPr="00BB52E5" w:rsidDel="00CD2DA7">
          <w:rPr>
            <w:rFonts w:hint="eastAsia"/>
          </w:rPr>
          <w:delText>．</w:delText>
        </w:r>
      </w:del>
      <w:ins w:id="296" w:author="SKY" w:date="2016-06-09T18:16:00Z">
        <w:r w:rsidR="00CD2DA7">
          <w:rPr>
            <w:rFonts w:hint="eastAsia"/>
          </w:rPr>
          <w:t>。</w:t>
        </w:r>
      </w:ins>
      <w:r w:rsidRPr="00BB52E5">
        <w:rPr>
          <w:rFonts w:hint="eastAsia"/>
        </w:rPr>
        <w:t>你自己的心也要被刀刺透。</w:t>
      </w:r>
      <w:r>
        <w:rPr>
          <w:rFonts w:hint="eastAsia"/>
        </w:rPr>
        <w:t>”</w:t>
      </w:r>
    </w:p>
    <w:p w:rsidR="007F253B" w:rsidRDefault="007F253B" w:rsidP="007F253B">
      <w:r>
        <w:t>Simeon then blessed them and told Mary, “This child will cause the rising</w:t>
      </w:r>
      <w:r w:rsidR="00C575A0">
        <w:t xml:space="preserve"> </w:t>
      </w:r>
      <w:r>
        <w:t>and falling of many in Israel. He will be a God’s sign that many will oppose, showing their real feelings. And a</w:t>
      </w:r>
      <w:r w:rsidR="00C575A0">
        <w:t xml:space="preserve"> </w:t>
      </w:r>
      <w:r>
        <w:t>sword will pierce your own soul as well as his.”</w:t>
      </w:r>
    </w:p>
    <w:p w:rsidR="00BB52E5" w:rsidRDefault="00BB52E5" w:rsidP="007F253B">
      <w:r>
        <w:t>正当</w:t>
      </w:r>
      <w:del w:id="297" w:author="SKY" w:date="2016-06-09T18:20:00Z">
        <w:r w:rsidDel="00DF3FEA">
          <w:delText>西蒙</w:delText>
        </w:r>
      </w:del>
      <w:ins w:id="298" w:author="SKY" w:date="2016-06-09T18:20:00Z">
        <w:r w:rsidR="00DF3FEA">
          <w:t>西面</w:t>
        </w:r>
      </w:ins>
      <w:r>
        <w:t>说话的时候</w:t>
      </w:r>
      <w:r>
        <w:rPr>
          <w:rFonts w:hint="eastAsia"/>
        </w:rPr>
        <w:t>，</w:t>
      </w:r>
      <w:ins w:id="299" w:author="SKY" w:date="2016-06-09T18:18:00Z">
        <w:r w:rsidR="00CD2DA7" w:rsidRPr="00CD2DA7">
          <w:rPr>
            <w:rFonts w:hint="eastAsia"/>
          </w:rPr>
          <w:t>又有女先知名叫亚拿</w:t>
        </w:r>
        <w:r w:rsidR="00CD2DA7">
          <w:rPr>
            <w:rFonts w:hint="eastAsia"/>
          </w:rPr>
          <w:t>，</w:t>
        </w:r>
        <w:r w:rsidR="00CD2DA7" w:rsidRPr="00CD2DA7">
          <w:rPr>
            <w:rFonts w:hint="eastAsia"/>
          </w:rPr>
          <w:t>年纪已经老迈</w:t>
        </w:r>
      </w:ins>
      <w:del w:id="300" w:author="SKY" w:date="2016-06-09T18:18:00Z">
        <w:r w:rsidDel="00CD2DA7">
          <w:delText>一个</w:delText>
        </w:r>
        <w:r w:rsidR="002552A9" w:rsidDel="00CD2DA7">
          <w:delText>年迈的</w:delText>
        </w:r>
        <w:r w:rsidDel="00CD2DA7">
          <w:delText>老妇人</w:delText>
        </w:r>
        <w:r w:rsidDel="00CD2DA7">
          <w:rPr>
            <w:rFonts w:hint="eastAsia"/>
          </w:rPr>
          <w:delText>，</w:delText>
        </w:r>
        <w:r w:rsidR="002552A9" w:rsidDel="00CD2DA7">
          <w:rPr>
            <w:rFonts w:hint="eastAsia"/>
          </w:rPr>
          <w:delText>她是神的先知，叫做亚拿</w:delText>
        </w:r>
      </w:del>
      <w:r w:rsidR="002552A9">
        <w:rPr>
          <w:rFonts w:hint="eastAsia"/>
        </w:rPr>
        <w:t>，也过来赞美神并且谈论这个孩子。亚拿宣称，耶稣将是那些寻求救赎的神国子民的救主。</w:t>
      </w:r>
    </w:p>
    <w:p w:rsidR="007F253B" w:rsidRDefault="007F253B" w:rsidP="007F253B">
      <w:r>
        <w:t>As Simeon spoke, a very old woman, a prophetess of God named Anna, came and began to praise God</w:t>
      </w:r>
      <w:r w:rsidR="00C575A0">
        <w:t xml:space="preserve"> </w:t>
      </w:r>
      <w:r>
        <w:t>and talk about the child. She announced that the baby Jesus was the answer for all those who were looking</w:t>
      </w:r>
      <w:r w:rsidR="00C575A0">
        <w:t xml:space="preserve"> </w:t>
      </w:r>
      <w:r>
        <w:t>for the salvation of God’s people.</w:t>
      </w:r>
    </w:p>
    <w:p w:rsidR="00C575A0" w:rsidRDefault="00C575A0" w:rsidP="007F253B"/>
    <w:p w:rsidR="002552A9" w:rsidRDefault="002552A9" w:rsidP="007F253B"/>
    <w:p w:rsidR="002552A9" w:rsidRDefault="002552A9" w:rsidP="002552A9">
      <w:r>
        <w:t>讨论故事</w:t>
      </w:r>
      <w:r>
        <w:rPr>
          <w:rFonts w:hint="eastAsia"/>
        </w:rPr>
        <w:t>：</w:t>
      </w:r>
    </w:p>
    <w:p w:rsidR="007F253B" w:rsidRDefault="007F253B" w:rsidP="007F253B">
      <w:r>
        <w:t>Talk About the Story:</w:t>
      </w:r>
    </w:p>
    <w:p w:rsidR="002552A9" w:rsidRDefault="004605BA" w:rsidP="007F253B">
      <w:r>
        <w:t>为什么约瑟和玛利亚要带孩子去圣殿</w:t>
      </w:r>
      <w:r>
        <w:rPr>
          <w:rFonts w:hint="eastAsia"/>
        </w:rPr>
        <w:t>？</w:t>
      </w:r>
    </w:p>
    <w:p w:rsidR="002552A9" w:rsidRDefault="007F253B" w:rsidP="007F253B">
      <w:r>
        <w:t xml:space="preserve">Why did Joseph and Mary bring the baby Jesus to the Temple? </w:t>
      </w:r>
    </w:p>
    <w:p w:rsidR="004605BA" w:rsidRDefault="004605BA" w:rsidP="007F253B">
      <w:r>
        <w:t>玛利亚带去</w:t>
      </w:r>
      <w:ins w:id="301" w:author="SKY" w:date="2016-06-09T18:19:00Z">
        <w:r w:rsidR="00263968">
          <w:t>了</w:t>
        </w:r>
      </w:ins>
      <w:r>
        <w:t>什么作为献祭</w:t>
      </w:r>
      <w:r>
        <w:rPr>
          <w:rFonts w:hint="eastAsia"/>
        </w:rPr>
        <w:t>？</w:t>
      </w:r>
    </w:p>
    <w:p w:rsidR="002552A9" w:rsidRDefault="007F253B" w:rsidP="007F253B">
      <w:r>
        <w:t>What sacrifice offering did Mary bring?</w:t>
      </w:r>
    </w:p>
    <w:p w:rsidR="004605BA" w:rsidRDefault="004605BA" w:rsidP="007F253B">
      <w:del w:id="302" w:author="SKY" w:date="2016-06-09T18:20:00Z">
        <w:r w:rsidDel="00DF3FEA">
          <w:delText>西蒙</w:delText>
        </w:r>
      </w:del>
      <w:ins w:id="303" w:author="SKY" w:date="2016-06-09T18:20:00Z">
        <w:r w:rsidR="00DF3FEA">
          <w:t>西面</w:t>
        </w:r>
      </w:ins>
      <w:r>
        <w:t>是谁</w:t>
      </w:r>
      <w:r>
        <w:rPr>
          <w:rFonts w:hint="eastAsia"/>
        </w:rPr>
        <w:t>？</w:t>
      </w:r>
      <w:r>
        <w:t>他看到了耶稣为什么会兴奋</w:t>
      </w:r>
      <w:r>
        <w:rPr>
          <w:rFonts w:hint="eastAsia"/>
        </w:rPr>
        <w:t>？他是怎么谈论耶稣的？</w:t>
      </w:r>
    </w:p>
    <w:p w:rsidR="002552A9" w:rsidRDefault="007F253B" w:rsidP="007F253B">
      <w:r>
        <w:t>Who</w:t>
      </w:r>
      <w:r w:rsidR="00C575A0">
        <w:t xml:space="preserve"> </w:t>
      </w:r>
      <w:r>
        <w:t xml:space="preserve">was Simeon and why was he excited when he saw the baby Jesus? What did he say about Jesus? </w:t>
      </w:r>
    </w:p>
    <w:p w:rsidR="004605BA" w:rsidRDefault="004605BA" w:rsidP="007F253B">
      <w:r>
        <w:t>谁是亚拿</w:t>
      </w:r>
      <w:r>
        <w:rPr>
          <w:rFonts w:hint="eastAsia"/>
        </w:rPr>
        <w:t>？</w:t>
      </w:r>
    </w:p>
    <w:p w:rsidR="002552A9" w:rsidRDefault="007F253B" w:rsidP="007F253B">
      <w:r>
        <w:t>Who was</w:t>
      </w:r>
      <w:r w:rsidR="00C575A0">
        <w:t xml:space="preserve"> </w:t>
      </w:r>
      <w:r>
        <w:t xml:space="preserve">Anna? </w:t>
      </w:r>
    </w:p>
    <w:p w:rsidR="004605BA" w:rsidRDefault="004605BA" w:rsidP="007F253B">
      <w:r>
        <w:t>她同意还是不同意</w:t>
      </w:r>
      <w:del w:id="304" w:author="SKY" w:date="2016-06-09T18:20:00Z">
        <w:r w:rsidDel="00DF3FEA">
          <w:delText>西蒙</w:delText>
        </w:r>
      </w:del>
      <w:ins w:id="305" w:author="SKY" w:date="2016-06-09T18:20:00Z">
        <w:r w:rsidR="00DF3FEA">
          <w:t>西面</w:t>
        </w:r>
      </w:ins>
      <w:r w:rsidR="002700D8">
        <w:t>所</w:t>
      </w:r>
      <w:r>
        <w:t>说的</w:t>
      </w:r>
      <w:r>
        <w:rPr>
          <w:rFonts w:hint="eastAsia"/>
        </w:rPr>
        <w:t>？</w:t>
      </w:r>
    </w:p>
    <w:p w:rsidR="002552A9" w:rsidRDefault="007F253B" w:rsidP="007F253B">
      <w:r>
        <w:t>Did she agree or disagree with Simeon?</w:t>
      </w:r>
      <w:r w:rsidR="00C575A0">
        <w:t xml:space="preserve"> </w:t>
      </w:r>
    </w:p>
    <w:p w:rsidR="004605BA" w:rsidRDefault="004605BA" w:rsidP="007F253B">
      <w:r>
        <w:t>你</w:t>
      </w:r>
      <w:r w:rsidR="001F2964">
        <w:t>的看法</w:t>
      </w:r>
      <w:r w:rsidR="001F2964">
        <w:rPr>
          <w:rFonts w:hint="eastAsia"/>
        </w:rPr>
        <w:t>：</w:t>
      </w:r>
    </w:p>
    <w:p w:rsidR="002552A9" w:rsidRDefault="007F253B" w:rsidP="007F253B">
      <w:r>
        <w:t>What do you say?</w:t>
      </w:r>
      <w:r w:rsidR="00C575A0">
        <w:t xml:space="preserve"> </w:t>
      </w:r>
    </w:p>
    <w:p w:rsidR="004605BA" w:rsidRDefault="004605BA" w:rsidP="007F253B">
      <w:r>
        <w:t>当非常有名望的</w:t>
      </w:r>
      <w:del w:id="306" w:author="SKY" w:date="2016-06-09T18:20:00Z">
        <w:r w:rsidDel="00DF3FEA">
          <w:delText>西蒙</w:delText>
        </w:r>
      </w:del>
      <w:ins w:id="307" w:author="SKY" w:date="2016-06-09T18:20:00Z">
        <w:r w:rsidR="00DF3FEA">
          <w:t>西面</w:t>
        </w:r>
      </w:ins>
      <w:r>
        <w:t>冲过来</w:t>
      </w:r>
      <w:r>
        <w:rPr>
          <w:rFonts w:hint="eastAsia"/>
        </w:rPr>
        <w:t>，</w:t>
      </w:r>
      <w:r>
        <w:t>非常兴奋的把耶稣抱在怀里的时候</w:t>
      </w:r>
      <w:r>
        <w:rPr>
          <w:rFonts w:hint="eastAsia"/>
        </w:rPr>
        <w:t>，</w:t>
      </w:r>
      <w:r>
        <w:t>你觉得当时约瑟和玛利亚会是什么感觉</w:t>
      </w:r>
      <w:r>
        <w:rPr>
          <w:rFonts w:hint="eastAsia"/>
        </w:rPr>
        <w:t>？</w:t>
      </w:r>
    </w:p>
    <w:p w:rsidR="002552A9" w:rsidRDefault="007F253B" w:rsidP="007F253B">
      <w:r>
        <w:t>How do you think Joseph and Mary felt when the famous man of God, Simeon, rushed to them and excitedly</w:t>
      </w:r>
      <w:r w:rsidR="00C575A0">
        <w:t xml:space="preserve"> </w:t>
      </w:r>
      <w:r>
        <w:t xml:space="preserve">took Jesus into his arms? </w:t>
      </w:r>
    </w:p>
    <w:p w:rsidR="004605BA" w:rsidRDefault="004605BA" w:rsidP="007F253B">
      <w:r>
        <w:t>如果当时你在那里</w:t>
      </w:r>
      <w:r>
        <w:rPr>
          <w:rFonts w:hint="eastAsia"/>
        </w:rPr>
        <w:t>，</w:t>
      </w:r>
      <w:r>
        <w:t>听到</w:t>
      </w:r>
      <w:del w:id="308" w:author="SKY" w:date="2016-06-09T18:20:00Z">
        <w:r w:rsidDel="00DF3FEA">
          <w:delText>西蒙</w:delText>
        </w:r>
      </w:del>
      <w:ins w:id="309" w:author="SKY" w:date="2016-06-09T18:20:00Z">
        <w:r w:rsidR="00DF3FEA">
          <w:t>西面</w:t>
        </w:r>
      </w:ins>
      <w:r>
        <w:t>和亚拿谈论耶稣</w:t>
      </w:r>
      <w:r>
        <w:rPr>
          <w:rFonts w:hint="eastAsia"/>
        </w:rPr>
        <w:t>，</w:t>
      </w:r>
      <w:r>
        <w:t>你会怎么想</w:t>
      </w:r>
      <w:r>
        <w:rPr>
          <w:rFonts w:hint="eastAsia"/>
        </w:rPr>
        <w:t>？</w:t>
      </w:r>
    </w:p>
    <w:p w:rsidR="00B30B85" w:rsidRDefault="007F253B" w:rsidP="007F253B">
      <w:r>
        <w:t>What would you have thought if you were there and heard what Simeon and Anna</w:t>
      </w:r>
      <w:r w:rsidR="00C575A0">
        <w:t xml:space="preserve"> </w:t>
      </w:r>
      <w:r>
        <w:t>said about Jesus?</w:t>
      </w:r>
    </w:p>
    <w:p w:rsidR="000C031C" w:rsidRDefault="000C031C">
      <w:pPr>
        <w:widowControl/>
        <w:jc w:val="left"/>
      </w:pPr>
      <w:r>
        <w:br w:type="page"/>
      </w:r>
    </w:p>
    <w:p w:rsidR="000C031C" w:rsidRDefault="004F4315" w:rsidP="004605BA">
      <w:pPr>
        <w:widowControl/>
        <w:jc w:val="left"/>
      </w:pPr>
      <w:r>
        <w:rPr>
          <w:rFonts w:hint="eastAsia"/>
        </w:rPr>
        <w:lastRenderedPageBreak/>
        <w:t>因为我的眼睛已经看见你的救恩</w:t>
      </w:r>
      <w:r w:rsidR="0023732E">
        <w:rPr>
          <w:rFonts w:hint="eastAsia"/>
        </w:rPr>
        <w:t>，</w:t>
      </w:r>
      <w:r w:rsidR="0023732E" w:rsidRPr="0023732E">
        <w:rPr>
          <w:rFonts w:hint="eastAsia"/>
        </w:rPr>
        <w:t>就是你在万民面前所预备的</w:t>
      </w:r>
      <w:del w:id="310" w:author="SKY" w:date="2016-06-09T18:22:00Z">
        <w:r w:rsidR="0023732E" w:rsidRPr="0023732E" w:rsidDel="007F6A55">
          <w:rPr>
            <w:rFonts w:hint="eastAsia"/>
          </w:rPr>
          <w:delText>．</w:delText>
        </w:r>
      </w:del>
      <w:ins w:id="311" w:author="SKY" w:date="2016-06-09T18:22:00Z">
        <w:r w:rsidR="007F6A55">
          <w:rPr>
            <w:rFonts w:hint="eastAsia"/>
          </w:rPr>
          <w:t>。</w:t>
        </w:r>
        <w:r w:rsidR="007F6A55">
          <w:rPr>
            <w:rFonts w:hint="eastAsia"/>
          </w:rPr>
          <w:t xml:space="preserve"> </w:t>
        </w:r>
      </w:ins>
      <w:r w:rsidR="0023732E">
        <w:rPr>
          <w:rFonts w:hint="eastAsia"/>
        </w:rPr>
        <w:t>路加福音</w:t>
      </w:r>
      <w:r w:rsidR="0023732E">
        <w:rPr>
          <w:rFonts w:hint="eastAsia"/>
        </w:rPr>
        <w:t xml:space="preserve"> </w:t>
      </w:r>
      <w:r w:rsidR="0023732E">
        <w:t>2:30</w:t>
      </w:r>
    </w:p>
    <w:p w:rsidR="007F253B" w:rsidRDefault="007F253B" w:rsidP="004605BA">
      <w:pPr>
        <w:widowControl/>
        <w:jc w:val="left"/>
      </w:pPr>
      <w:r>
        <w:t>My eyes have seen your salvation which you have prepared in the presence of all peoples.</w:t>
      </w:r>
    </w:p>
    <w:p w:rsidR="007F253B" w:rsidRDefault="007F253B" w:rsidP="007F253B">
      <w:r>
        <w:t>Luke 2:30</w:t>
      </w:r>
    </w:p>
    <w:p w:rsidR="00B30B85" w:rsidRDefault="00B30B85" w:rsidP="00775DFB"/>
    <w:p w:rsidR="002700D8" w:rsidRDefault="002700D8">
      <w:pPr>
        <w:widowControl/>
        <w:jc w:val="left"/>
      </w:pPr>
      <w:r>
        <w:br w:type="page"/>
      </w:r>
    </w:p>
    <w:p w:rsidR="00B30B85" w:rsidRDefault="00854B2E" w:rsidP="00775DFB">
      <w:r>
        <w:lastRenderedPageBreak/>
        <w:t>故事</w:t>
      </w:r>
      <w:r>
        <w:rPr>
          <w:rFonts w:hint="eastAsia"/>
        </w:rPr>
        <w:t>4</w:t>
      </w:r>
      <w:r>
        <w:rPr>
          <w:rFonts w:hint="eastAsia"/>
        </w:rPr>
        <w:t>：博士</w:t>
      </w:r>
      <w:del w:id="312" w:author="SKY" w:date="2016-06-09T20:24:00Z">
        <w:r w:rsidDel="00E4010B">
          <w:rPr>
            <w:rFonts w:hint="eastAsia"/>
          </w:rPr>
          <w:delText>找</w:delText>
        </w:r>
      </w:del>
      <w:ins w:id="313" w:author="SKY" w:date="2016-06-09T20:24:00Z">
        <w:r w:rsidR="00E4010B">
          <w:rPr>
            <w:rFonts w:hint="eastAsia"/>
          </w:rPr>
          <w:t>见</w:t>
        </w:r>
      </w:ins>
      <w:r>
        <w:rPr>
          <w:rFonts w:hint="eastAsia"/>
        </w:rPr>
        <w:t>到了基督</w:t>
      </w:r>
    </w:p>
    <w:p w:rsidR="002700D8" w:rsidRDefault="002700D8" w:rsidP="00775DFB">
      <w:r w:rsidRPr="002700D8">
        <w:t>The Wise Men Find the Christ</w:t>
      </w:r>
    </w:p>
    <w:p w:rsidR="002700D8" w:rsidRDefault="002700D8" w:rsidP="00775DFB"/>
    <w:p w:rsidR="002700D8" w:rsidRDefault="00854B2E" w:rsidP="00775DFB">
      <w:r>
        <w:t>伟大的圣经真理</w:t>
      </w:r>
      <w:r>
        <w:rPr>
          <w:rFonts w:hint="eastAsia"/>
        </w:rPr>
        <w:t>：</w:t>
      </w:r>
    </w:p>
    <w:p w:rsidR="002700D8" w:rsidRDefault="002700D8" w:rsidP="002700D8">
      <w:r>
        <w:t>Great Bible Truths:</w:t>
      </w:r>
    </w:p>
    <w:p w:rsidR="00854B2E" w:rsidRDefault="00854B2E" w:rsidP="002700D8">
      <w:r>
        <w:t>1.</w:t>
      </w:r>
      <w:r>
        <w:t>我们的生命是我们可以献给神的最好礼物</w:t>
      </w:r>
    </w:p>
    <w:p w:rsidR="002700D8" w:rsidRDefault="002700D8" w:rsidP="002700D8">
      <w:r>
        <w:t>1. Our lives are the best gift we can give God.</w:t>
      </w:r>
    </w:p>
    <w:p w:rsidR="00854B2E" w:rsidRDefault="00854B2E" w:rsidP="002700D8">
      <w:r>
        <w:t>2.</w:t>
      </w:r>
      <w:r>
        <w:t>我们应当作光</w:t>
      </w:r>
      <w:r>
        <w:rPr>
          <w:rFonts w:hint="eastAsia"/>
        </w:rPr>
        <w:t>，</w:t>
      </w:r>
      <w:r>
        <w:t>引导</w:t>
      </w:r>
      <w:del w:id="314" w:author="SKY" w:date="2016-06-10T10:41:00Z">
        <w:r w:rsidDel="005A1B38">
          <w:rPr>
            <w:rFonts w:hint="eastAsia"/>
          </w:rPr>
          <w:delText>别人</w:delText>
        </w:r>
      </w:del>
      <w:ins w:id="315" w:author="SKY" w:date="2016-06-10T10:41:00Z">
        <w:r w:rsidR="005A1B38">
          <w:rPr>
            <w:rFonts w:hint="eastAsia"/>
          </w:rPr>
          <w:t>世人</w:t>
        </w:r>
      </w:ins>
      <w:r>
        <w:t>归于基督</w:t>
      </w:r>
    </w:p>
    <w:p w:rsidR="002700D8" w:rsidRDefault="002700D8" w:rsidP="002700D8">
      <w:r>
        <w:t>2. We can be the light to guide others to Christ</w:t>
      </w:r>
    </w:p>
    <w:p w:rsidR="002700D8" w:rsidRDefault="002700D8" w:rsidP="002700D8"/>
    <w:p w:rsidR="002700D8" w:rsidRDefault="00854B2E" w:rsidP="002700D8">
      <w:r>
        <w:t>马太福音</w:t>
      </w:r>
      <w:r>
        <w:rPr>
          <w:rFonts w:hint="eastAsia"/>
        </w:rPr>
        <w:t xml:space="preserve"> </w:t>
      </w:r>
      <w:r>
        <w:t>2:1-12</w:t>
      </w:r>
    </w:p>
    <w:p w:rsidR="002700D8" w:rsidRDefault="002700D8" w:rsidP="002700D8">
      <w:r>
        <w:t>Matthew 2:1-12</w:t>
      </w:r>
    </w:p>
    <w:p w:rsidR="00854B2E" w:rsidRDefault="00854B2E" w:rsidP="002700D8"/>
    <w:p w:rsidR="00854B2E" w:rsidRDefault="00957C53" w:rsidP="002700D8">
      <w:r>
        <w:t>当耶稣出生在伯利恒之后</w:t>
      </w:r>
      <w:r>
        <w:rPr>
          <w:rFonts w:hint="eastAsia"/>
        </w:rPr>
        <w:t>，</w:t>
      </w:r>
      <w:r>
        <w:t>有从东方来的博士到了耶路撒冷</w:t>
      </w:r>
      <w:r>
        <w:rPr>
          <w:rFonts w:hint="eastAsia"/>
        </w:rPr>
        <w:t>，</w:t>
      </w:r>
      <w:r>
        <w:t>他们询问说</w:t>
      </w:r>
      <w:r>
        <w:rPr>
          <w:rFonts w:hint="eastAsia"/>
        </w:rPr>
        <w:t>：“</w:t>
      </w:r>
      <w:r w:rsidRPr="00957C53">
        <w:rPr>
          <w:rFonts w:hint="eastAsia"/>
        </w:rPr>
        <w:t>那生下</w:t>
      </w:r>
      <w:proofErr w:type="gramStart"/>
      <w:r w:rsidRPr="00957C53">
        <w:rPr>
          <w:rFonts w:hint="eastAsia"/>
        </w:rPr>
        <w:t>来作</w:t>
      </w:r>
      <w:proofErr w:type="gramEnd"/>
      <w:r w:rsidRPr="00957C53">
        <w:rPr>
          <w:rFonts w:hint="eastAsia"/>
        </w:rPr>
        <w:t>犹太人之王的在那里</w:t>
      </w:r>
      <w:r>
        <w:rPr>
          <w:rFonts w:hint="eastAsia"/>
        </w:rPr>
        <w:t>？</w:t>
      </w:r>
      <w:r w:rsidRPr="00957C53">
        <w:rPr>
          <w:rFonts w:hint="eastAsia"/>
        </w:rPr>
        <w:t>我们在东方看见他的星</w:t>
      </w:r>
      <w:del w:id="316" w:author="SKY" w:date="2016-06-10T11:19:00Z">
        <w:r w:rsidRPr="00957C53" w:rsidDel="0066547E">
          <w:rPr>
            <w:rFonts w:hint="eastAsia"/>
          </w:rPr>
          <w:delText>、</w:delText>
        </w:r>
      </w:del>
      <w:ins w:id="317" w:author="SKY" w:date="2016-06-10T11:19:00Z">
        <w:r w:rsidR="0066547E">
          <w:rPr>
            <w:rFonts w:hint="eastAsia"/>
          </w:rPr>
          <w:t>，</w:t>
        </w:r>
      </w:ins>
      <w:r w:rsidRPr="00957C53">
        <w:rPr>
          <w:rFonts w:hint="eastAsia"/>
        </w:rPr>
        <w:t>特来拜他。</w:t>
      </w:r>
      <w:r>
        <w:rPr>
          <w:rFonts w:hint="eastAsia"/>
        </w:rPr>
        <w:t>”</w:t>
      </w:r>
    </w:p>
    <w:p w:rsidR="002700D8" w:rsidRDefault="002700D8" w:rsidP="002700D8">
      <w:r>
        <w:t>After Jesus was born in Bethlehem, wise men came from the east to Jerusalem and asked, “Where is the</w:t>
      </w:r>
      <w:r w:rsidR="00854B2E">
        <w:t xml:space="preserve"> </w:t>
      </w:r>
      <w:r>
        <w:t>one who has been born king of the Jews? We saw his star in the east and have come to worship him.”</w:t>
      </w:r>
    </w:p>
    <w:p w:rsidR="00957C53" w:rsidRDefault="00957C53" w:rsidP="002700D8">
      <w:r>
        <w:t>当邪恶的希律王听到了这些话</w:t>
      </w:r>
      <w:r>
        <w:rPr>
          <w:rFonts w:hint="eastAsia"/>
        </w:rPr>
        <w:t>，他非常的不安。他就召见大祭司和大学士，询问他们上帝应许的救世主会在什么地方出生。他们都告诉希律王，按照旧约圣经里的预言，救世主（神所膏立）将会在</w:t>
      </w:r>
      <w:r w:rsidR="001D453B">
        <w:rPr>
          <w:rFonts w:hint="eastAsia"/>
        </w:rPr>
        <w:t>离耶路撒冷不远的</w:t>
      </w:r>
      <w:r>
        <w:rPr>
          <w:rFonts w:hint="eastAsia"/>
        </w:rPr>
        <w:t>伯利恒</w:t>
      </w:r>
      <w:r w:rsidR="001D453B">
        <w:rPr>
          <w:rFonts w:hint="eastAsia"/>
        </w:rPr>
        <w:t>出生。</w:t>
      </w:r>
    </w:p>
    <w:p w:rsidR="002700D8" w:rsidRDefault="002700D8" w:rsidP="002700D8">
      <w:r>
        <w:t>When the wicked King Herod heard this he became very disturbed. He called together the chief priests</w:t>
      </w:r>
      <w:r w:rsidR="00854B2E">
        <w:t xml:space="preserve"> </w:t>
      </w:r>
      <w:r>
        <w:t>and scholars, asking where the promised Christ should be born. They all told him that, according to the</w:t>
      </w:r>
      <w:r w:rsidR="00854B2E">
        <w:t xml:space="preserve"> </w:t>
      </w:r>
      <w:r>
        <w:t>prophecies of the Old Testament, the Christ (God’s anointed one) would be born in the town of Bethlehem,</w:t>
      </w:r>
      <w:r w:rsidR="00854B2E">
        <w:t xml:space="preserve"> </w:t>
      </w:r>
      <w:r>
        <w:t>which was only a short distance from Jerusalem.</w:t>
      </w:r>
    </w:p>
    <w:p w:rsidR="001D453B" w:rsidRDefault="001D453B" w:rsidP="002700D8">
      <w:r w:rsidRPr="001D453B">
        <w:rPr>
          <w:rFonts w:hint="eastAsia"/>
        </w:rPr>
        <w:t>当下希律暗暗的召了博士来</w:t>
      </w:r>
      <w:r>
        <w:rPr>
          <w:rFonts w:hint="eastAsia"/>
        </w:rPr>
        <w:t>，</w:t>
      </w:r>
      <w:r w:rsidRPr="001D453B">
        <w:rPr>
          <w:rFonts w:hint="eastAsia"/>
        </w:rPr>
        <w:t>细问那星是什么时候出现的。</w:t>
      </w:r>
      <w:r>
        <w:rPr>
          <w:rFonts w:hint="eastAsia"/>
        </w:rPr>
        <w:t>然后他就派遣这几个博士</w:t>
      </w:r>
      <w:del w:id="318" w:author="SKY" w:date="2016-06-10T11:20:00Z">
        <w:r w:rsidDel="0066547E">
          <w:rPr>
            <w:rFonts w:hint="eastAsia"/>
          </w:rPr>
          <w:delText xml:space="preserve"> </w:delText>
        </w:r>
      </w:del>
      <w:proofErr w:type="gramStart"/>
      <w:r>
        <w:rPr>
          <w:rFonts w:hint="eastAsia"/>
        </w:rPr>
        <w:t>去伯利</w:t>
      </w:r>
      <w:proofErr w:type="gramEnd"/>
      <w:r>
        <w:rPr>
          <w:rFonts w:hint="eastAsia"/>
        </w:rPr>
        <w:t>恒，寻找刚出生的孩子，并对他们说：“</w:t>
      </w:r>
      <w:r w:rsidRPr="001D453B">
        <w:rPr>
          <w:rFonts w:hint="eastAsia"/>
        </w:rPr>
        <w:t>你们去仔细寻访那小孩子</w:t>
      </w:r>
      <w:del w:id="319" w:author="SKY" w:date="2016-06-10T11:21:00Z">
        <w:r w:rsidRPr="001D453B" w:rsidDel="0066547E">
          <w:rPr>
            <w:rFonts w:hint="eastAsia"/>
          </w:rPr>
          <w:delText>．</w:delText>
        </w:r>
      </w:del>
      <w:ins w:id="320" w:author="SKY" w:date="2016-06-10T11:21:00Z">
        <w:r w:rsidR="0066547E">
          <w:rPr>
            <w:rFonts w:hint="eastAsia"/>
          </w:rPr>
          <w:t>，</w:t>
        </w:r>
      </w:ins>
      <w:r w:rsidRPr="001D453B">
        <w:rPr>
          <w:rFonts w:hint="eastAsia"/>
        </w:rPr>
        <w:t>寻到了</w:t>
      </w:r>
      <w:r>
        <w:rPr>
          <w:rFonts w:hint="eastAsia"/>
        </w:rPr>
        <w:t>，</w:t>
      </w:r>
      <w:r w:rsidRPr="001D453B">
        <w:rPr>
          <w:rFonts w:hint="eastAsia"/>
        </w:rPr>
        <w:t>就来报信</w:t>
      </w:r>
      <w:r>
        <w:rPr>
          <w:rFonts w:hint="eastAsia"/>
        </w:rPr>
        <w:t>，</w:t>
      </w:r>
      <w:r w:rsidRPr="001D453B">
        <w:rPr>
          <w:rFonts w:hint="eastAsia"/>
        </w:rPr>
        <w:t>我也好去拜他</w:t>
      </w:r>
      <w:r>
        <w:rPr>
          <w:rFonts w:hint="eastAsia"/>
        </w:rPr>
        <w:t>”。希律王暗中打算当博士们离开后，就杀掉还是孩子的基督。</w:t>
      </w:r>
    </w:p>
    <w:p w:rsidR="002700D8" w:rsidRDefault="002700D8" w:rsidP="002700D8">
      <w:r>
        <w:t>Then, the king secretly met with the wise men and asked them when they first saw the star. He sent</w:t>
      </w:r>
      <w:r w:rsidR="00854B2E">
        <w:t xml:space="preserve"> </w:t>
      </w:r>
      <w:r>
        <w:t>them to Bethlehem to look for the child. “As soon as you find him, come back and tell me where he is so I can</w:t>
      </w:r>
      <w:r w:rsidR="00854B2E">
        <w:t xml:space="preserve"> </w:t>
      </w:r>
      <w:r>
        <w:t>also go and worship him.” His secret plan was to kill the Christ child as soon as they left.</w:t>
      </w:r>
    </w:p>
    <w:p w:rsidR="001D453B" w:rsidRDefault="001D453B" w:rsidP="002700D8">
      <w:r>
        <w:t>博士们离开了希律王</w:t>
      </w:r>
      <w:r>
        <w:rPr>
          <w:rFonts w:hint="eastAsia"/>
        </w:rPr>
        <w:t>，</w:t>
      </w:r>
      <w:r>
        <w:t>在东方见到的那颗星引导他们去了伯利恒</w:t>
      </w:r>
      <w:r>
        <w:rPr>
          <w:rFonts w:hint="eastAsia"/>
        </w:rPr>
        <w:t>，</w:t>
      </w:r>
      <w:r w:rsidRPr="001D453B">
        <w:rPr>
          <w:rFonts w:hint="eastAsia"/>
        </w:rPr>
        <w:t>直行到小孩子的地方</w:t>
      </w:r>
      <w:r>
        <w:rPr>
          <w:rFonts w:hint="eastAsia"/>
        </w:rPr>
        <w:t>，</w:t>
      </w:r>
      <w:r w:rsidRPr="001D453B">
        <w:rPr>
          <w:rFonts w:hint="eastAsia"/>
        </w:rPr>
        <w:t>就在上头停住了。</w:t>
      </w:r>
    </w:p>
    <w:p w:rsidR="001D453B" w:rsidRDefault="002700D8" w:rsidP="002700D8">
      <w:r>
        <w:t>The wise men left the king, and the star led them on to Bethlehem and came to rest above the place</w:t>
      </w:r>
      <w:r w:rsidR="00854B2E">
        <w:t xml:space="preserve"> </w:t>
      </w:r>
      <w:r>
        <w:t xml:space="preserve">where the child was. </w:t>
      </w:r>
    </w:p>
    <w:p w:rsidR="001D453B" w:rsidRDefault="001D453B" w:rsidP="002700D8"/>
    <w:p w:rsidR="001D453B" w:rsidRDefault="001D453B" w:rsidP="002700D8"/>
    <w:p w:rsidR="001D453B" w:rsidRDefault="001D453B" w:rsidP="002700D8">
      <w:r>
        <w:t>当</w:t>
      </w:r>
      <w:r w:rsidR="00EC6EFD">
        <w:t>博士们在</w:t>
      </w:r>
      <w:r>
        <w:t>小孩子和他的妈妈</w:t>
      </w:r>
      <w:r w:rsidR="00EC6EFD">
        <w:t>住的地方找到了他们</w:t>
      </w:r>
      <w:r>
        <w:rPr>
          <w:rFonts w:hint="eastAsia"/>
        </w:rPr>
        <w:t>，</w:t>
      </w:r>
      <w:r>
        <w:t>博士们非常的高兴</w:t>
      </w:r>
      <w:r w:rsidR="00EC6EFD">
        <w:rPr>
          <w:rFonts w:hint="eastAsia"/>
        </w:rPr>
        <w:t>，他们</w:t>
      </w:r>
      <w:r w:rsidR="00EC6EFD" w:rsidRPr="00EC6EFD">
        <w:rPr>
          <w:rFonts w:hint="eastAsia"/>
        </w:rPr>
        <w:t>就</w:t>
      </w:r>
      <w:proofErr w:type="gramStart"/>
      <w:r w:rsidR="00EC6EFD" w:rsidRPr="00EC6EFD">
        <w:rPr>
          <w:rFonts w:hint="eastAsia"/>
        </w:rPr>
        <w:t>俯伏拜那小</w:t>
      </w:r>
      <w:r w:rsidR="00EC6EFD" w:rsidRPr="00EC6EFD">
        <w:rPr>
          <w:rFonts w:hint="eastAsia"/>
        </w:rPr>
        <w:lastRenderedPageBreak/>
        <w:t>孩子</w:t>
      </w:r>
      <w:proofErr w:type="gramEnd"/>
      <w:r w:rsidR="00EC6EFD">
        <w:rPr>
          <w:rFonts w:hint="eastAsia"/>
        </w:rPr>
        <w:t>。然后，</w:t>
      </w:r>
      <w:r w:rsidR="00EC6EFD" w:rsidRPr="00EC6EFD">
        <w:rPr>
          <w:rFonts w:hint="eastAsia"/>
        </w:rPr>
        <w:t>揭开宝盒、拿黄金乳香没药为礼物献给他。</w:t>
      </w:r>
    </w:p>
    <w:p w:rsidR="00EC6EFD" w:rsidRDefault="002700D8" w:rsidP="002700D8">
      <w:r>
        <w:t>They were very happy to have found the child and his mother, and, when they came into</w:t>
      </w:r>
      <w:r w:rsidR="00854B2E">
        <w:t xml:space="preserve"> </w:t>
      </w:r>
      <w:r>
        <w:t>the house where they were now living, the wise men bowed down and worshipped him. Then they opened</w:t>
      </w:r>
      <w:r w:rsidR="00854B2E">
        <w:t xml:space="preserve"> </w:t>
      </w:r>
      <w:r>
        <w:t xml:space="preserve">their treasures and presented the child with gifts of gold and incense and myrrh. </w:t>
      </w:r>
    </w:p>
    <w:p w:rsidR="00EC6EFD" w:rsidRDefault="00EC6EFD" w:rsidP="002700D8">
      <w:r>
        <w:t>那天夜里</w:t>
      </w:r>
      <w:r>
        <w:rPr>
          <w:rFonts w:hint="eastAsia"/>
        </w:rPr>
        <w:t>，</w:t>
      </w:r>
      <w:r>
        <w:t>当博士们睡着了</w:t>
      </w:r>
      <w:r>
        <w:rPr>
          <w:rFonts w:hint="eastAsia"/>
        </w:rPr>
        <w:t>，</w:t>
      </w:r>
      <w:r>
        <w:t>他们在梦中受到指示</w:t>
      </w:r>
      <w:r>
        <w:rPr>
          <w:rFonts w:hint="eastAsia"/>
        </w:rPr>
        <w:t>，</w:t>
      </w:r>
      <w:r>
        <w:t>不要回去见邪恶的希律王</w:t>
      </w:r>
      <w:r>
        <w:rPr>
          <w:rFonts w:hint="eastAsia"/>
        </w:rPr>
        <w:t>，</w:t>
      </w:r>
      <w:r>
        <w:t>不要告诉希律王他们所见的</w:t>
      </w:r>
      <w:r>
        <w:rPr>
          <w:rFonts w:hint="eastAsia"/>
        </w:rPr>
        <w:t>，</w:t>
      </w:r>
      <w:r>
        <w:t>他们应当从另外的路线回到本国去</w:t>
      </w:r>
      <w:r>
        <w:rPr>
          <w:rFonts w:hint="eastAsia"/>
        </w:rPr>
        <w:t>。</w:t>
      </w:r>
    </w:p>
    <w:p w:rsidR="002700D8" w:rsidRDefault="002700D8" w:rsidP="002700D8">
      <w:r>
        <w:t>That night, as they slept,</w:t>
      </w:r>
      <w:r w:rsidR="00854B2E">
        <w:t xml:space="preserve"> </w:t>
      </w:r>
      <w:r>
        <w:t>they had a dream which warned them not to return to the evil king and to tell h</w:t>
      </w:r>
      <w:r w:rsidR="00854B2E">
        <w:t>i</w:t>
      </w:r>
      <w:r>
        <w:t>m what they had discovered.</w:t>
      </w:r>
      <w:r w:rsidR="00854B2E">
        <w:t xml:space="preserve"> </w:t>
      </w:r>
      <w:r>
        <w:t>Instead, they returned to their country by a different route.</w:t>
      </w:r>
    </w:p>
    <w:p w:rsidR="00EC6EFD" w:rsidRDefault="00EC6EFD" w:rsidP="002700D8"/>
    <w:p w:rsidR="00EC6EFD" w:rsidRDefault="00EC6EFD" w:rsidP="002700D8">
      <w:r>
        <w:t>讨论故事</w:t>
      </w:r>
      <w:r>
        <w:rPr>
          <w:rFonts w:hint="eastAsia"/>
        </w:rPr>
        <w:t>：</w:t>
      </w:r>
    </w:p>
    <w:p w:rsidR="002700D8" w:rsidRDefault="002700D8" w:rsidP="002700D8">
      <w:r>
        <w:t>Talk about the story:</w:t>
      </w:r>
    </w:p>
    <w:p w:rsidR="00EC6EFD" w:rsidRDefault="00EC6EFD" w:rsidP="002700D8">
      <w:r>
        <w:t>1.</w:t>
      </w:r>
      <w:r>
        <w:rPr>
          <w:rFonts w:hint="eastAsia"/>
        </w:rPr>
        <w:t>“敬拜”意味着什么？</w:t>
      </w:r>
      <w:r w:rsidR="00793529">
        <w:rPr>
          <w:rFonts w:hint="eastAsia"/>
        </w:rPr>
        <w:t>当博士们敬</w:t>
      </w:r>
      <w:proofErr w:type="gramStart"/>
      <w:r w:rsidR="00793529">
        <w:rPr>
          <w:rFonts w:hint="eastAsia"/>
        </w:rPr>
        <w:t>拜还是</w:t>
      </w:r>
      <w:proofErr w:type="gramEnd"/>
      <w:r w:rsidR="00793529">
        <w:rPr>
          <w:rFonts w:hint="eastAsia"/>
        </w:rPr>
        <w:t>个孩子的基督时候，他们只是把耶稣</w:t>
      </w:r>
      <w:proofErr w:type="gramStart"/>
      <w:r w:rsidR="00793529">
        <w:rPr>
          <w:rFonts w:hint="eastAsia"/>
        </w:rPr>
        <w:t>当做</w:t>
      </w:r>
      <w:proofErr w:type="gramEnd"/>
      <w:r w:rsidR="00793529">
        <w:rPr>
          <w:rFonts w:hint="eastAsia"/>
        </w:rPr>
        <w:t>一个孩子</w:t>
      </w:r>
      <w:ins w:id="321" w:author="SKY" w:date="2016-06-10T11:28:00Z">
        <w:r w:rsidR="0066547E">
          <w:rPr>
            <w:rFonts w:hint="eastAsia"/>
          </w:rPr>
          <w:t>对待</w:t>
        </w:r>
      </w:ins>
      <w:r w:rsidR="00793529">
        <w:rPr>
          <w:rFonts w:hint="eastAsia"/>
        </w:rPr>
        <w:t>吗？</w:t>
      </w:r>
    </w:p>
    <w:p w:rsidR="002700D8" w:rsidRDefault="002700D8" w:rsidP="002700D8">
      <w:r>
        <w:t>1. What does the word “worship” mean? When the wise men worshipped the Christ child, did they act as if</w:t>
      </w:r>
      <w:r w:rsidR="00EC6EFD">
        <w:t xml:space="preserve"> </w:t>
      </w:r>
      <w:r>
        <w:t>Jesus was much more than a baby boy?</w:t>
      </w:r>
    </w:p>
    <w:p w:rsidR="00EC6EFD" w:rsidRDefault="00EC6EFD" w:rsidP="002700D8">
      <w:r>
        <w:t>2.</w:t>
      </w:r>
      <w:r w:rsidR="00793529">
        <w:t>你觉得为什么当邪恶的希律王</w:t>
      </w:r>
      <w:r w:rsidR="00793529">
        <w:rPr>
          <w:rFonts w:hint="eastAsia"/>
        </w:rPr>
        <w:t>，</w:t>
      </w:r>
      <w:r w:rsidR="00793529">
        <w:t>听到犹太人的王将要出生的时候</w:t>
      </w:r>
      <w:r w:rsidR="00793529">
        <w:rPr>
          <w:rFonts w:hint="eastAsia"/>
        </w:rPr>
        <w:t>，</w:t>
      </w:r>
      <w:r w:rsidR="00793529">
        <w:t>感觉到非常</w:t>
      </w:r>
      <w:r w:rsidR="00793529">
        <w:rPr>
          <w:rFonts w:hint="eastAsia"/>
        </w:rPr>
        <w:t>的惊惶？他又为什么想杀死耶稣？</w:t>
      </w:r>
    </w:p>
    <w:p w:rsidR="002700D8" w:rsidRDefault="002700D8" w:rsidP="002700D8">
      <w:r>
        <w:t>2. Why do you think that evil king Herod was upset to hear the “the king of the Jews” had recently been born?</w:t>
      </w:r>
      <w:r w:rsidR="00EC6EFD">
        <w:t xml:space="preserve"> </w:t>
      </w:r>
      <w:r>
        <w:t>Why would he want to kill Jesus?</w:t>
      </w:r>
    </w:p>
    <w:p w:rsidR="00EC6EFD" w:rsidRDefault="00793529" w:rsidP="002700D8">
      <w:r>
        <w:rPr>
          <w:rFonts w:hint="eastAsia"/>
        </w:rPr>
        <w:t>3.</w:t>
      </w:r>
      <w:r>
        <w:rPr>
          <w:rFonts w:hint="eastAsia"/>
        </w:rPr>
        <w:t>在古老的预言当中，救世主基督将要出生在什么地方？这个地方在哪里？</w:t>
      </w:r>
    </w:p>
    <w:p w:rsidR="002700D8" w:rsidRDefault="002700D8" w:rsidP="002700D8">
      <w:r>
        <w:t>3. Where do the ancient prophecies say that the Christ child would be born? Where was this place?</w:t>
      </w:r>
    </w:p>
    <w:p w:rsidR="00793529" w:rsidRDefault="00793529" w:rsidP="002700D8">
      <w:r>
        <w:t>4</w:t>
      </w:r>
      <w:r>
        <w:rPr>
          <w:rFonts w:hint="eastAsia"/>
        </w:rPr>
        <w:t>．你觉得那几个博士</w:t>
      </w:r>
      <w:ins w:id="322" w:author="SKY" w:date="2016-06-10T11:33:00Z">
        <w:r w:rsidR="00CE014F">
          <w:rPr>
            <w:rFonts w:hint="eastAsia"/>
          </w:rPr>
          <w:t>最终</w:t>
        </w:r>
      </w:ins>
      <w:del w:id="323" w:author="SKY" w:date="2016-06-10T11:33:00Z">
        <w:r w:rsidDel="00CE014F">
          <w:rPr>
            <w:rFonts w:hint="eastAsia"/>
          </w:rPr>
          <w:delText>发现</w:delText>
        </w:r>
      </w:del>
      <w:ins w:id="324" w:author="SKY" w:date="2016-06-10T11:33:00Z">
        <w:r w:rsidR="00CE014F">
          <w:rPr>
            <w:rFonts w:hint="eastAsia"/>
          </w:rPr>
          <w:t>找到</w:t>
        </w:r>
      </w:ins>
      <w:r>
        <w:rPr>
          <w:rFonts w:hint="eastAsia"/>
        </w:rPr>
        <w:t>基督以后，为什么会非常的高兴？</w:t>
      </w:r>
    </w:p>
    <w:p w:rsidR="002700D8" w:rsidRDefault="002700D8" w:rsidP="002700D8">
      <w:r>
        <w:t>4. Why do you think the wise men were so happy to have found the Christ child at last?</w:t>
      </w:r>
    </w:p>
    <w:p w:rsidR="00793529" w:rsidRDefault="00793529" w:rsidP="002700D8">
      <w:r>
        <w:t>5.</w:t>
      </w:r>
      <w:r>
        <w:t>博士们给小孩子带来了什么礼物</w:t>
      </w:r>
      <w:r>
        <w:rPr>
          <w:rFonts w:hint="eastAsia"/>
        </w:rPr>
        <w:t>？</w:t>
      </w:r>
    </w:p>
    <w:p w:rsidR="002700D8" w:rsidRDefault="002700D8" w:rsidP="002700D8">
      <w:r>
        <w:t>5. What were the gifts they brought to the child?</w:t>
      </w:r>
    </w:p>
    <w:p w:rsidR="00793529" w:rsidRDefault="00793529" w:rsidP="002700D8">
      <w:r>
        <w:t>6.</w:t>
      </w:r>
      <w:r>
        <w:t>为什么这几个博士没有回去告诉希律王他们所</w:t>
      </w:r>
      <w:del w:id="325" w:author="SKY" w:date="2016-06-10T11:56:00Z">
        <w:r w:rsidDel="00226B79">
          <w:rPr>
            <w:rFonts w:hint="eastAsia"/>
          </w:rPr>
          <w:delText>发现</w:delText>
        </w:r>
      </w:del>
      <w:ins w:id="326" w:author="SKY" w:date="2016-06-10T11:56:00Z">
        <w:r w:rsidR="00226B79">
          <w:rPr>
            <w:rFonts w:hint="eastAsia"/>
          </w:rPr>
          <w:t>了解</w:t>
        </w:r>
        <w:r w:rsidR="00226B79">
          <w:t>到</w:t>
        </w:r>
      </w:ins>
      <w:r>
        <w:t>的</w:t>
      </w:r>
      <w:r>
        <w:rPr>
          <w:rFonts w:hint="eastAsia"/>
        </w:rPr>
        <w:t>？</w:t>
      </w:r>
    </w:p>
    <w:p w:rsidR="002700D8" w:rsidRDefault="002700D8" w:rsidP="002700D8">
      <w:r>
        <w:t>6. Why did the wise men not return to tell the king all they knew?</w:t>
      </w:r>
    </w:p>
    <w:p w:rsidR="00793529" w:rsidRDefault="00793529" w:rsidP="002700D8"/>
    <w:p w:rsidR="00793529" w:rsidRDefault="00793529" w:rsidP="002700D8">
      <w:r>
        <w:t>个人问题</w:t>
      </w:r>
      <w:r>
        <w:rPr>
          <w:rFonts w:hint="eastAsia"/>
        </w:rPr>
        <w:t>：</w:t>
      </w:r>
    </w:p>
    <w:p w:rsidR="002700D8" w:rsidRDefault="002700D8" w:rsidP="002700D8">
      <w:r>
        <w:t>Personal questions:</w:t>
      </w:r>
    </w:p>
    <w:p w:rsidR="00793529" w:rsidRDefault="008854E4" w:rsidP="002700D8">
      <w:r>
        <w:rPr>
          <w:rFonts w:hint="eastAsia"/>
        </w:rPr>
        <w:t>你对基督还有什么感到疑惑的？你尝试过更深入的了解他吗？你</w:t>
      </w:r>
      <w:ins w:id="327" w:author="SKY" w:date="2016-06-10T13:31:00Z">
        <w:r w:rsidR="003A7880">
          <w:rPr>
            <w:rFonts w:hint="eastAsia"/>
          </w:rPr>
          <w:t>会</w:t>
        </w:r>
      </w:ins>
      <w:r>
        <w:rPr>
          <w:rFonts w:hint="eastAsia"/>
        </w:rPr>
        <w:t>怎样更深入的了解他？你会把什么献给他？</w:t>
      </w:r>
    </w:p>
    <w:p w:rsidR="002700D8" w:rsidRDefault="002700D8" w:rsidP="002700D8">
      <w:r>
        <w:t>What have you wondered about the Christ? Have you tried to find out more about him? How can you find</w:t>
      </w:r>
      <w:r w:rsidR="00793529">
        <w:t xml:space="preserve"> </w:t>
      </w:r>
      <w:r>
        <w:t>out more about him? What would you like to give him?</w:t>
      </w:r>
    </w:p>
    <w:p w:rsidR="002700D8" w:rsidRDefault="002700D8" w:rsidP="002700D8"/>
    <w:p w:rsidR="002700D8" w:rsidRDefault="002700D8">
      <w:pPr>
        <w:widowControl/>
        <w:jc w:val="left"/>
      </w:pPr>
      <w:r>
        <w:br w:type="page"/>
      </w:r>
    </w:p>
    <w:p w:rsidR="002700D8" w:rsidRDefault="008854E4" w:rsidP="002700D8">
      <w:r>
        <w:rPr>
          <w:rFonts w:hint="eastAsia"/>
        </w:rPr>
        <w:lastRenderedPageBreak/>
        <w:t>他们</w:t>
      </w:r>
      <w:r w:rsidRPr="008854E4">
        <w:rPr>
          <w:rFonts w:hint="eastAsia"/>
        </w:rPr>
        <w:t>进了房子</w:t>
      </w:r>
      <w:r>
        <w:rPr>
          <w:rFonts w:hint="eastAsia"/>
        </w:rPr>
        <w:t>，</w:t>
      </w:r>
      <w:r w:rsidRPr="008854E4">
        <w:rPr>
          <w:rFonts w:hint="eastAsia"/>
        </w:rPr>
        <w:t>看见小孩子和他母亲马利亚</w:t>
      </w:r>
      <w:r>
        <w:rPr>
          <w:rFonts w:hint="eastAsia"/>
        </w:rPr>
        <w:t>，</w:t>
      </w:r>
      <w:r w:rsidRPr="008854E4">
        <w:rPr>
          <w:rFonts w:hint="eastAsia"/>
        </w:rPr>
        <w:t>就俯伏</w:t>
      </w:r>
      <w:del w:id="328" w:author="SKY" w:date="2016-06-10T13:33:00Z">
        <w:r w:rsidDel="008D1C1E">
          <w:rPr>
            <w:rFonts w:hint="eastAsia"/>
          </w:rPr>
          <w:delText xml:space="preserve"> </w:delText>
        </w:r>
      </w:del>
      <w:r w:rsidRPr="008854E4">
        <w:rPr>
          <w:rFonts w:hint="eastAsia"/>
        </w:rPr>
        <w:t>拜</w:t>
      </w:r>
      <w:del w:id="329" w:author="SKY" w:date="2016-06-10T13:33:00Z">
        <w:r w:rsidDel="008D1C1E">
          <w:rPr>
            <w:rFonts w:hint="eastAsia"/>
          </w:rPr>
          <w:delText xml:space="preserve"> </w:delText>
        </w:r>
      </w:del>
      <w:r w:rsidRPr="008854E4">
        <w:rPr>
          <w:rFonts w:hint="eastAsia"/>
        </w:rPr>
        <w:t>那小孩子。</w:t>
      </w:r>
      <w:ins w:id="330" w:author="SKY" w:date="2016-06-10T13:33:00Z">
        <w:r w:rsidR="008D1C1E">
          <w:rPr>
            <w:rFonts w:hint="eastAsia"/>
          </w:rPr>
          <w:t xml:space="preserve"> </w:t>
        </w:r>
        <w:r w:rsidR="008D1C1E">
          <w:rPr>
            <w:rFonts w:hint="eastAsia"/>
          </w:rPr>
          <w:t>马太福音</w:t>
        </w:r>
        <w:r w:rsidR="008D1C1E">
          <w:rPr>
            <w:rFonts w:hint="eastAsia"/>
          </w:rPr>
          <w:t xml:space="preserve"> </w:t>
        </w:r>
        <w:r w:rsidR="008D1C1E" w:rsidRPr="002700D8">
          <w:t>2:11</w:t>
        </w:r>
      </w:ins>
    </w:p>
    <w:p w:rsidR="002700D8" w:rsidRDefault="002700D8" w:rsidP="002700D8">
      <w:r>
        <w:t>They went into the house, and when they sa</w:t>
      </w:r>
      <w:r w:rsidR="008854E4">
        <w:t>w</w:t>
      </w:r>
      <w:r>
        <w:t xml:space="preserve"> the child with his mother Mary, they knelt down and worshiped him.   </w:t>
      </w:r>
      <w:r w:rsidRPr="002700D8">
        <w:t>Matthew 2:11</w:t>
      </w:r>
    </w:p>
    <w:p w:rsidR="002700D8" w:rsidRDefault="002700D8" w:rsidP="002700D8"/>
    <w:p w:rsidR="002700D8" w:rsidRDefault="002700D8">
      <w:pPr>
        <w:widowControl/>
        <w:jc w:val="left"/>
      </w:pPr>
      <w:r>
        <w:br w:type="page"/>
      </w:r>
    </w:p>
    <w:p w:rsidR="00C07B92" w:rsidRDefault="00434781">
      <w:pPr>
        <w:widowControl/>
        <w:jc w:val="left"/>
      </w:pPr>
      <w:r>
        <w:lastRenderedPageBreak/>
        <w:t>故事</w:t>
      </w:r>
      <w:r>
        <w:rPr>
          <w:rFonts w:hint="eastAsia"/>
        </w:rPr>
        <w:t>5</w:t>
      </w:r>
      <w:r>
        <w:rPr>
          <w:rFonts w:hint="eastAsia"/>
        </w:rPr>
        <w:t>：</w:t>
      </w:r>
      <w:r w:rsidR="008D13FD">
        <w:rPr>
          <w:rFonts w:hint="eastAsia"/>
        </w:rPr>
        <w:t>耶稣</w:t>
      </w:r>
      <w:del w:id="331" w:author="SKY" w:date="2016-06-10T13:34:00Z">
        <w:r w:rsidR="008D13FD" w:rsidDel="007D14B7">
          <w:rPr>
            <w:rFonts w:hint="eastAsia"/>
          </w:rPr>
          <w:delText>全</w:delText>
        </w:r>
      </w:del>
      <w:ins w:id="332" w:author="SKY" w:date="2016-06-10T13:34:00Z">
        <w:r w:rsidR="007D14B7">
          <w:rPr>
            <w:rFonts w:hint="eastAsia"/>
          </w:rPr>
          <w:t>一</w:t>
        </w:r>
      </w:ins>
      <w:r w:rsidR="008D13FD">
        <w:rPr>
          <w:rFonts w:hint="eastAsia"/>
        </w:rPr>
        <w:t>家逃离</w:t>
      </w:r>
      <w:r w:rsidR="008A57C5">
        <w:rPr>
          <w:rFonts w:hint="eastAsia"/>
        </w:rPr>
        <w:t>以色列</w:t>
      </w:r>
    </w:p>
    <w:p w:rsidR="00C07B92" w:rsidRDefault="00434781">
      <w:pPr>
        <w:widowControl/>
        <w:jc w:val="left"/>
      </w:pPr>
      <w:r w:rsidRPr="00434781">
        <w:t>Jesus’ Family Escapes</w:t>
      </w:r>
    </w:p>
    <w:p w:rsidR="002700D8" w:rsidRDefault="002700D8" w:rsidP="002700D8"/>
    <w:p w:rsidR="008A57C5" w:rsidRDefault="008A57C5" w:rsidP="002700D8">
      <w:r>
        <w:t>伟大的圣经真理</w:t>
      </w:r>
      <w:r>
        <w:rPr>
          <w:rFonts w:hint="eastAsia"/>
        </w:rPr>
        <w:t>：</w:t>
      </w:r>
    </w:p>
    <w:p w:rsidR="00434781" w:rsidRDefault="00434781" w:rsidP="00434781">
      <w:r>
        <w:t>Great Bible Truths:</w:t>
      </w:r>
    </w:p>
    <w:p w:rsidR="008A57C5" w:rsidRDefault="008A57C5" w:rsidP="00434781">
      <w:r>
        <w:t>1.</w:t>
      </w:r>
      <w:r>
        <w:t>当我们顺服神</w:t>
      </w:r>
      <w:r>
        <w:rPr>
          <w:rFonts w:hint="eastAsia"/>
        </w:rPr>
        <w:t>，</w:t>
      </w:r>
      <w:del w:id="333" w:author="SKY" w:date="2016-06-10T13:34:00Z">
        <w:r w:rsidDel="00534B4A">
          <w:rPr>
            <w:rFonts w:hint="eastAsia"/>
          </w:rPr>
          <w:delText>神</w:delText>
        </w:r>
      </w:del>
      <w:ins w:id="334" w:author="SKY" w:date="2016-06-10T13:34:00Z">
        <w:r w:rsidR="00534B4A">
          <w:rPr>
            <w:rFonts w:hint="eastAsia"/>
          </w:rPr>
          <w:t>我们就会</w:t>
        </w:r>
      </w:ins>
      <w:del w:id="335" w:author="SKY" w:date="2016-06-10T13:34:00Z">
        <w:r w:rsidDel="00534B4A">
          <w:rPr>
            <w:rFonts w:hint="eastAsia"/>
          </w:rPr>
          <w:delText>会</w:delText>
        </w:r>
      </w:del>
      <w:del w:id="336" w:author="SKY" w:date="2016-06-10T13:35:00Z">
        <w:r w:rsidR="00D964B8" w:rsidDel="00D964B8">
          <w:rPr>
            <w:rFonts w:hint="eastAsia"/>
          </w:rPr>
          <w:delText>从</w:delText>
        </w:r>
      </w:del>
      <w:ins w:id="337" w:author="SKY" w:date="2016-06-10T13:35:00Z">
        <w:r w:rsidR="00D964B8">
          <w:rPr>
            <w:rFonts w:hint="eastAsia"/>
          </w:rPr>
          <w:t>从</w:t>
        </w:r>
      </w:ins>
      <w:r>
        <w:rPr>
          <w:rFonts w:hint="eastAsia"/>
        </w:rPr>
        <w:t>危险困苦中</w:t>
      </w:r>
      <w:ins w:id="338" w:author="SKY" w:date="2016-06-10T13:35:00Z">
        <w:r w:rsidR="00CC3DE5">
          <w:rPr>
            <w:rFonts w:hint="eastAsia"/>
          </w:rPr>
          <w:t>得到</w:t>
        </w:r>
      </w:ins>
      <w:r>
        <w:rPr>
          <w:rFonts w:hint="eastAsia"/>
        </w:rPr>
        <w:t>拯救</w:t>
      </w:r>
      <w:del w:id="339" w:author="SKY" w:date="2016-06-10T13:34:00Z">
        <w:r w:rsidDel="00534B4A">
          <w:delText>我们</w:delText>
        </w:r>
      </w:del>
      <w:r>
        <w:rPr>
          <w:rFonts w:hint="eastAsia"/>
        </w:rPr>
        <w:t>。</w:t>
      </w:r>
    </w:p>
    <w:p w:rsidR="00434781" w:rsidRDefault="00434781" w:rsidP="00434781">
      <w:r>
        <w:t>1. When we obey God we are saved from many dangers and troubles</w:t>
      </w:r>
    </w:p>
    <w:p w:rsidR="008A57C5" w:rsidRDefault="008A57C5" w:rsidP="00434781">
      <w:r>
        <w:t>2.</w:t>
      </w:r>
      <w:r>
        <w:t>神安排了父母来保护他们的孩子</w:t>
      </w:r>
      <w:r>
        <w:rPr>
          <w:rFonts w:hint="eastAsia"/>
        </w:rPr>
        <w:t>，</w:t>
      </w:r>
      <w:r>
        <w:t>以免他们遭受危险和困苦</w:t>
      </w:r>
      <w:r>
        <w:rPr>
          <w:rFonts w:hint="eastAsia"/>
        </w:rPr>
        <w:t>。</w:t>
      </w:r>
    </w:p>
    <w:p w:rsidR="00434781" w:rsidRDefault="00434781" w:rsidP="00434781">
      <w:r>
        <w:t>2. God gives parents to protect their children from danger and troubles.</w:t>
      </w:r>
    </w:p>
    <w:p w:rsidR="00434781" w:rsidRDefault="00434781" w:rsidP="002700D8"/>
    <w:p w:rsidR="008A57C5" w:rsidRDefault="008A57C5" w:rsidP="002700D8">
      <w:r>
        <w:t>马太福音</w:t>
      </w:r>
      <w:r>
        <w:rPr>
          <w:rFonts w:hint="eastAsia"/>
        </w:rPr>
        <w:t xml:space="preserve"> </w:t>
      </w:r>
      <w:r>
        <w:t>2:13-23</w:t>
      </w:r>
    </w:p>
    <w:p w:rsidR="00434781" w:rsidRDefault="00434781" w:rsidP="00434781">
      <w:r>
        <w:t>Matthew 2:13-23</w:t>
      </w:r>
    </w:p>
    <w:p w:rsidR="008A57C5" w:rsidRDefault="008A57C5" w:rsidP="00434781"/>
    <w:p w:rsidR="008A57C5" w:rsidRDefault="001E51AD" w:rsidP="00434781">
      <w:r>
        <w:rPr>
          <w:rFonts w:hint="eastAsia"/>
        </w:rPr>
        <w:t>在博士们探访之后的一个夜晚，一位天使在梦中告诉约</w:t>
      </w:r>
      <w:proofErr w:type="gramStart"/>
      <w:r>
        <w:rPr>
          <w:rFonts w:hint="eastAsia"/>
        </w:rPr>
        <w:t>瑟</w:t>
      </w:r>
      <w:proofErr w:type="gramEnd"/>
      <w:r>
        <w:rPr>
          <w:rFonts w:hint="eastAsia"/>
        </w:rPr>
        <w:t>：“</w:t>
      </w:r>
      <w:r w:rsidRPr="001E51AD">
        <w:rPr>
          <w:rFonts w:hint="eastAsia"/>
        </w:rPr>
        <w:t>起来</w:t>
      </w:r>
      <w:r>
        <w:rPr>
          <w:rFonts w:hint="eastAsia"/>
        </w:rPr>
        <w:t>，</w:t>
      </w:r>
      <w:r w:rsidRPr="001E51AD">
        <w:rPr>
          <w:rFonts w:hint="eastAsia"/>
        </w:rPr>
        <w:t>带着小孩子同他母亲</w:t>
      </w:r>
      <w:r>
        <w:rPr>
          <w:rFonts w:hint="eastAsia"/>
        </w:rPr>
        <w:t>，</w:t>
      </w:r>
      <w:r w:rsidRPr="001E51AD">
        <w:rPr>
          <w:rFonts w:hint="eastAsia"/>
        </w:rPr>
        <w:t>逃往埃及</w:t>
      </w:r>
      <w:r>
        <w:rPr>
          <w:rFonts w:hint="eastAsia"/>
        </w:rPr>
        <w:t>，</w:t>
      </w:r>
      <w:r w:rsidRPr="001E51AD">
        <w:rPr>
          <w:rFonts w:hint="eastAsia"/>
        </w:rPr>
        <w:t>住在那里</w:t>
      </w:r>
      <w:r>
        <w:rPr>
          <w:rFonts w:hint="eastAsia"/>
        </w:rPr>
        <w:t>，</w:t>
      </w:r>
      <w:r w:rsidRPr="001E51AD">
        <w:rPr>
          <w:rFonts w:hint="eastAsia"/>
        </w:rPr>
        <w:t>等我吩咐你</w:t>
      </w:r>
      <w:del w:id="340" w:author="SKY" w:date="2016-06-10T13:38:00Z">
        <w:r w:rsidRPr="001E51AD" w:rsidDel="00D50569">
          <w:rPr>
            <w:rFonts w:hint="eastAsia"/>
          </w:rPr>
          <w:delText>．</w:delText>
        </w:r>
      </w:del>
      <w:ins w:id="341" w:author="SKY" w:date="2016-06-10T13:38:00Z">
        <w:r w:rsidR="00D50569">
          <w:rPr>
            <w:rFonts w:hint="eastAsia"/>
          </w:rPr>
          <w:t>，</w:t>
        </w:r>
      </w:ins>
      <w:r w:rsidRPr="001E51AD">
        <w:rPr>
          <w:rFonts w:hint="eastAsia"/>
        </w:rPr>
        <w:t>因为希律必寻找小孩子要除灭他。</w:t>
      </w:r>
      <w:r>
        <w:rPr>
          <w:rFonts w:hint="eastAsia"/>
        </w:rPr>
        <w:t>”</w:t>
      </w:r>
    </w:p>
    <w:p w:rsidR="001E51AD" w:rsidRDefault="00434781" w:rsidP="00434781">
      <w:r>
        <w:t>The night after the visit of the wise men, an angel came and spoke to Joseph in a dream. “Get up and</w:t>
      </w:r>
      <w:r w:rsidR="008A57C5">
        <w:t xml:space="preserve"> </w:t>
      </w:r>
      <w:r>
        <w:t>take the child Jesus and his mother, Mary, and escape quickly to Egypt. Stay there until I tell you, for Herod is</w:t>
      </w:r>
      <w:r w:rsidR="008A57C5">
        <w:t xml:space="preserve"> </w:t>
      </w:r>
      <w:r>
        <w:t xml:space="preserve">going to try to kill Jesus tomorrow.” </w:t>
      </w:r>
    </w:p>
    <w:p w:rsidR="001E51AD" w:rsidRDefault="001E51AD" w:rsidP="00434781">
      <w:r>
        <w:t>当下约</w:t>
      </w:r>
      <w:proofErr w:type="gramStart"/>
      <w:r>
        <w:t>瑟</w:t>
      </w:r>
      <w:proofErr w:type="gramEnd"/>
      <w:r>
        <w:t>马上起来了</w:t>
      </w:r>
      <w:r>
        <w:rPr>
          <w:rFonts w:hint="eastAsia"/>
        </w:rPr>
        <w:t>，</w:t>
      </w:r>
      <w:r>
        <w:t>立刻和</w:t>
      </w:r>
      <w:proofErr w:type="gramStart"/>
      <w:r>
        <w:t>玛</w:t>
      </w:r>
      <w:proofErr w:type="gramEnd"/>
      <w:r>
        <w:t>利亚准备好带着耶稣</w:t>
      </w:r>
      <w:ins w:id="342" w:author="SKY" w:date="2016-06-10T14:43:00Z">
        <w:r w:rsidR="00191A00">
          <w:t>就</w:t>
        </w:r>
      </w:ins>
      <w:r>
        <w:t>离开</w:t>
      </w:r>
      <w:ins w:id="343" w:author="SKY" w:date="2016-06-10T14:42:00Z">
        <w:r w:rsidR="005D7F77">
          <w:t>了</w:t>
        </w:r>
      </w:ins>
      <w:r>
        <w:rPr>
          <w:rFonts w:hint="eastAsia"/>
        </w:rPr>
        <w:t>。</w:t>
      </w:r>
    </w:p>
    <w:p w:rsidR="001E51AD" w:rsidRDefault="00434781" w:rsidP="00434781">
      <w:r>
        <w:t>So Joseph got up immediately, and he and Mary dressed and prepared</w:t>
      </w:r>
      <w:r w:rsidR="008A57C5">
        <w:t xml:space="preserve"> </w:t>
      </w:r>
      <w:r>
        <w:t xml:space="preserve">Jesus for the trip, leaving almost immediately. </w:t>
      </w:r>
    </w:p>
    <w:p w:rsidR="001E51AD" w:rsidRDefault="001E51AD" w:rsidP="00434781">
      <w:r>
        <w:t>在伯利恒的太阳升起之前</w:t>
      </w:r>
      <w:r>
        <w:rPr>
          <w:rFonts w:hint="eastAsia"/>
        </w:rPr>
        <w:t>，一个男人牵着一头驴，驴上坐着抱着孩子的妈妈，离开了还在熟睡的小城，前往埃及。</w:t>
      </w:r>
    </w:p>
    <w:p w:rsidR="001E51AD" w:rsidRDefault="00434781" w:rsidP="00434781">
      <w:r>
        <w:t>Before the sun rose over Bethlehem, a woman and child on a</w:t>
      </w:r>
      <w:r w:rsidR="008A57C5">
        <w:t xml:space="preserve"> </w:t>
      </w:r>
      <w:r>
        <w:t>donkey, led by a man, quietly left the sleeping town, headed for the land of Egypt.</w:t>
      </w:r>
      <w:r w:rsidR="008A57C5">
        <w:t xml:space="preserve"> </w:t>
      </w:r>
    </w:p>
    <w:p w:rsidR="001E51AD" w:rsidRDefault="001E51AD" w:rsidP="00434781">
      <w:r>
        <w:t>当博士们告诉他们来找</w:t>
      </w:r>
      <w:r w:rsidR="00894933">
        <w:t>刚出生的</w:t>
      </w:r>
      <w:r>
        <w:t>以色列之王</w:t>
      </w:r>
      <w:r w:rsidR="00894933">
        <w:t>的时候</w:t>
      </w:r>
      <w:r w:rsidR="00894933">
        <w:rPr>
          <w:rFonts w:hint="eastAsia"/>
        </w:rPr>
        <w:t>，</w:t>
      </w:r>
      <w:r w:rsidR="00894933">
        <w:t>希律王就决定要马上杀掉这个孩子</w:t>
      </w:r>
      <w:r w:rsidR="00894933">
        <w:rPr>
          <w:rFonts w:hint="eastAsia"/>
        </w:rPr>
        <w:t>。博士们见过孩子之后，并没有回去见希律王，希律王就意识到博士们骗了他，他非常的恼怒。</w:t>
      </w:r>
    </w:p>
    <w:p w:rsidR="00894933" w:rsidRDefault="00434781" w:rsidP="00434781">
      <w:r>
        <w:t>When the wise men told</w:t>
      </w:r>
      <w:r w:rsidR="00662700">
        <w:t xml:space="preserve"> </w:t>
      </w:r>
      <w:proofErr w:type="gramStart"/>
      <w:r w:rsidR="00662700">
        <w:t>king</w:t>
      </w:r>
      <w:proofErr w:type="gramEnd"/>
      <w:r w:rsidR="00662700">
        <w:t xml:space="preserve"> </w:t>
      </w:r>
      <w:r>
        <w:t>Herod that they had come to find the child who had been born to be</w:t>
      </w:r>
      <w:r w:rsidR="00662700">
        <w:t xml:space="preserve"> </w:t>
      </w:r>
      <w:r>
        <w:t>the king of Israel, Herod decided to kill the child as soon as possible. The wise men did not come back to see</w:t>
      </w:r>
      <w:r w:rsidR="00662700">
        <w:t xml:space="preserve"> </w:t>
      </w:r>
      <w:r>
        <w:t>the king after finding the little child. When the king realized that he had been outwitted by the wise men, he</w:t>
      </w:r>
      <w:r w:rsidR="00662700">
        <w:t xml:space="preserve"> </w:t>
      </w:r>
      <w:r>
        <w:t xml:space="preserve">grew furious. </w:t>
      </w:r>
    </w:p>
    <w:p w:rsidR="00894933" w:rsidRDefault="0054372E" w:rsidP="00434781">
      <w:r>
        <w:t>希律王召集起士兵</w:t>
      </w:r>
      <w:r>
        <w:rPr>
          <w:rFonts w:hint="eastAsia"/>
        </w:rPr>
        <w:t>，</w:t>
      </w:r>
      <w:r>
        <w:t>并命令他们立刻出发到伯利恒</w:t>
      </w:r>
      <w:r>
        <w:rPr>
          <w:rFonts w:hint="eastAsia"/>
        </w:rPr>
        <w:t>，</w:t>
      </w:r>
      <w:r>
        <w:t>杀掉所有</w:t>
      </w:r>
      <w:r>
        <w:rPr>
          <w:rFonts w:hint="eastAsia"/>
        </w:rPr>
        <w:t>2</w:t>
      </w:r>
      <w:r>
        <w:rPr>
          <w:rFonts w:hint="eastAsia"/>
        </w:rPr>
        <w:t>岁以下的男孩。当晚，因为这恐怖的事情，整座伯利恒到处都是悲恸的哭声。</w:t>
      </w:r>
    </w:p>
    <w:p w:rsidR="0054372E" w:rsidRDefault="00434781" w:rsidP="00434781">
      <w:r>
        <w:t>He called for his soldiers and ordered them to go at once to the town of Bethlehem and kill all</w:t>
      </w:r>
      <w:r w:rsidR="00662700">
        <w:t xml:space="preserve"> </w:t>
      </w:r>
      <w:r>
        <w:t>the boys who were less than two years old. That night, there was weeping all over the town of Bethlehem</w:t>
      </w:r>
      <w:r w:rsidR="00662700">
        <w:t xml:space="preserve"> </w:t>
      </w:r>
      <w:r>
        <w:t>because of the terrible thing that had happened.</w:t>
      </w:r>
      <w:r w:rsidR="00662700">
        <w:t xml:space="preserve"> </w:t>
      </w:r>
    </w:p>
    <w:p w:rsidR="0054372E" w:rsidRDefault="0054372E" w:rsidP="00434781"/>
    <w:p w:rsidR="0054372E" w:rsidRDefault="0054372E" w:rsidP="00434781"/>
    <w:p w:rsidR="0054372E" w:rsidRDefault="0054372E" w:rsidP="00434781">
      <w:r>
        <w:rPr>
          <w:rFonts w:hint="eastAsia"/>
        </w:rPr>
        <w:t>与此同时，约瑟、玛利亚和耶稣正在穿越大沙漠，匆忙前往埃及。那时，白天在太阳下非常</w:t>
      </w:r>
      <w:r>
        <w:rPr>
          <w:rFonts w:hint="eastAsia"/>
        </w:rPr>
        <w:lastRenderedPageBreak/>
        <w:t>的酷热</w:t>
      </w:r>
      <w:r w:rsidR="00517C12">
        <w:rPr>
          <w:rFonts w:hint="eastAsia"/>
        </w:rPr>
        <w:t>，而夜晚又是特别的寒冷。经过几天的长途跋涉，这</w:t>
      </w:r>
      <w:del w:id="344" w:author="SKY" w:date="2016-06-10T14:44:00Z">
        <w:r w:rsidR="00517C12" w:rsidDel="00436927">
          <w:rPr>
            <w:rFonts w:hint="eastAsia"/>
          </w:rPr>
          <w:delText>个</w:delText>
        </w:r>
      </w:del>
      <w:ins w:id="345" w:author="SKY" w:date="2016-06-10T14:44:00Z">
        <w:r w:rsidR="00436927">
          <w:rPr>
            <w:rFonts w:hint="eastAsia"/>
          </w:rPr>
          <w:t>一家人</w:t>
        </w:r>
      </w:ins>
      <w:del w:id="346" w:author="SKY" w:date="2016-06-10T14:44:00Z">
        <w:r w:rsidR="00517C12" w:rsidDel="00436927">
          <w:rPr>
            <w:rFonts w:hint="eastAsia"/>
          </w:rPr>
          <w:delText>小家庭</w:delText>
        </w:r>
      </w:del>
      <w:r w:rsidR="00517C12">
        <w:rPr>
          <w:rFonts w:hint="eastAsia"/>
        </w:rPr>
        <w:t>抵达了埃及。</w:t>
      </w:r>
    </w:p>
    <w:p w:rsidR="00517C12" w:rsidRDefault="00434781" w:rsidP="00434781">
      <w:r>
        <w:t>Meanwhile, Joseph, Mary and Jesus made their way across a great desert land, hurrying on to the land</w:t>
      </w:r>
      <w:r w:rsidR="00662700">
        <w:t xml:space="preserve"> </w:t>
      </w:r>
      <w:r>
        <w:t>of Egypt. It was terribly hot under the sun and very cold at night. After several days, the little family arrived in</w:t>
      </w:r>
      <w:r w:rsidR="00662700">
        <w:t xml:space="preserve"> </w:t>
      </w:r>
      <w:r>
        <w:t xml:space="preserve">Egypt. </w:t>
      </w:r>
    </w:p>
    <w:p w:rsidR="00517C12" w:rsidRDefault="00517C12" w:rsidP="00434781">
      <w:r>
        <w:t>约</w:t>
      </w:r>
      <w:proofErr w:type="gramStart"/>
      <w:r>
        <w:t>瑟</w:t>
      </w:r>
      <w:proofErr w:type="gramEnd"/>
      <w:r>
        <w:t>非常的感谢博士们送给他们的礼物</w:t>
      </w:r>
      <w:r>
        <w:rPr>
          <w:rFonts w:hint="eastAsia"/>
        </w:rPr>
        <w:t>，</w:t>
      </w:r>
      <w:r>
        <w:t>这些礼物可以支持他们一家人在</w:t>
      </w:r>
      <w:r w:rsidR="00373643">
        <w:rPr>
          <w:rFonts w:hint="eastAsia"/>
        </w:rPr>
        <w:t>异国他乡</w:t>
      </w:r>
      <w:r>
        <w:t>生活</w:t>
      </w:r>
      <w:r>
        <w:rPr>
          <w:rFonts w:hint="eastAsia"/>
        </w:rPr>
        <w:t>。</w:t>
      </w:r>
    </w:p>
    <w:p w:rsidR="00517C12" w:rsidRDefault="00434781" w:rsidP="00434781">
      <w:r>
        <w:t>Joseph was thankful for the gifts the wise men had given, because they made it possible for them to</w:t>
      </w:r>
      <w:r w:rsidR="00662700">
        <w:t xml:space="preserve"> </w:t>
      </w:r>
      <w:r>
        <w:t>live as strangers in a foreign land.</w:t>
      </w:r>
      <w:r w:rsidR="00662700">
        <w:t xml:space="preserve"> </w:t>
      </w:r>
    </w:p>
    <w:p w:rsidR="00517C12" w:rsidRDefault="00517C12" w:rsidP="00434781">
      <w:r>
        <w:t>过了一段时间</w:t>
      </w:r>
      <w:r>
        <w:rPr>
          <w:rFonts w:hint="eastAsia"/>
        </w:rPr>
        <w:t>，</w:t>
      </w:r>
      <w:r>
        <w:t>天使再次显现在约瑟的梦里</w:t>
      </w:r>
      <w:r>
        <w:rPr>
          <w:rFonts w:hint="eastAsia"/>
        </w:rPr>
        <w:t>，</w:t>
      </w:r>
      <w:r>
        <w:t>告诉他</w:t>
      </w:r>
      <w:r>
        <w:rPr>
          <w:rFonts w:hint="eastAsia"/>
        </w:rPr>
        <w:t>，</w:t>
      </w:r>
      <w:r>
        <w:t>残暴的希律王已经死去了</w:t>
      </w:r>
      <w:r>
        <w:rPr>
          <w:rFonts w:hint="eastAsia"/>
        </w:rPr>
        <w:t>。约瑟可以带着他的</w:t>
      </w:r>
      <w:del w:id="347" w:author="SKY" w:date="2016-06-10T14:46:00Z">
        <w:r w:rsidDel="00B25D11">
          <w:rPr>
            <w:rFonts w:hint="eastAsia"/>
          </w:rPr>
          <w:delText>一</w:delText>
        </w:r>
      </w:del>
      <w:r>
        <w:rPr>
          <w:rFonts w:hint="eastAsia"/>
        </w:rPr>
        <w:t>家人去拿撒勒，那个约瑟和玛利亚初次相见的地方，而不是回到伯利恒。</w:t>
      </w:r>
    </w:p>
    <w:p w:rsidR="00517C12" w:rsidRDefault="00434781" w:rsidP="00434781">
      <w:r>
        <w:t>After some time, the angel appeared again in a dream to Joseph and told him that the wicked king had</w:t>
      </w:r>
      <w:r w:rsidR="00662700">
        <w:t xml:space="preserve"> </w:t>
      </w:r>
      <w:r>
        <w:t>died. But instead of returning to Bethlehem, Joseph was to take his little family to the town of Nazareth, where</w:t>
      </w:r>
      <w:r w:rsidR="00662700">
        <w:t xml:space="preserve"> </w:t>
      </w:r>
      <w:r>
        <w:t xml:space="preserve">Joseph and Mary had first met. </w:t>
      </w:r>
    </w:p>
    <w:p w:rsidR="00517C12" w:rsidRDefault="00517C12" w:rsidP="00434781">
      <w:r>
        <w:t>这样一来</w:t>
      </w:r>
      <w:r>
        <w:rPr>
          <w:rFonts w:hint="eastAsia"/>
        </w:rPr>
        <w:t>，</w:t>
      </w:r>
      <w:r>
        <w:t>另外一个古老的预言就会</w:t>
      </w:r>
      <w:r>
        <w:rPr>
          <w:rFonts w:hint="eastAsia"/>
        </w:rPr>
        <w:t>应验</w:t>
      </w:r>
      <w:r>
        <w:t>了</w:t>
      </w:r>
      <w:r>
        <w:rPr>
          <w:rFonts w:hint="eastAsia"/>
        </w:rPr>
        <w:t>，</w:t>
      </w:r>
      <w:r>
        <w:t>因为基督会被</w:t>
      </w:r>
      <w:del w:id="348" w:author="SKY" w:date="2016-06-10T14:46:00Z">
        <w:r w:rsidDel="00B25D11">
          <w:rPr>
            <w:rFonts w:hint="eastAsia"/>
          </w:rPr>
          <w:delText>成为</w:delText>
        </w:r>
      </w:del>
      <w:ins w:id="349" w:author="SKY" w:date="2016-06-10T14:46:00Z">
        <w:r w:rsidR="00B25D11">
          <w:rPr>
            <w:rFonts w:hint="eastAsia"/>
          </w:rPr>
          <w:t>称作</w:t>
        </w:r>
      </w:ins>
      <w:r>
        <w:t>拿撒勒人</w:t>
      </w:r>
      <w:r>
        <w:rPr>
          <w:rFonts w:hint="eastAsia"/>
        </w:rPr>
        <w:t>。</w:t>
      </w:r>
    </w:p>
    <w:p w:rsidR="00434781" w:rsidRDefault="00434781" w:rsidP="00434781">
      <w:r>
        <w:t>In this way, another ancient promise was kept, because the Christ was to be</w:t>
      </w:r>
      <w:r w:rsidR="00662700">
        <w:t xml:space="preserve"> </w:t>
      </w:r>
      <w:r>
        <w:t>called a Nazarene.</w:t>
      </w:r>
    </w:p>
    <w:p w:rsidR="00662700" w:rsidRDefault="00662700" w:rsidP="00434781"/>
    <w:p w:rsidR="00517C12" w:rsidRDefault="00517C12" w:rsidP="00434781">
      <w:r>
        <w:t>讨论故事</w:t>
      </w:r>
      <w:r>
        <w:rPr>
          <w:rFonts w:hint="eastAsia"/>
        </w:rPr>
        <w:t>：</w:t>
      </w:r>
    </w:p>
    <w:p w:rsidR="00434781" w:rsidRDefault="00434781" w:rsidP="00434781">
      <w:r>
        <w:t>Talk About the Story:</w:t>
      </w:r>
    </w:p>
    <w:p w:rsidR="00517C12" w:rsidRDefault="00517C12" w:rsidP="00434781">
      <w:r>
        <w:t>你</w:t>
      </w:r>
      <w:del w:id="350" w:author="SKY" w:date="2016-06-10T14:47:00Z">
        <w:r w:rsidDel="00616B65">
          <w:delText>为什么</w:delText>
        </w:r>
      </w:del>
      <w:r>
        <w:t>觉得</w:t>
      </w:r>
      <w:ins w:id="351" w:author="SKY" w:date="2016-06-10T14:47:00Z">
        <w:r w:rsidR="00616B65">
          <w:t>为什么</w:t>
        </w:r>
      </w:ins>
      <w:r>
        <w:t>邪恶的希律王想要杀死</w:t>
      </w:r>
      <w:del w:id="352" w:author="SKY" w:date="2016-06-10T14:47:00Z">
        <w:r w:rsidDel="00D947D0">
          <w:rPr>
            <w:rFonts w:hint="eastAsia"/>
          </w:rPr>
          <w:delText>还是孩子</w:delText>
        </w:r>
      </w:del>
      <w:ins w:id="353" w:author="SKY" w:date="2016-06-10T14:47:00Z">
        <w:r w:rsidR="00D947D0">
          <w:rPr>
            <w:rFonts w:hint="eastAsia"/>
          </w:rPr>
          <w:t>刚</w:t>
        </w:r>
        <w:r w:rsidR="00D947D0">
          <w:t>出生</w:t>
        </w:r>
      </w:ins>
      <w:r>
        <w:t>的耶稣</w:t>
      </w:r>
      <w:r>
        <w:rPr>
          <w:rFonts w:hint="eastAsia"/>
        </w:rPr>
        <w:t>？</w:t>
      </w:r>
    </w:p>
    <w:p w:rsidR="00517C12" w:rsidRDefault="00434781" w:rsidP="00434781">
      <w:r>
        <w:t xml:space="preserve">Why do you believe the evil king wanted to kill the baby Jesus? </w:t>
      </w:r>
    </w:p>
    <w:p w:rsidR="00517C12" w:rsidRDefault="00517C12" w:rsidP="00434781">
      <w:r>
        <w:t>约瑟被告知需要怎么做</w:t>
      </w:r>
      <w:r w:rsidR="00567B22">
        <w:rPr>
          <w:rFonts w:hint="eastAsia"/>
        </w:rPr>
        <w:t>，</w:t>
      </w:r>
      <w:r>
        <w:t>才可以保护耶稣不被</w:t>
      </w:r>
      <w:r w:rsidR="00567B22">
        <w:t>希律王的士兵所杀害</w:t>
      </w:r>
      <w:r w:rsidR="00567B22">
        <w:rPr>
          <w:rFonts w:hint="eastAsia"/>
        </w:rPr>
        <w:t>？他听从了神的吩咐了吗？</w:t>
      </w:r>
    </w:p>
    <w:p w:rsidR="00567B22" w:rsidRDefault="00434781" w:rsidP="00434781">
      <w:r>
        <w:t>What was Joseph told to do to save Jesus</w:t>
      </w:r>
      <w:r w:rsidR="00517C12">
        <w:t xml:space="preserve"> </w:t>
      </w:r>
      <w:r>
        <w:t xml:space="preserve">from the king’s soldiers? Did he pay attention to God’s command? </w:t>
      </w:r>
    </w:p>
    <w:p w:rsidR="00567B22" w:rsidRDefault="00567B22" w:rsidP="00434781">
      <w:r>
        <w:t>你觉得当玛利亚和约瑟带着耶稣</w:t>
      </w:r>
      <w:r>
        <w:rPr>
          <w:rFonts w:hint="eastAsia"/>
        </w:rPr>
        <w:t>，</w:t>
      </w:r>
      <w:r>
        <w:t>在穿越沙漠去埃及的时候</w:t>
      </w:r>
      <w:r>
        <w:rPr>
          <w:rFonts w:hint="eastAsia"/>
        </w:rPr>
        <w:t>，</w:t>
      </w:r>
      <w:r>
        <w:t>玛利亚会有什么想法</w:t>
      </w:r>
      <w:r>
        <w:rPr>
          <w:rFonts w:hint="eastAsia"/>
        </w:rPr>
        <w:t>？</w:t>
      </w:r>
    </w:p>
    <w:p w:rsidR="00567B22" w:rsidRDefault="00434781" w:rsidP="00434781">
      <w:r>
        <w:t>How do you think Mary felt when she and</w:t>
      </w:r>
      <w:r w:rsidR="00517C12">
        <w:t xml:space="preserve"> </w:t>
      </w:r>
      <w:r>
        <w:t>Joseph and Jesus hurried across the desert to Egypt?</w:t>
      </w:r>
    </w:p>
    <w:p w:rsidR="00567B22" w:rsidRDefault="00CB53B3" w:rsidP="00434781">
      <w:ins w:id="354" w:author="SKY" w:date="2016-06-10T14:48:00Z">
        <w:r>
          <w:t>是</w:t>
        </w:r>
      </w:ins>
      <w:r w:rsidR="00567B22">
        <w:t>什么礼物帮助耶稣的家庭</w:t>
      </w:r>
      <w:r w:rsidR="00567B22">
        <w:rPr>
          <w:rFonts w:hint="eastAsia"/>
        </w:rPr>
        <w:t>，</w:t>
      </w:r>
      <w:r w:rsidR="00567B22">
        <w:t>可以在</w:t>
      </w:r>
      <w:r w:rsidR="00567B22">
        <w:rPr>
          <w:rFonts w:hint="eastAsia"/>
        </w:rPr>
        <w:t>异国他乡</w:t>
      </w:r>
      <w:r w:rsidR="00567B22">
        <w:t>生活</w:t>
      </w:r>
      <w:r w:rsidR="00567B22">
        <w:rPr>
          <w:rFonts w:hint="eastAsia"/>
        </w:rPr>
        <w:t>？</w:t>
      </w:r>
    </w:p>
    <w:p w:rsidR="00567B22" w:rsidRDefault="00434781" w:rsidP="00434781">
      <w:r>
        <w:t>What gifts helped Jesus’ family to be able to live in a</w:t>
      </w:r>
      <w:r w:rsidR="00517C12">
        <w:t xml:space="preserve"> </w:t>
      </w:r>
      <w:r>
        <w:t xml:space="preserve">foreign country? </w:t>
      </w:r>
    </w:p>
    <w:p w:rsidR="00A4721D" w:rsidRDefault="00A4721D" w:rsidP="00434781">
      <w:r>
        <w:t>当耶稣长大了以后</w:t>
      </w:r>
      <w:r>
        <w:rPr>
          <w:rFonts w:hint="eastAsia"/>
        </w:rPr>
        <w:t>，</w:t>
      </w:r>
      <w:r>
        <w:t>你觉得玛利亚和约瑟会不会告诉耶稣</w:t>
      </w:r>
      <w:r>
        <w:rPr>
          <w:rFonts w:hint="eastAsia"/>
        </w:rPr>
        <w:t>，</w:t>
      </w:r>
      <w:r>
        <w:t>神是怎么从残暴的希律王那里拯救他们的</w:t>
      </w:r>
      <w:r>
        <w:rPr>
          <w:rFonts w:hint="eastAsia"/>
        </w:rPr>
        <w:t>？</w:t>
      </w:r>
    </w:p>
    <w:p w:rsidR="00A4721D" w:rsidRDefault="00434781" w:rsidP="00434781">
      <w:r>
        <w:t>When Jesus was growing up, do you think Mary and Joseph and Mary told him about how</w:t>
      </w:r>
      <w:r w:rsidR="00517C12">
        <w:t xml:space="preserve"> </w:t>
      </w:r>
      <w:r>
        <w:t xml:space="preserve">God saved him from the wicked king? </w:t>
      </w:r>
    </w:p>
    <w:p w:rsidR="00A4721D" w:rsidRDefault="00A4721D" w:rsidP="00434781">
      <w:r>
        <w:t>这个故事里</w:t>
      </w:r>
      <w:r>
        <w:rPr>
          <w:rFonts w:hint="eastAsia"/>
        </w:rPr>
        <w:t>，</w:t>
      </w:r>
      <w:r>
        <w:t>谁被证明是最强大的</w:t>
      </w:r>
      <w:del w:id="355" w:author="SKY" w:date="2016-06-10T14:53:00Z">
        <w:r w:rsidDel="00607615">
          <w:rPr>
            <w:rFonts w:hint="eastAsia"/>
          </w:rPr>
          <w:delText>，</w:delText>
        </w:r>
      </w:del>
      <w:ins w:id="356" w:author="SKY" w:date="2016-06-10T14:53:00Z">
        <w:r w:rsidR="00607615">
          <w:rPr>
            <w:rFonts w:hint="eastAsia"/>
          </w:rPr>
          <w:t>：</w:t>
        </w:r>
      </w:ins>
      <w:r>
        <w:t>是希律王和他的士兵</w:t>
      </w:r>
      <w:r>
        <w:rPr>
          <w:rFonts w:hint="eastAsia"/>
        </w:rPr>
        <w:t>，</w:t>
      </w:r>
      <w:r>
        <w:t>还是神和顺从</w:t>
      </w:r>
      <w:del w:id="357" w:author="SKY" w:date="2016-06-10T14:48:00Z">
        <w:r w:rsidDel="004F1ACF">
          <w:rPr>
            <w:rFonts w:hint="eastAsia"/>
          </w:rPr>
          <w:delText>他</w:delText>
        </w:r>
      </w:del>
      <w:ins w:id="358" w:author="SKY" w:date="2016-06-10T14:48:00Z">
        <w:r w:rsidR="004F1ACF">
          <w:rPr>
            <w:rFonts w:hint="eastAsia"/>
          </w:rPr>
          <w:t>神</w:t>
        </w:r>
      </w:ins>
      <w:r>
        <w:t>的家庭</w:t>
      </w:r>
      <w:del w:id="359" w:author="SKY" w:date="2016-06-10T14:53:00Z">
        <w:r w:rsidDel="00607615">
          <w:rPr>
            <w:rFonts w:hint="eastAsia"/>
          </w:rPr>
          <w:delText>。</w:delText>
        </w:r>
      </w:del>
      <w:ins w:id="360" w:author="SKY" w:date="2016-06-10T14:53:00Z">
        <w:r w:rsidR="00607615">
          <w:rPr>
            <w:rFonts w:hint="eastAsia"/>
          </w:rPr>
          <w:t>？</w:t>
        </w:r>
      </w:ins>
    </w:p>
    <w:p w:rsidR="00434781" w:rsidRDefault="00434781" w:rsidP="00434781">
      <w:r>
        <w:t>Who was proved to be strongest in this story: the king and his soldiers</w:t>
      </w:r>
      <w:r w:rsidR="00517C12">
        <w:t xml:space="preserve"> </w:t>
      </w:r>
      <w:r>
        <w:t>or God and the family that obeyed him.</w:t>
      </w:r>
      <w:r w:rsidR="00517C12">
        <w:t xml:space="preserve"> </w:t>
      </w:r>
    </w:p>
    <w:p w:rsidR="00517C12" w:rsidRDefault="00517C12" w:rsidP="00434781"/>
    <w:p w:rsidR="00A4721D" w:rsidRDefault="00A4721D" w:rsidP="00434781"/>
    <w:p w:rsidR="00A4721D" w:rsidRDefault="00A4721D" w:rsidP="00434781"/>
    <w:p w:rsidR="00A4721D" w:rsidRDefault="00A4721D" w:rsidP="00434781">
      <w:r>
        <w:t>个人问题</w:t>
      </w:r>
      <w:r>
        <w:rPr>
          <w:rFonts w:hint="eastAsia"/>
        </w:rPr>
        <w:t>：</w:t>
      </w:r>
    </w:p>
    <w:p w:rsidR="00434781" w:rsidRDefault="00434781" w:rsidP="00434781">
      <w:r>
        <w:t>Personal questions:</w:t>
      </w:r>
    </w:p>
    <w:p w:rsidR="00A4721D" w:rsidRDefault="00A4721D" w:rsidP="00434781">
      <w:r>
        <w:lastRenderedPageBreak/>
        <w:t>你</w:t>
      </w:r>
      <w:r w:rsidR="00C475DB">
        <w:t>是否</w:t>
      </w:r>
      <w:r>
        <w:t>曾经</w:t>
      </w:r>
      <w:del w:id="361" w:author="SKY" w:date="2016-06-10T14:54:00Z">
        <w:r w:rsidR="00C475DB" w:rsidDel="004F3C6E">
          <w:rPr>
            <w:rFonts w:hint="eastAsia"/>
          </w:rPr>
          <w:delText>遇</w:delText>
        </w:r>
      </w:del>
      <w:ins w:id="362" w:author="SKY" w:date="2016-06-10T14:54:00Z">
        <w:r w:rsidR="004F3C6E">
          <w:rPr>
            <w:rFonts w:hint="eastAsia"/>
          </w:rPr>
          <w:t>有</w:t>
        </w:r>
      </w:ins>
      <w:del w:id="363" w:author="SKY" w:date="2016-06-10T14:54:00Z">
        <w:r w:rsidR="00C475DB" w:rsidDel="004F3C6E">
          <w:delText>到</w:delText>
        </w:r>
      </w:del>
      <w:ins w:id="364" w:author="SKY" w:date="2016-06-10T14:54:00Z">
        <w:r w:rsidR="004F3C6E">
          <w:t>被从</w:t>
        </w:r>
      </w:ins>
      <w:r>
        <w:t>极度的危险</w:t>
      </w:r>
      <w:del w:id="365" w:author="SKY" w:date="2016-06-10T14:54:00Z">
        <w:r w:rsidR="00C475DB" w:rsidDel="004F3C6E">
          <w:rPr>
            <w:rFonts w:hint="eastAsia"/>
          </w:rPr>
          <w:delText>，</w:delText>
        </w:r>
        <w:r w:rsidR="00C475DB" w:rsidDel="004F3C6E">
          <w:delText>而被</w:delText>
        </w:r>
      </w:del>
      <w:ins w:id="366" w:author="SKY" w:date="2016-06-10T14:54:00Z">
        <w:r w:rsidR="004F3C6E">
          <w:t>的情况下</w:t>
        </w:r>
      </w:ins>
      <w:r w:rsidR="00C475DB">
        <w:t>拯救脱离</w:t>
      </w:r>
      <w:ins w:id="367" w:author="SKY" w:date="2016-06-10T14:54:00Z">
        <w:r w:rsidR="004F3C6E">
          <w:t>的经历</w:t>
        </w:r>
      </w:ins>
      <w:r w:rsidR="00C475DB">
        <w:t>吗</w:t>
      </w:r>
      <w:r w:rsidR="00C475DB">
        <w:rPr>
          <w:rFonts w:hint="eastAsia"/>
        </w:rPr>
        <w:t>？如果有过，是怎么发生的？你是怎么被拯救的？你能回忆起一些特别的，神</w:t>
      </w:r>
      <w:del w:id="368" w:author="SKY" w:date="2016-06-10T14:55:00Z">
        <w:r w:rsidR="00C475DB" w:rsidDel="004F3C6E">
          <w:rPr>
            <w:rFonts w:hint="eastAsia"/>
          </w:rPr>
          <w:delText xml:space="preserve"> </w:delText>
        </w:r>
      </w:del>
      <w:r w:rsidR="00C475DB">
        <w:rPr>
          <w:rFonts w:hint="eastAsia"/>
        </w:rPr>
        <w:t>帮助你</w:t>
      </w:r>
      <w:del w:id="369" w:author="SKY" w:date="2016-06-10T14:55:00Z">
        <w:r w:rsidR="00C475DB" w:rsidDel="004F3C6E">
          <w:rPr>
            <w:rFonts w:hint="eastAsia"/>
          </w:rPr>
          <w:delText>活</w:delText>
        </w:r>
      </w:del>
      <w:ins w:id="370" w:author="SKY" w:date="2016-06-10T14:55:00Z">
        <w:r w:rsidR="004F3C6E">
          <w:rPr>
            <w:rFonts w:hint="eastAsia"/>
          </w:rPr>
          <w:t>或者</w:t>
        </w:r>
      </w:ins>
      <w:r w:rsidR="00C475DB">
        <w:rPr>
          <w:rFonts w:hint="eastAsia"/>
        </w:rPr>
        <w:t>你的家庭的</w:t>
      </w:r>
      <w:del w:id="371" w:author="SKY" w:date="2016-06-10T14:55:00Z">
        <w:r w:rsidR="00C475DB" w:rsidDel="004F3C6E">
          <w:rPr>
            <w:rFonts w:hint="eastAsia"/>
          </w:rPr>
          <w:delText>事情</w:delText>
        </w:r>
      </w:del>
      <w:ins w:id="372" w:author="SKY" w:date="2016-06-10T14:55:00Z">
        <w:r w:rsidR="004F3C6E">
          <w:rPr>
            <w:rFonts w:hint="eastAsia"/>
          </w:rPr>
          <w:t>方式</w:t>
        </w:r>
      </w:ins>
      <w:r w:rsidR="00C475DB">
        <w:rPr>
          <w:rFonts w:hint="eastAsia"/>
        </w:rPr>
        <w:t>？</w:t>
      </w:r>
    </w:p>
    <w:p w:rsidR="00434781" w:rsidRDefault="00434781" w:rsidP="00434781">
      <w:r>
        <w:t>Have you ever been saved from great danger? If so, what happened? How were you saved? Can you remember</w:t>
      </w:r>
      <w:r w:rsidR="00517C12">
        <w:t xml:space="preserve"> </w:t>
      </w:r>
      <w:r>
        <w:t>some special way that God helped you or your family?</w:t>
      </w:r>
    </w:p>
    <w:p w:rsidR="00434781" w:rsidRPr="00517C12" w:rsidRDefault="00434781" w:rsidP="002700D8"/>
    <w:p w:rsidR="00434781" w:rsidRDefault="00434781" w:rsidP="002700D8"/>
    <w:p w:rsidR="00B30B85" w:rsidRDefault="00B30B85" w:rsidP="00775DFB"/>
    <w:p w:rsidR="00582FCC" w:rsidDel="00F0546B" w:rsidRDefault="000C5C96">
      <w:pPr>
        <w:widowControl/>
        <w:jc w:val="left"/>
        <w:rPr>
          <w:del w:id="373" w:author="SKY" w:date="2016-06-10T14:56:00Z"/>
        </w:rPr>
      </w:pPr>
      <w:r>
        <w:br w:type="page"/>
      </w:r>
      <w:del w:id="374" w:author="SKY" w:date="2016-06-10T14:56:00Z">
        <w:r w:rsidR="00582FCC" w:rsidDel="00F0546B">
          <w:lastRenderedPageBreak/>
          <w:br w:type="page"/>
        </w:r>
      </w:del>
    </w:p>
    <w:p w:rsidR="00582FCC" w:rsidRDefault="00582FCC">
      <w:pPr>
        <w:widowControl/>
        <w:jc w:val="left"/>
        <w:pPrChange w:id="375" w:author="SKY" w:date="2016-06-10T14:56:00Z">
          <w:pPr/>
        </w:pPrChange>
      </w:pPr>
      <w:r w:rsidRPr="000C5C96">
        <w:rPr>
          <w:rFonts w:hint="eastAsia"/>
        </w:rPr>
        <w:t>有主的使者向约瑟梦中显现说</w:t>
      </w:r>
      <w:r>
        <w:rPr>
          <w:rFonts w:hint="eastAsia"/>
        </w:rPr>
        <w:t>，</w:t>
      </w:r>
      <w:r w:rsidRPr="000C5C96">
        <w:rPr>
          <w:rFonts w:hint="eastAsia"/>
        </w:rPr>
        <w:t>起来</w:t>
      </w:r>
      <w:r>
        <w:rPr>
          <w:rFonts w:hint="eastAsia"/>
        </w:rPr>
        <w:t>，</w:t>
      </w:r>
      <w:r w:rsidRPr="000C5C96">
        <w:rPr>
          <w:rFonts w:hint="eastAsia"/>
        </w:rPr>
        <w:t>带着小孩子同他母亲</w:t>
      </w:r>
      <w:r>
        <w:rPr>
          <w:rFonts w:hint="eastAsia"/>
        </w:rPr>
        <w:t>，</w:t>
      </w:r>
      <w:r w:rsidRPr="000C5C96">
        <w:rPr>
          <w:rFonts w:hint="eastAsia"/>
        </w:rPr>
        <w:t>逃往埃及。</w:t>
      </w:r>
      <w:r>
        <w:rPr>
          <w:rFonts w:hint="eastAsia"/>
        </w:rPr>
        <w:t>马太福音</w:t>
      </w:r>
      <w:r>
        <w:rPr>
          <w:rFonts w:hint="eastAsia"/>
        </w:rPr>
        <w:t xml:space="preserve"> </w:t>
      </w:r>
      <w:r w:rsidRPr="00434781">
        <w:t xml:space="preserve"> 2:13</w:t>
      </w:r>
    </w:p>
    <w:p w:rsidR="00582FCC" w:rsidRDefault="00582FCC" w:rsidP="00582FCC">
      <w:r>
        <w:t xml:space="preserve">An angel of the Lord appeared to Joseph in a dream. </w:t>
      </w:r>
      <w:r>
        <w:rPr>
          <w:rFonts w:hint="eastAsia"/>
        </w:rPr>
        <w:t>“</w:t>
      </w:r>
      <w:r>
        <w:t xml:space="preserve">Take the child and his mother and escape to Egypt.”      </w:t>
      </w:r>
      <w:r w:rsidRPr="00434781">
        <w:t>Matthew 2:13</w:t>
      </w:r>
    </w:p>
    <w:p w:rsidR="000C5C96" w:rsidRDefault="000C5C96">
      <w:pPr>
        <w:widowControl/>
        <w:jc w:val="left"/>
      </w:pPr>
    </w:p>
    <w:p w:rsidR="00582FCC" w:rsidRDefault="00582FCC">
      <w:pPr>
        <w:widowControl/>
        <w:jc w:val="left"/>
      </w:pPr>
      <w:r>
        <w:br w:type="page"/>
      </w:r>
    </w:p>
    <w:p w:rsidR="000C5C96" w:rsidRDefault="00E700CC">
      <w:pPr>
        <w:widowControl/>
        <w:jc w:val="left"/>
      </w:pPr>
      <w:r>
        <w:lastRenderedPageBreak/>
        <w:t>故事</w:t>
      </w:r>
      <w:r>
        <w:rPr>
          <w:rFonts w:hint="eastAsia"/>
        </w:rPr>
        <w:t>6</w:t>
      </w:r>
      <w:r>
        <w:rPr>
          <w:rFonts w:hint="eastAsia"/>
        </w:rPr>
        <w:t>：</w:t>
      </w:r>
      <w:del w:id="376" w:author="SKY" w:date="2016-06-10T14:56:00Z">
        <w:r w:rsidDel="00C16542">
          <w:rPr>
            <w:rFonts w:hint="eastAsia"/>
          </w:rPr>
          <w:delText>孩童</w:delText>
        </w:r>
      </w:del>
      <w:ins w:id="377" w:author="SKY" w:date="2016-06-10T14:56:00Z">
        <w:r w:rsidR="00C16542">
          <w:rPr>
            <w:rFonts w:hint="eastAsia"/>
          </w:rPr>
          <w:t>少年</w:t>
        </w:r>
      </w:ins>
      <w:r>
        <w:rPr>
          <w:rFonts w:hint="eastAsia"/>
        </w:rPr>
        <w:t>耶稣</w:t>
      </w:r>
      <w:del w:id="378" w:author="SKY" w:date="2016-06-10T16:47:00Z">
        <w:r w:rsidDel="00427509">
          <w:rPr>
            <w:rFonts w:hint="eastAsia"/>
          </w:rPr>
          <w:delText>去</w:delText>
        </w:r>
      </w:del>
      <w:ins w:id="379" w:author="SKY" w:date="2016-06-10T16:47:00Z">
        <w:r w:rsidR="00427509">
          <w:rPr>
            <w:rFonts w:hint="eastAsia"/>
          </w:rPr>
          <w:t>在</w:t>
        </w:r>
      </w:ins>
      <w:r>
        <w:rPr>
          <w:rFonts w:hint="eastAsia"/>
        </w:rPr>
        <w:t>耶路撒冷的</w:t>
      </w:r>
      <w:del w:id="380" w:author="SKY" w:date="2016-06-10T16:47:00Z">
        <w:r w:rsidDel="00427509">
          <w:rPr>
            <w:rFonts w:hint="eastAsia"/>
          </w:rPr>
          <w:delText>大</w:delText>
        </w:r>
      </w:del>
      <w:r>
        <w:rPr>
          <w:rFonts w:hint="eastAsia"/>
        </w:rPr>
        <w:t>圣殿</w:t>
      </w:r>
    </w:p>
    <w:p w:rsidR="000C5C96" w:rsidRDefault="00582FCC">
      <w:pPr>
        <w:widowControl/>
        <w:jc w:val="left"/>
      </w:pPr>
      <w:r w:rsidRPr="00582FCC">
        <w:t>The Boy Jesus Goes to the Great Temple</w:t>
      </w:r>
    </w:p>
    <w:p w:rsidR="000C5C96" w:rsidRDefault="000C5C96">
      <w:pPr>
        <w:widowControl/>
        <w:jc w:val="left"/>
      </w:pPr>
    </w:p>
    <w:p w:rsidR="00E700CC" w:rsidRDefault="00E700CC">
      <w:pPr>
        <w:widowControl/>
        <w:jc w:val="left"/>
      </w:pPr>
      <w:r>
        <w:t>伟大的圣经真理</w:t>
      </w:r>
      <w:r>
        <w:rPr>
          <w:rFonts w:hint="eastAsia"/>
        </w:rPr>
        <w:t>：</w:t>
      </w:r>
    </w:p>
    <w:p w:rsidR="00582FCC" w:rsidRDefault="00582FCC" w:rsidP="00582FCC">
      <w:pPr>
        <w:widowControl/>
        <w:jc w:val="left"/>
      </w:pPr>
      <w:r>
        <w:t>Great Bible Truths:</w:t>
      </w:r>
    </w:p>
    <w:p w:rsidR="00E700CC" w:rsidRDefault="00E700CC" w:rsidP="00582FCC">
      <w:pPr>
        <w:widowControl/>
        <w:jc w:val="left"/>
      </w:pPr>
      <w:r>
        <w:t>1.</w:t>
      </w:r>
      <w:r>
        <w:t>全家人一起去教堂是最明智的</w:t>
      </w:r>
      <w:r>
        <w:rPr>
          <w:rFonts w:hint="eastAsia"/>
        </w:rPr>
        <w:t>。</w:t>
      </w:r>
    </w:p>
    <w:p w:rsidR="00582FCC" w:rsidRDefault="00582FCC" w:rsidP="00582FCC">
      <w:pPr>
        <w:widowControl/>
        <w:jc w:val="left"/>
      </w:pPr>
      <w:r>
        <w:t>1. Families are wise to always go to church together.</w:t>
      </w:r>
    </w:p>
    <w:p w:rsidR="00E700CC" w:rsidRDefault="00E700CC" w:rsidP="00582FCC">
      <w:pPr>
        <w:widowControl/>
        <w:jc w:val="left"/>
      </w:pPr>
      <w:r>
        <w:t>2.</w:t>
      </w:r>
      <w:del w:id="381" w:author="SKY" w:date="2016-06-10T16:48:00Z">
        <w:r w:rsidDel="003D6D23">
          <w:rPr>
            <w:rFonts w:hint="eastAsia"/>
          </w:rPr>
          <w:delText>孩提时代</w:delText>
        </w:r>
      </w:del>
      <w:ins w:id="382" w:author="SKY" w:date="2016-06-10T16:48:00Z">
        <w:r w:rsidR="003D6D23">
          <w:rPr>
            <w:rFonts w:hint="eastAsia"/>
          </w:rPr>
          <w:t>少年</w:t>
        </w:r>
      </w:ins>
      <w:r>
        <w:t>和青年时代是认识神的最好年纪</w:t>
      </w:r>
    </w:p>
    <w:p w:rsidR="000C5C96" w:rsidRDefault="00582FCC" w:rsidP="00582FCC">
      <w:pPr>
        <w:widowControl/>
        <w:jc w:val="left"/>
      </w:pPr>
      <w:r>
        <w:t>2. Children and young people are at an ideal age to know God.</w:t>
      </w:r>
    </w:p>
    <w:p w:rsidR="00582FCC" w:rsidRDefault="00582FCC">
      <w:pPr>
        <w:widowControl/>
        <w:jc w:val="left"/>
      </w:pPr>
    </w:p>
    <w:p w:rsidR="00E700CC" w:rsidRDefault="00E700CC">
      <w:pPr>
        <w:widowControl/>
        <w:jc w:val="left"/>
      </w:pPr>
      <w:r>
        <w:t>路加福音</w:t>
      </w:r>
      <w:r>
        <w:rPr>
          <w:rFonts w:hint="eastAsia"/>
        </w:rPr>
        <w:t xml:space="preserve"> </w:t>
      </w:r>
      <w:r>
        <w:t>2:41-52</w:t>
      </w:r>
    </w:p>
    <w:p w:rsidR="00582FCC" w:rsidRDefault="00582FCC" w:rsidP="00582FCC">
      <w:pPr>
        <w:widowControl/>
        <w:jc w:val="left"/>
      </w:pPr>
      <w:r>
        <w:t>Luke 2:41-52</w:t>
      </w:r>
    </w:p>
    <w:p w:rsidR="00E700CC" w:rsidRDefault="00E700CC" w:rsidP="00582FCC">
      <w:pPr>
        <w:widowControl/>
        <w:jc w:val="left"/>
      </w:pPr>
    </w:p>
    <w:p w:rsidR="00E700CC" w:rsidRDefault="00E700CC" w:rsidP="00582FCC">
      <w:pPr>
        <w:widowControl/>
        <w:jc w:val="left"/>
      </w:pPr>
      <w:r>
        <w:t>当耶稣还很小的时候</w:t>
      </w:r>
      <w:r>
        <w:rPr>
          <w:rFonts w:hint="eastAsia"/>
        </w:rPr>
        <w:t>，</w:t>
      </w:r>
      <w:r>
        <w:t>约瑟和玛利亚带着他一起回到</w:t>
      </w:r>
      <w:del w:id="383" w:author="SKY" w:date="2016-06-10T16:49:00Z">
        <w:r w:rsidDel="001068DE">
          <w:rPr>
            <w:rFonts w:hint="eastAsia"/>
          </w:rPr>
          <w:delText xml:space="preserve"> </w:delText>
        </w:r>
      </w:del>
      <w:r>
        <w:t>拿撒勒生活</w:t>
      </w:r>
      <w:r>
        <w:rPr>
          <w:rFonts w:hint="eastAsia"/>
        </w:rPr>
        <w:t>。当时，有个习俗就是每年逾越节的时候，</w:t>
      </w:r>
      <w:r w:rsidR="00F2304B">
        <w:rPr>
          <w:rFonts w:hint="eastAsia"/>
        </w:rPr>
        <w:t>所有人都</w:t>
      </w:r>
      <w:r>
        <w:rPr>
          <w:rFonts w:hint="eastAsia"/>
        </w:rPr>
        <w:t>要</w:t>
      </w:r>
      <w:r w:rsidR="00F2304B">
        <w:rPr>
          <w:rFonts w:hint="eastAsia"/>
        </w:rPr>
        <w:t>到耶路撒冷的大圣殿去庆祝。</w:t>
      </w:r>
    </w:p>
    <w:p w:rsidR="00F2304B" w:rsidRDefault="00582FCC" w:rsidP="00582FCC">
      <w:pPr>
        <w:widowControl/>
        <w:jc w:val="left"/>
      </w:pPr>
      <w:r>
        <w:t>When Jesus was still very small, Joseph and Mary went back to Nazareth to live there. It was the custom of almost all the people to make a trip at least once a year to the great festival of the Passover. This was</w:t>
      </w:r>
      <w:r w:rsidR="00E700CC">
        <w:t xml:space="preserve"> </w:t>
      </w:r>
      <w:r>
        <w:t xml:space="preserve">celebrated at the great Temple of in Jerusalem. </w:t>
      </w:r>
    </w:p>
    <w:p w:rsidR="00F2304B" w:rsidRDefault="00F2304B" w:rsidP="00582FCC">
      <w:pPr>
        <w:widowControl/>
        <w:jc w:val="left"/>
      </w:pPr>
      <w:r>
        <w:t>在耶稣</w:t>
      </w:r>
      <w:r>
        <w:rPr>
          <w:rFonts w:hint="eastAsia"/>
        </w:rPr>
        <w:t>1</w:t>
      </w:r>
      <w:r>
        <w:t>2</w:t>
      </w:r>
      <w:r>
        <w:t>岁的那一年</w:t>
      </w:r>
      <w:r>
        <w:rPr>
          <w:rFonts w:hint="eastAsia"/>
        </w:rPr>
        <w:t>，</w:t>
      </w:r>
      <w:r>
        <w:t>发生了一些</w:t>
      </w:r>
      <w:del w:id="384" w:author="SKY" w:date="2016-06-10T16:50:00Z">
        <w:r w:rsidDel="003E68BC">
          <w:rPr>
            <w:rFonts w:hint="eastAsia"/>
          </w:rPr>
          <w:delText>特别</w:delText>
        </w:r>
      </w:del>
      <w:ins w:id="385" w:author="SKY" w:date="2016-06-10T16:50:00Z">
        <w:r w:rsidR="003E68BC">
          <w:rPr>
            <w:rFonts w:hint="eastAsia"/>
          </w:rPr>
          <w:t>不寻常</w:t>
        </w:r>
      </w:ins>
      <w:r>
        <w:t>的事情</w:t>
      </w:r>
      <w:r>
        <w:rPr>
          <w:rFonts w:hint="eastAsia"/>
        </w:rPr>
        <w:t>。</w:t>
      </w:r>
      <w:r>
        <w:t>同往常一样</w:t>
      </w:r>
      <w:r>
        <w:rPr>
          <w:rFonts w:hint="eastAsia"/>
        </w:rPr>
        <w:t>，</w:t>
      </w:r>
      <w:r>
        <w:t>约瑟和玛利亚带着耶稣和他的弟弟妹妹们一起去耶路撒冷</w:t>
      </w:r>
      <w:r>
        <w:rPr>
          <w:rFonts w:hint="eastAsia"/>
        </w:rPr>
        <w:t>，</w:t>
      </w:r>
      <w:r>
        <w:t>还有很多他们的亲戚和邻居</w:t>
      </w:r>
      <w:r>
        <w:rPr>
          <w:rFonts w:hint="eastAsia"/>
        </w:rPr>
        <w:t>。</w:t>
      </w:r>
    </w:p>
    <w:p w:rsidR="0051153D" w:rsidRDefault="00582FCC" w:rsidP="00582FCC">
      <w:pPr>
        <w:widowControl/>
        <w:jc w:val="left"/>
      </w:pPr>
      <w:r>
        <w:t>Something very special happened the year that Jesus was</w:t>
      </w:r>
      <w:r w:rsidR="00F2304B">
        <w:t xml:space="preserve"> </w:t>
      </w:r>
      <w:r>
        <w:t>twelve years old. As usual, Joseph and Mary took Jesus and his little brothers and sisters to Jerusalem, along</w:t>
      </w:r>
      <w:r w:rsidR="00F2304B">
        <w:t xml:space="preserve"> </w:t>
      </w:r>
      <w:r>
        <w:t xml:space="preserve">with all their relatives and neighbors. </w:t>
      </w:r>
    </w:p>
    <w:p w:rsidR="0051153D" w:rsidRDefault="0051153D" w:rsidP="00582FCC">
      <w:pPr>
        <w:widowControl/>
        <w:jc w:val="left"/>
      </w:pPr>
      <w:r>
        <w:t>他们一起赶路</w:t>
      </w:r>
      <w:r>
        <w:rPr>
          <w:rFonts w:hint="eastAsia"/>
        </w:rPr>
        <w:t>，</w:t>
      </w:r>
      <w:r>
        <w:t>从拿撒勒到耶路撒冷大概需要</w:t>
      </w:r>
      <w:r>
        <w:rPr>
          <w:rFonts w:hint="eastAsia"/>
        </w:rPr>
        <w:t>3</w:t>
      </w:r>
      <w:del w:id="386" w:author="SKY" w:date="2016-06-10T16:50:00Z">
        <w:r w:rsidDel="00BB5B86">
          <w:rPr>
            <w:rFonts w:hint="eastAsia"/>
          </w:rPr>
          <w:delText>-</w:delText>
        </w:r>
      </w:del>
      <w:ins w:id="387" w:author="SKY" w:date="2016-06-10T16:50:00Z">
        <w:r w:rsidR="00BB5B86">
          <w:rPr>
            <w:rFonts w:hint="eastAsia"/>
          </w:rPr>
          <w:t>、</w:t>
        </w:r>
      </w:ins>
      <w:r>
        <w:t>4</w:t>
      </w:r>
      <w:r>
        <w:t>天时间</w:t>
      </w:r>
      <w:r>
        <w:rPr>
          <w:rFonts w:hint="eastAsia"/>
        </w:rPr>
        <w:t>。</w:t>
      </w:r>
      <w:r>
        <w:t>当庆贺活动结束</w:t>
      </w:r>
      <w:r>
        <w:rPr>
          <w:rFonts w:hint="eastAsia"/>
        </w:rPr>
        <w:t>，</w:t>
      </w:r>
      <w:r>
        <w:t>所有人</w:t>
      </w:r>
      <w:del w:id="388" w:author="SKY" w:date="2016-06-10T16:50:00Z">
        <w:r w:rsidDel="000A7F27">
          <w:delText>在</w:delText>
        </w:r>
      </w:del>
      <w:ins w:id="389" w:author="SKY" w:date="2016-06-10T16:50:00Z">
        <w:r w:rsidR="00A30357">
          <w:t>再</w:t>
        </w:r>
      </w:ins>
      <w:r>
        <w:t>一</w:t>
      </w:r>
      <w:del w:id="390" w:author="SKY" w:date="2016-06-10T16:51:00Z">
        <w:r w:rsidDel="00A9418F">
          <w:delText>起</w:delText>
        </w:r>
      </w:del>
      <w:ins w:id="391" w:author="SKY" w:date="2016-06-10T16:51:00Z">
        <w:r w:rsidR="00A9418F">
          <w:t>同</w:t>
        </w:r>
      </w:ins>
      <w:r>
        <w:t>回到他们各自的家乡</w:t>
      </w:r>
      <w:r>
        <w:rPr>
          <w:rFonts w:hint="eastAsia"/>
        </w:rPr>
        <w:t>。</w:t>
      </w:r>
    </w:p>
    <w:p w:rsidR="0051153D" w:rsidRDefault="00582FCC" w:rsidP="00582FCC">
      <w:pPr>
        <w:widowControl/>
        <w:jc w:val="left"/>
      </w:pPr>
      <w:r>
        <w:t>They all walked together, and it took three or four days to get to Jerusalem.</w:t>
      </w:r>
      <w:r w:rsidR="0051153D">
        <w:t xml:space="preserve"> </w:t>
      </w:r>
      <w:r>
        <w:t xml:space="preserve">When the festival was over, everyone got together and started back to their home towns. </w:t>
      </w:r>
    </w:p>
    <w:p w:rsidR="0051153D" w:rsidRDefault="009F3157" w:rsidP="00582FCC">
      <w:pPr>
        <w:widowControl/>
        <w:jc w:val="left"/>
      </w:pPr>
      <w:ins w:id="392" w:author="SKY" w:date="2016-06-10T16:59:00Z">
        <w:r>
          <w:t>路上</w:t>
        </w:r>
      </w:ins>
      <w:r w:rsidR="0051153D">
        <w:t>玛利亚和约瑟没有看到耶稣</w:t>
      </w:r>
      <w:r w:rsidR="0051153D">
        <w:rPr>
          <w:rFonts w:hint="eastAsia"/>
        </w:rPr>
        <w:t>，</w:t>
      </w:r>
      <w:r w:rsidR="0051153D">
        <w:t>他们猜想也许耶稣和朋友们走在一起</w:t>
      </w:r>
      <w:r w:rsidR="0051153D">
        <w:rPr>
          <w:rFonts w:hint="eastAsia"/>
        </w:rPr>
        <w:t>。晚上的时候，当大家在小帐篷里面吃晚饭的时候，玛利亚和约瑟发现耶稣并没有和大家在一起，他们</w:t>
      </w:r>
      <w:del w:id="393" w:author="SKY" w:date="2016-06-10T16:59:00Z">
        <w:r w:rsidR="0051153D" w:rsidDel="009F3157">
          <w:rPr>
            <w:rFonts w:hint="eastAsia"/>
          </w:rPr>
          <w:delText>变得</w:delText>
        </w:r>
      </w:del>
      <w:r w:rsidR="0051153D">
        <w:rPr>
          <w:rFonts w:hint="eastAsia"/>
        </w:rPr>
        <w:t>有些</w:t>
      </w:r>
      <w:ins w:id="394" w:author="SKY" w:date="2016-06-10T16:59:00Z">
        <w:r>
          <w:t>焦急担忧</w:t>
        </w:r>
      </w:ins>
      <w:del w:id="395" w:author="SKY" w:date="2016-06-10T16:59:00Z">
        <w:r w:rsidR="00E4611A" w:rsidDel="009F3157">
          <w:rPr>
            <w:rFonts w:hint="eastAsia"/>
          </w:rPr>
          <w:delText>焦急害怕</w:delText>
        </w:r>
      </w:del>
      <w:r w:rsidR="00E4611A">
        <w:rPr>
          <w:rFonts w:hint="eastAsia"/>
        </w:rPr>
        <w:t>。</w:t>
      </w:r>
    </w:p>
    <w:p w:rsidR="0051153D" w:rsidRDefault="00582FCC" w:rsidP="00582FCC">
      <w:pPr>
        <w:widowControl/>
        <w:jc w:val="left"/>
      </w:pPr>
      <w:r>
        <w:t>Mary and</w:t>
      </w:r>
      <w:r w:rsidR="0051153D">
        <w:t xml:space="preserve"> </w:t>
      </w:r>
      <w:r>
        <w:t>Joseph did not see Jesus, but thought he was walking with some friends. At night, when everyone stopped</w:t>
      </w:r>
      <w:r w:rsidR="0051153D">
        <w:t xml:space="preserve"> </w:t>
      </w:r>
      <w:r>
        <w:t>to eat and spend the night in little tents, Mary and Joseph became very much afraid when they learned that</w:t>
      </w:r>
      <w:r w:rsidR="0051153D">
        <w:t xml:space="preserve"> </w:t>
      </w:r>
      <w:r>
        <w:t xml:space="preserve">Jesus was not with the group. </w:t>
      </w:r>
    </w:p>
    <w:p w:rsidR="00E4611A" w:rsidRDefault="00E4611A" w:rsidP="00E4611A">
      <w:pPr>
        <w:widowControl/>
        <w:jc w:val="left"/>
      </w:pPr>
      <w:r>
        <w:t>所以</w:t>
      </w:r>
      <w:r>
        <w:rPr>
          <w:rFonts w:hint="eastAsia"/>
        </w:rPr>
        <w:t>，</w:t>
      </w:r>
      <w:r>
        <w:t>第二天他们赶紧回到了耶路撒冷</w:t>
      </w:r>
      <w:r>
        <w:rPr>
          <w:rFonts w:hint="eastAsia"/>
        </w:rPr>
        <w:t>，</w:t>
      </w:r>
      <w:r>
        <w:t>寻找了耶稣三天</w:t>
      </w:r>
      <w:r>
        <w:rPr>
          <w:rFonts w:hint="eastAsia"/>
        </w:rPr>
        <w:t>，都</w:t>
      </w:r>
      <w:r>
        <w:t>没有找到耶稣</w:t>
      </w:r>
      <w:r>
        <w:rPr>
          <w:rFonts w:hint="eastAsia"/>
        </w:rPr>
        <w:t>。</w:t>
      </w:r>
      <w:r>
        <w:t>最后</w:t>
      </w:r>
      <w:r>
        <w:rPr>
          <w:rFonts w:hint="eastAsia"/>
        </w:rPr>
        <w:t>，</w:t>
      </w:r>
      <w:r>
        <w:t>他们在圣殿里面找到了耶稣</w:t>
      </w:r>
      <w:r>
        <w:rPr>
          <w:rFonts w:hint="eastAsia"/>
        </w:rPr>
        <w:t>，耶稣正和一些教导圣经的老师还有文士在一起。</w:t>
      </w:r>
      <w:r>
        <w:t>耶稣正在问这些人问题</w:t>
      </w:r>
      <w:r>
        <w:rPr>
          <w:rFonts w:hint="eastAsia"/>
        </w:rPr>
        <w:t>，</w:t>
      </w:r>
      <w:r>
        <w:t>这些人都惊奇于耶稣的智慧和理解力</w:t>
      </w:r>
      <w:r>
        <w:rPr>
          <w:rFonts w:hint="eastAsia"/>
        </w:rPr>
        <w:t>。</w:t>
      </w:r>
    </w:p>
    <w:p w:rsidR="00E4611A" w:rsidRPr="00E4611A" w:rsidDel="0000213B" w:rsidRDefault="00E4611A" w:rsidP="00582FCC">
      <w:pPr>
        <w:widowControl/>
        <w:jc w:val="left"/>
        <w:rPr>
          <w:del w:id="396" w:author="SKY" w:date="2016-06-10T17:01:00Z"/>
        </w:rPr>
      </w:pPr>
    </w:p>
    <w:p w:rsidR="00E4611A" w:rsidRDefault="00582FCC" w:rsidP="00582FCC">
      <w:pPr>
        <w:widowControl/>
        <w:jc w:val="left"/>
      </w:pPr>
      <w:r>
        <w:t>So they hurried back to Jerusalem the next day and looked for Jesus for three</w:t>
      </w:r>
      <w:r w:rsidR="0051153D">
        <w:t xml:space="preserve"> </w:t>
      </w:r>
      <w:r>
        <w:t>days, without finding him anywhere.</w:t>
      </w:r>
      <w:r w:rsidR="0051153D">
        <w:t xml:space="preserve"> </w:t>
      </w:r>
      <w:r>
        <w:t xml:space="preserve">At last, they found Jesus in the Temple itself, surrounded by men who </w:t>
      </w:r>
      <w:r>
        <w:lastRenderedPageBreak/>
        <w:t>were teachers of the Bible and of</w:t>
      </w:r>
      <w:r w:rsidR="00E4611A">
        <w:t xml:space="preserve"> </w:t>
      </w:r>
      <w:r>
        <w:t>the way of God. Jesus was asking these men questions, and they were all amazed at Jesus’ great wisdom and</w:t>
      </w:r>
      <w:r w:rsidR="00E4611A">
        <w:t xml:space="preserve"> </w:t>
      </w:r>
      <w:r>
        <w:t>understanding.</w:t>
      </w:r>
    </w:p>
    <w:p w:rsidR="00E4611A" w:rsidRPr="00E4611A" w:rsidRDefault="00E4611A" w:rsidP="00582FCC">
      <w:pPr>
        <w:widowControl/>
        <w:jc w:val="left"/>
      </w:pPr>
      <w:r>
        <w:t>约瑟和玛利亚冲到耶稣面前</w:t>
      </w:r>
      <w:r>
        <w:rPr>
          <w:rFonts w:hint="eastAsia"/>
        </w:rPr>
        <w:t>，</w:t>
      </w:r>
      <w:r>
        <w:t>问他说</w:t>
      </w:r>
      <w:r>
        <w:rPr>
          <w:rFonts w:hint="eastAsia"/>
        </w:rPr>
        <w:t>：“儿子啊，你怎么能这样对我们？我们到处找不到你我们非常的着急”。耶稣回答他们说：“你们为什么要寻找我？你们不知道我会在我父亲的房子里面吗？”</w:t>
      </w:r>
    </w:p>
    <w:p w:rsidR="00E4611A" w:rsidRDefault="00582FCC" w:rsidP="00582FCC">
      <w:pPr>
        <w:widowControl/>
        <w:jc w:val="left"/>
      </w:pPr>
      <w:r>
        <w:t>Joseph and Mary rushed up to Jesus and asked, “Son, why have you treated us this way? We</w:t>
      </w:r>
      <w:r w:rsidR="00E4611A">
        <w:t xml:space="preserve"> </w:t>
      </w:r>
      <w:r>
        <w:t>have been so worried about you and couldn’t find you anywhere.”</w:t>
      </w:r>
      <w:r w:rsidR="00E4611A">
        <w:t xml:space="preserve"> </w:t>
      </w:r>
      <w:r>
        <w:t>Jesus answered them, “Why were you looking for me? Didn’t you know that I would be in my Father’s</w:t>
      </w:r>
      <w:r w:rsidR="00E4611A">
        <w:t xml:space="preserve"> </w:t>
      </w:r>
      <w:r>
        <w:t xml:space="preserve">house?” </w:t>
      </w:r>
    </w:p>
    <w:p w:rsidR="00E4611A" w:rsidRDefault="00E4611A" w:rsidP="00582FCC">
      <w:pPr>
        <w:widowControl/>
        <w:jc w:val="left"/>
      </w:pPr>
      <w:r>
        <w:t>玛利亚和约瑟听不懂他说的话</w:t>
      </w:r>
      <w:r>
        <w:rPr>
          <w:rFonts w:hint="eastAsia"/>
        </w:rPr>
        <w:t>，</w:t>
      </w:r>
      <w:r>
        <w:t>他们只能把耶稣带回家</w:t>
      </w:r>
      <w:r>
        <w:rPr>
          <w:rFonts w:hint="eastAsia"/>
        </w:rPr>
        <w:t>，不断</w:t>
      </w:r>
      <w:r>
        <w:t>回想着所发生的事情</w:t>
      </w:r>
      <w:r>
        <w:rPr>
          <w:rFonts w:hint="eastAsia"/>
        </w:rPr>
        <w:t>。</w:t>
      </w:r>
    </w:p>
    <w:p w:rsidR="00E4611A" w:rsidRDefault="00582FCC" w:rsidP="00582FCC">
      <w:pPr>
        <w:widowControl/>
        <w:jc w:val="left"/>
      </w:pPr>
      <w:r>
        <w:t>Mary and Joseph didn’t understand him, but they took him home and thought many times about</w:t>
      </w:r>
      <w:r w:rsidR="00E4611A">
        <w:t xml:space="preserve"> </w:t>
      </w:r>
      <w:r>
        <w:t xml:space="preserve">what had happened. </w:t>
      </w:r>
    </w:p>
    <w:p w:rsidR="00E4611A" w:rsidRDefault="00E4611A" w:rsidP="00582FCC">
      <w:pPr>
        <w:widowControl/>
        <w:jc w:val="left"/>
      </w:pPr>
      <w:r>
        <w:t>耶稣</w:t>
      </w:r>
      <w:r w:rsidR="00B77FD5">
        <w:rPr>
          <w:rFonts w:hint="eastAsia"/>
        </w:rPr>
        <w:t>的</w:t>
      </w:r>
      <w:r w:rsidR="00B77FD5">
        <w:t>智慧和身量不断的成长</w:t>
      </w:r>
      <w:r>
        <w:rPr>
          <w:rFonts w:hint="eastAsia"/>
        </w:rPr>
        <w:t>，</w:t>
      </w:r>
      <w:r w:rsidR="00B77FD5">
        <w:rPr>
          <w:rFonts w:hint="eastAsia"/>
        </w:rPr>
        <w:t>更加了解神，了解他的父亲，了解人，也了解了应该怎么</w:t>
      </w:r>
      <w:del w:id="397" w:author="SKY" w:date="2016-06-10T17:04:00Z">
        <w:r w:rsidR="00B77FD5" w:rsidDel="004050F0">
          <w:rPr>
            <w:rFonts w:hint="eastAsia"/>
          </w:rPr>
          <w:delText>喝</w:delText>
        </w:r>
      </w:del>
      <w:ins w:id="398" w:author="SKY" w:date="2016-06-10T17:04:00Z">
        <w:r w:rsidR="004050F0">
          <w:rPr>
            <w:rFonts w:hint="eastAsia"/>
          </w:rPr>
          <w:t>和</w:t>
        </w:r>
      </w:ins>
      <w:r w:rsidR="00B77FD5">
        <w:rPr>
          <w:rFonts w:hint="eastAsia"/>
        </w:rPr>
        <w:t>他们相处。</w:t>
      </w:r>
    </w:p>
    <w:p w:rsidR="00582FCC" w:rsidRDefault="00582FCC" w:rsidP="00582FCC">
      <w:pPr>
        <w:widowControl/>
        <w:jc w:val="left"/>
      </w:pPr>
      <w:r>
        <w:t>Jesus grew taller and stronger, understanding more and more about God, His Father,</w:t>
      </w:r>
      <w:r w:rsidR="00E4611A">
        <w:t xml:space="preserve"> </w:t>
      </w:r>
      <w:r>
        <w:t>and about people and how to live with them.</w:t>
      </w:r>
      <w:r w:rsidR="00E4611A">
        <w:t xml:space="preserve"> </w:t>
      </w:r>
    </w:p>
    <w:p w:rsidR="00E4611A" w:rsidRDefault="00E4611A" w:rsidP="00582FCC">
      <w:pPr>
        <w:widowControl/>
        <w:jc w:val="left"/>
      </w:pPr>
    </w:p>
    <w:p w:rsidR="00B77FD5" w:rsidRDefault="00B77FD5" w:rsidP="00582FCC">
      <w:pPr>
        <w:widowControl/>
        <w:jc w:val="left"/>
      </w:pPr>
    </w:p>
    <w:p w:rsidR="00B77FD5" w:rsidRDefault="00B77FD5" w:rsidP="00582FCC">
      <w:pPr>
        <w:widowControl/>
        <w:jc w:val="left"/>
      </w:pPr>
      <w:r>
        <w:t>讨论故事</w:t>
      </w:r>
      <w:r>
        <w:rPr>
          <w:rFonts w:hint="eastAsia"/>
        </w:rPr>
        <w:t>：</w:t>
      </w:r>
    </w:p>
    <w:p w:rsidR="00582FCC" w:rsidRDefault="00582FCC" w:rsidP="00582FCC">
      <w:pPr>
        <w:widowControl/>
        <w:jc w:val="left"/>
      </w:pPr>
      <w:r>
        <w:t>Talk About the Story:</w:t>
      </w:r>
    </w:p>
    <w:p w:rsidR="00B77FD5" w:rsidRDefault="00B77FD5" w:rsidP="00582FCC">
      <w:pPr>
        <w:widowControl/>
        <w:jc w:val="left"/>
      </w:pPr>
      <w:r>
        <w:t>想象一下</w:t>
      </w:r>
      <w:r>
        <w:rPr>
          <w:rFonts w:hint="eastAsia"/>
        </w:rPr>
        <w:t>，</w:t>
      </w:r>
      <w:r>
        <w:t>整个城镇的人一起走好几天去耶路撒冷</w:t>
      </w:r>
      <w:r>
        <w:rPr>
          <w:rFonts w:hint="eastAsia"/>
        </w:rPr>
        <w:t>，</w:t>
      </w:r>
      <w:r>
        <w:t>这会是一段艰苦的</w:t>
      </w:r>
      <w:r>
        <w:rPr>
          <w:rFonts w:hint="eastAsia"/>
        </w:rPr>
        <w:t>旅程，</w:t>
      </w:r>
      <w:r>
        <w:t>还是一段</w:t>
      </w:r>
      <w:del w:id="399" w:author="SKY" w:date="2016-06-10T17:05:00Z">
        <w:r w:rsidDel="00D360C4">
          <w:rPr>
            <w:rFonts w:hint="eastAsia"/>
          </w:rPr>
          <w:delText>激动</w:delText>
        </w:r>
      </w:del>
      <w:ins w:id="400" w:author="SKY" w:date="2016-06-10T17:05:00Z">
        <w:r w:rsidR="00D360C4">
          <w:rPr>
            <w:rFonts w:hint="eastAsia"/>
          </w:rPr>
          <w:t>振奋</w:t>
        </w:r>
        <w:r w:rsidR="00D360C4">
          <w:t>人</w:t>
        </w:r>
      </w:ins>
      <w:r>
        <w:t>的</w:t>
      </w:r>
      <w:r>
        <w:rPr>
          <w:rFonts w:hint="eastAsia"/>
        </w:rPr>
        <w:t>旅程，</w:t>
      </w:r>
      <w:r>
        <w:t>还是一段不开心的</w:t>
      </w:r>
      <w:r>
        <w:rPr>
          <w:rFonts w:hint="eastAsia"/>
        </w:rPr>
        <w:t>旅程？</w:t>
      </w:r>
      <w:r w:rsidR="005362E1">
        <w:rPr>
          <w:rFonts w:hint="eastAsia"/>
        </w:rPr>
        <w:t>说一下你为什么会这么想？</w:t>
      </w:r>
    </w:p>
    <w:p w:rsidR="005362E1" w:rsidRDefault="00582FCC" w:rsidP="00582FCC">
      <w:pPr>
        <w:widowControl/>
        <w:jc w:val="left"/>
      </w:pPr>
      <w:r>
        <w:t>Imagine whole towns walking together for days on their way to Jerusalem. Was this a hard time, an exciting</w:t>
      </w:r>
      <w:r w:rsidR="00B77FD5">
        <w:t xml:space="preserve"> </w:t>
      </w:r>
      <w:r>
        <w:t xml:space="preserve">time, or an unhappy time? Explain why you feel as you do? </w:t>
      </w:r>
    </w:p>
    <w:p w:rsidR="005362E1" w:rsidRDefault="00207C24" w:rsidP="00582FCC">
      <w:pPr>
        <w:widowControl/>
        <w:jc w:val="left"/>
      </w:pPr>
      <w:del w:id="401" w:author="SKY" w:date="2016-07-22T22:18:00Z">
        <w:r w:rsidDel="00457554">
          <w:delText>判断</w:delText>
        </w:r>
      </w:del>
      <w:ins w:id="402" w:author="SKY" w:date="2016-07-22T22:18:00Z">
        <w:r w:rsidR="00457554">
          <w:rPr>
            <w:rFonts w:hint="eastAsia"/>
          </w:rPr>
          <w:t>选择</w:t>
        </w:r>
      </w:ins>
      <w:r w:rsidR="005362E1">
        <w:rPr>
          <w:rFonts w:hint="eastAsia"/>
        </w:rPr>
        <w:t>：</w:t>
      </w:r>
      <w:del w:id="403" w:author="SKY" w:date="2016-06-10T17:23:00Z">
        <w:r w:rsidR="005362E1" w:rsidDel="00E53949">
          <w:delText>谁在跟着</w:delText>
        </w:r>
      </w:del>
      <w:r w:rsidR="005362E1">
        <w:t>大孩子</w:t>
      </w:r>
      <w:ins w:id="404" w:author="SKY" w:date="2016-06-10T17:23:00Z">
        <w:r w:rsidR="00E53949">
          <w:t>在跟着谁</w:t>
        </w:r>
      </w:ins>
      <w:r w:rsidR="005362E1">
        <w:t>一起走</w:t>
      </w:r>
      <w:r w:rsidR="005362E1">
        <w:rPr>
          <w:rFonts w:hint="eastAsia"/>
        </w:rPr>
        <w:t>？</w:t>
      </w:r>
    </w:p>
    <w:p w:rsidR="00582FCC" w:rsidRDefault="00582FCC" w:rsidP="00582FCC">
      <w:pPr>
        <w:widowControl/>
        <w:jc w:val="left"/>
      </w:pPr>
      <w:r>
        <w:t>Opinions: Who did the older children walk with?</w:t>
      </w:r>
      <w:r w:rsidR="00B77FD5">
        <w:t xml:space="preserve"> </w:t>
      </w:r>
    </w:p>
    <w:p w:rsidR="005362E1" w:rsidRDefault="005362E1" w:rsidP="00582FCC">
      <w:pPr>
        <w:widowControl/>
        <w:jc w:val="left"/>
      </w:pPr>
      <w:del w:id="405" w:author="SKY" w:date="2016-06-10T17:23:00Z">
        <w:r w:rsidDel="00E53949">
          <w:delText>谁跟着</w:delText>
        </w:r>
      </w:del>
      <w:r>
        <w:t>父母</w:t>
      </w:r>
      <w:ins w:id="406" w:author="SKY" w:date="2016-06-10T17:23:00Z">
        <w:r w:rsidR="00E53949">
          <w:t>跟着谁</w:t>
        </w:r>
      </w:ins>
      <w:r>
        <w:t>一起走</w:t>
      </w:r>
      <w:r>
        <w:rPr>
          <w:rFonts w:hint="eastAsia"/>
        </w:rPr>
        <w:t>？</w:t>
      </w:r>
    </w:p>
    <w:p w:rsidR="005362E1" w:rsidRDefault="00582FCC" w:rsidP="00582FCC">
      <w:pPr>
        <w:widowControl/>
        <w:jc w:val="left"/>
      </w:pPr>
      <w:r>
        <w:t xml:space="preserve">Who did the parents walk with? </w:t>
      </w:r>
    </w:p>
    <w:p w:rsidR="005B657F" w:rsidRDefault="005362E1" w:rsidP="005B657F">
      <w:pPr>
        <w:widowControl/>
        <w:jc w:val="left"/>
      </w:pPr>
      <w:r>
        <w:t>你觉得为什么耶稣会有</w:t>
      </w:r>
      <w:del w:id="407" w:author="SKY" w:date="2016-06-10T17:33:00Z">
        <w:r w:rsidDel="00E80362">
          <w:delText>很</w:delText>
        </w:r>
      </w:del>
      <w:ins w:id="408" w:author="SKY" w:date="2016-06-10T17:33:00Z">
        <w:r w:rsidR="00E80362">
          <w:t>那么</w:t>
        </w:r>
      </w:ins>
      <w:r>
        <w:t>多</w:t>
      </w:r>
      <w:ins w:id="409" w:author="SKY" w:date="2016-06-10T17:25:00Z">
        <w:r w:rsidR="00E80362">
          <w:t>的</w:t>
        </w:r>
      </w:ins>
      <w:r>
        <w:t>问题</w:t>
      </w:r>
      <w:del w:id="410" w:author="SKY" w:date="2016-06-10T17:33:00Z">
        <w:r w:rsidDel="00E80362">
          <w:rPr>
            <w:rFonts w:hint="eastAsia"/>
          </w:rPr>
          <w:delText>，</w:delText>
        </w:r>
      </w:del>
      <w:r>
        <w:t>在圣殿里问那些博士</w:t>
      </w:r>
      <w:r>
        <w:rPr>
          <w:rFonts w:hint="eastAsia"/>
        </w:rPr>
        <w:t>？</w:t>
      </w:r>
      <w:r w:rsidR="005B657F">
        <w:t>你觉得这些人会怎么看待耶稣</w:t>
      </w:r>
      <w:r w:rsidR="005B657F">
        <w:rPr>
          <w:rFonts w:hint="eastAsia"/>
        </w:rPr>
        <w:t>？</w:t>
      </w:r>
    </w:p>
    <w:p w:rsidR="005B657F" w:rsidRDefault="00582FCC" w:rsidP="00582FCC">
      <w:pPr>
        <w:widowControl/>
        <w:jc w:val="left"/>
      </w:pPr>
      <w:r>
        <w:t>Why do you think Jesus had so many questions to ask of the wise men in the</w:t>
      </w:r>
      <w:r w:rsidR="00B77FD5">
        <w:t xml:space="preserve"> </w:t>
      </w:r>
      <w:r>
        <w:t xml:space="preserve">Temple? What do you think these men thought about Jesus? </w:t>
      </w:r>
    </w:p>
    <w:p w:rsidR="005B657F" w:rsidRDefault="005B657F" w:rsidP="00582FCC">
      <w:pPr>
        <w:widowControl/>
        <w:jc w:val="left"/>
      </w:pPr>
      <w:r>
        <w:t>当约瑟和玛利亚找不到耶稣的时候</w:t>
      </w:r>
      <w:r>
        <w:rPr>
          <w:rFonts w:hint="eastAsia"/>
        </w:rPr>
        <w:t>，</w:t>
      </w:r>
      <w:r>
        <w:t>他们会着急吗</w:t>
      </w:r>
      <w:r>
        <w:rPr>
          <w:rFonts w:hint="eastAsia"/>
        </w:rPr>
        <w:t>？如果你是他们，你会有什么感觉？</w:t>
      </w:r>
    </w:p>
    <w:p w:rsidR="005B657F" w:rsidRDefault="00582FCC" w:rsidP="00582FCC">
      <w:pPr>
        <w:widowControl/>
        <w:jc w:val="left"/>
      </w:pPr>
      <w:r>
        <w:t>Were Joseph and Mary right in being worried</w:t>
      </w:r>
      <w:r w:rsidR="00B77FD5">
        <w:t xml:space="preserve"> </w:t>
      </w:r>
      <w:r>
        <w:t xml:space="preserve">about Jesus when they could not find him? How would you have felt if you were one of them? </w:t>
      </w:r>
    </w:p>
    <w:p w:rsidR="005B657F" w:rsidRDefault="005B657F" w:rsidP="00582FCC">
      <w:pPr>
        <w:widowControl/>
        <w:jc w:val="left"/>
      </w:pPr>
      <w:r>
        <w:t>为什么耶稣会称圣殿是</w:t>
      </w:r>
      <w:r>
        <w:rPr>
          <w:rFonts w:hint="eastAsia"/>
        </w:rPr>
        <w:t>“我父亲的房子”？为什么对耶稣来说，这是一个特别的</w:t>
      </w:r>
      <w:ins w:id="411" w:author="SKY" w:date="2016-06-10T17:35:00Z">
        <w:r w:rsidR="000E36E8">
          <w:t>时刻</w:t>
        </w:r>
      </w:ins>
      <w:del w:id="412" w:author="SKY" w:date="2016-06-10T17:35:00Z">
        <w:r w:rsidDel="000E36E8">
          <w:rPr>
            <w:rFonts w:hint="eastAsia"/>
          </w:rPr>
          <w:delText>时间</w:delText>
        </w:r>
      </w:del>
      <w:r>
        <w:rPr>
          <w:rFonts w:hint="eastAsia"/>
        </w:rPr>
        <w:t>？</w:t>
      </w:r>
    </w:p>
    <w:p w:rsidR="005B657F" w:rsidRDefault="00582FCC" w:rsidP="00582FCC">
      <w:pPr>
        <w:widowControl/>
        <w:jc w:val="left"/>
      </w:pPr>
      <w:r>
        <w:t>Why did Jesus</w:t>
      </w:r>
      <w:r w:rsidR="00B77FD5">
        <w:t xml:space="preserve"> </w:t>
      </w:r>
      <w:r>
        <w:t>call the Temple “my Father’s house”? Why was this such a special time for Jesus?</w:t>
      </w:r>
    </w:p>
    <w:p w:rsidR="005B657F" w:rsidRDefault="005B657F" w:rsidP="00582FCC">
      <w:pPr>
        <w:widowControl/>
        <w:jc w:val="left"/>
      </w:pPr>
    </w:p>
    <w:p w:rsidR="005B657F" w:rsidRDefault="005B657F" w:rsidP="00582FCC">
      <w:pPr>
        <w:widowControl/>
        <w:jc w:val="left"/>
      </w:pPr>
      <w:r>
        <w:t>什么事情是耶稣</w:t>
      </w:r>
      <w:ins w:id="413" w:author="SKY" w:date="2016-06-10T17:36:00Z">
        <w:r w:rsidR="006021F4">
          <w:rPr>
            <w:rFonts w:hint="eastAsia"/>
          </w:rPr>
          <w:t>如同</w:t>
        </w:r>
        <w:r w:rsidR="006021F4">
          <w:t>其他男孩子一样所</w:t>
        </w:r>
      </w:ins>
      <w:r>
        <w:t>必须学习的</w:t>
      </w:r>
      <w:del w:id="414" w:author="SKY" w:date="2016-06-10T17:35:00Z">
        <w:r w:rsidDel="006021F4">
          <w:rPr>
            <w:rFonts w:hint="eastAsia"/>
          </w:rPr>
          <w:delText>，如同</w:delText>
        </w:r>
        <w:r w:rsidDel="006021F4">
          <w:delText>其他孩子一样</w:delText>
        </w:r>
      </w:del>
      <w:r>
        <w:rPr>
          <w:rFonts w:hint="eastAsia"/>
        </w:rPr>
        <w:t>？</w:t>
      </w:r>
    </w:p>
    <w:p w:rsidR="00582FCC" w:rsidRDefault="00582FCC" w:rsidP="00582FCC">
      <w:pPr>
        <w:widowControl/>
        <w:jc w:val="left"/>
      </w:pPr>
      <w:r>
        <w:t>What things did Jesus have</w:t>
      </w:r>
      <w:r w:rsidR="00B77FD5">
        <w:t xml:space="preserve"> </w:t>
      </w:r>
      <w:r>
        <w:t>to learn like any other boy?</w:t>
      </w:r>
    </w:p>
    <w:p w:rsidR="00B77FD5" w:rsidRDefault="00B77FD5" w:rsidP="00582FCC">
      <w:pPr>
        <w:widowControl/>
        <w:jc w:val="left"/>
      </w:pPr>
      <w:r>
        <w:lastRenderedPageBreak/>
        <w:t>个人问题</w:t>
      </w:r>
      <w:r>
        <w:rPr>
          <w:rFonts w:hint="eastAsia"/>
        </w:rPr>
        <w:t>：</w:t>
      </w:r>
    </w:p>
    <w:p w:rsidR="00582FCC" w:rsidRDefault="00582FCC" w:rsidP="00582FCC">
      <w:pPr>
        <w:widowControl/>
        <w:jc w:val="left"/>
      </w:pPr>
      <w:r>
        <w:t>Personal questions:</w:t>
      </w:r>
    </w:p>
    <w:p w:rsidR="005B657F" w:rsidRDefault="005B657F" w:rsidP="00582FCC">
      <w:pPr>
        <w:widowControl/>
        <w:jc w:val="left"/>
      </w:pPr>
      <w:r>
        <w:t>你是不是有些时候不太理解家人</w:t>
      </w:r>
      <w:r>
        <w:rPr>
          <w:rFonts w:hint="eastAsia"/>
        </w:rPr>
        <w:t>？</w:t>
      </w:r>
    </w:p>
    <w:p w:rsidR="005B657F" w:rsidRDefault="00582FCC" w:rsidP="00582FCC">
      <w:pPr>
        <w:widowControl/>
        <w:jc w:val="left"/>
      </w:pPr>
      <w:r>
        <w:t xml:space="preserve">Do you sometimes have trouble understanding members of your family? </w:t>
      </w:r>
    </w:p>
    <w:p w:rsidR="005B657F" w:rsidRDefault="005B657F" w:rsidP="00582FCC">
      <w:pPr>
        <w:widowControl/>
        <w:jc w:val="left"/>
      </w:pPr>
      <w:r>
        <w:t>你的家人是不是有时候也不理解你</w:t>
      </w:r>
      <w:r>
        <w:rPr>
          <w:rFonts w:hint="eastAsia"/>
        </w:rPr>
        <w:t>？</w:t>
      </w:r>
    </w:p>
    <w:p w:rsidR="005B657F" w:rsidRDefault="00582FCC" w:rsidP="00582FCC">
      <w:pPr>
        <w:widowControl/>
        <w:jc w:val="left"/>
      </w:pPr>
      <w:r>
        <w:t>Do they sometimes have trouble</w:t>
      </w:r>
      <w:r w:rsidR="005B657F">
        <w:t xml:space="preserve"> </w:t>
      </w:r>
      <w:r>
        <w:t xml:space="preserve">understanding you? </w:t>
      </w:r>
    </w:p>
    <w:p w:rsidR="005B657F" w:rsidRDefault="005B657F" w:rsidP="00582FCC">
      <w:pPr>
        <w:widowControl/>
        <w:jc w:val="left"/>
      </w:pPr>
      <w:r>
        <w:t>你怎样才能更深入的了解神</w:t>
      </w:r>
      <w:r>
        <w:rPr>
          <w:rFonts w:hint="eastAsia"/>
        </w:rPr>
        <w:t>？</w:t>
      </w:r>
    </w:p>
    <w:p w:rsidR="00582FCC" w:rsidRDefault="00582FCC" w:rsidP="00582FCC">
      <w:pPr>
        <w:widowControl/>
        <w:jc w:val="left"/>
      </w:pPr>
      <w:r>
        <w:t>How can you learn more about God?</w:t>
      </w:r>
    </w:p>
    <w:p w:rsidR="00582FCC" w:rsidRDefault="00582FCC">
      <w:pPr>
        <w:widowControl/>
        <w:jc w:val="left"/>
      </w:pPr>
    </w:p>
    <w:p w:rsidR="00434781" w:rsidRDefault="00434781">
      <w:pPr>
        <w:widowControl/>
        <w:jc w:val="left"/>
      </w:pPr>
      <w:r>
        <w:br w:type="page"/>
      </w:r>
    </w:p>
    <w:p w:rsidR="00434781" w:rsidRDefault="005B657F" w:rsidP="00775DFB">
      <w:r w:rsidRPr="005B657F">
        <w:rPr>
          <w:rFonts w:hint="eastAsia"/>
        </w:rPr>
        <w:lastRenderedPageBreak/>
        <w:t>耶稣的智慧和身量</w:t>
      </w:r>
      <w:r>
        <w:rPr>
          <w:rFonts w:hint="eastAsia"/>
        </w:rPr>
        <w:t>，</w:t>
      </w:r>
      <w:r w:rsidRPr="005B657F">
        <w:rPr>
          <w:rFonts w:hint="eastAsia"/>
        </w:rPr>
        <w:t>并</w:t>
      </w:r>
      <w:del w:id="415" w:author="SKY" w:date="2016-06-10T17:44:00Z">
        <w:r w:rsidDel="009330CD">
          <w:rPr>
            <w:rFonts w:hint="eastAsia"/>
          </w:rPr>
          <w:delText xml:space="preserve"> </w:delText>
        </w:r>
      </w:del>
      <w:r w:rsidRPr="005B657F">
        <w:rPr>
          <w:rFonts w:hint="eastAsia"/>
        </w:rPr>
        <w:t>神和人喜爱他的心</w:t>
      </w:r>
      <w:r>
        <w:rPr>
          <w:rFonts w:hint="eastAsia"/>
        </w:rPr>
        <w:t>，</w:t>
      </w:r>
      <w:r w:rsidRPr="005B657F">
        <w:rPr>
          <w:rFonts w:hint="eastAsia"/>
        </w:rPr>
        <w:t>都一齐增长。</w:t>
      </w:r>
      <w:r>
        <w:rPr>
          <w:rFonts w:hint="eastAsia"/>
        </w:rPr>
        <w:t xml:space="preserve"> </w:t>
      </w:r>
      <w:r>
        <w:t>路加福音</w:t>
      </w:r>
      <w:r>
        <w:rPr>
          <w:rFonts w:hint="eastAsia"/>
        </w:rPr>
        <w:t xml:space="preserve"> </w:t>
      </w:r>
      <w:r>
        <w:t>2:52</w:t>
      </w:r>
    </w:p>
    <w:p w:rsidR="00582FCC" w:rsidRDefault="00582FCC" w:rsidP="00582FCC">
      <w:r>
        <w:t>Jesus grew both in body and in wisdom,</w:t>
      </w:r>
      <w:r w:rsidR="005B657F">
        <w:t xml:space="preserve"> </w:t>
      </w:r>
      <w:r>
        <w:t>gaining favor with God and men.</w:t>
      </w:r>
      <w:r w:rsidR="005B657F">
        <w:t xml:space="preserve"> </w:t>
      </w:r>
    </w:p>
    <w:p w:rsidR="00434781" w:rsidRDefault="00582FCC" w:rsidP="00582FCC">
      <w:r>
        <w:t xml:space="preserve">Luke </w:t>
      </w:r>
      <w:r w:rsidR="005B657F">
        <w:t>2:52</w:t>
      </w:r>
    </w:p>
    <w:p w:rsidR="00582FCC" w:rsidRDefault="00582FCC" w:rsidP="00775DFB"/>
    <w:p w:rsidR="00582FCC" w:rsidRDefault="00582FCC" w:rsidP="00775DFB"/>
    <w:p w:rsidR="00C83A63" w:rsidRDefault="00C83A63">
      <w:pPr>
        <w:widowControl/>
        <w:jc w:val="left"/>
      </w:pPr>
      <w:r>
        <w:br w:type="page"/>
      </w:r>
    </w:p>
    <w:p w:rsidR="00C83A63" w:rsidRDefault="00804186" w:rsidP="00775DFB">
      <w:r>
        <w:lastRenderedPageBreak/>
        <w:t>故事</w:t>
      </w:r>
      <w:r>
        <w:rPr>
          <w:rFonts w:hint="eastAsia"/>
        </w:rPr>
        <w:t>7</w:t>
      </w:r>
      <w:r>
        <w:rPr>
          <w:rFonts w:hint="eastAsia"/>
        </w:rPr>
        <w:t>：预备道路</w:t>
      </w:r>
    </w:p>
    <w:p w:rsidR="00804186" w:rsidRDefault="00804186" w:rsidP="00775DFB">
      <w:r w:rsidRPr="00804186">
        <w:t>Prepare the Road</w:t>
      </w:r>
    </w:p>
    <w:p w:rsidR="00C83A63" w:rsidRDefault="00C83A63" w:rsidP="00775DFB"/>
    <w:p w:rsidR="00A07C24" w:rsidRDefault="00A07C24" w:rsidP="00775DFB">
      <w:r>
        <w:t>伟大的圣经真理</w:t>
      </w:r>
      <w:r>
        <w:rPr>
          <w:rFonts w:hint="eastAsia"/>
        </w:rPr>
        <w:t>：</w:t>
      </w:r>
    </w:p>
    <w:p w:rsidR="00804186" w:rsidRDefault="00804186" w:rsidP="00804186">
      <w:r>
        <w:t>Great Bible Truths:</w:t>
      </w:r>
    </w:p>
    <w:p w:rsidR="00A07C24" w:rsidRDefault="00A07C24" w:rsidP="00804186">
      <w:r>
        <w:t>1.</w:t>
      </w:r>
      <w:r>
        <w:t>我们都可以变成基督的信使</w:t>
      </w:r>
    </w:p>
    <w:p w:rsidR="00804186" w:rsidRDefault="00804186" w:rsidP="00804186">
      <w:r>
        <w:t>1. We can all become messengers of Christ.</w:t>
      </w:r>
    </w:p>
    <w:p w:rsidR="00A07C24" w:rsidRDefault="00A07C24" w:rsidP="00804186">
      <w:r>
        <w:t>2.</w:t>
      </w:r>
      <w:r w:rsidR="00E56306">
        <w:t>如果我们相信基督</w:t>
      </w:r>
      <w:r w:rsidR="00E56306">
        <w:rPr>
          <w:rFonts w:hint="eastAsia"/>
        </w:rPr>
        <w:t>，</w:t>
      </w:r>
      <w:r w:rsidR="00E56306">
        <w:t>就应该活出基督的样式</w:t>
      </w:r>
      <w:r w:rsidR="00E56306">
        <w:rPr>
          <w:rFonts w:hint="eastAsia"/>
        </w:rPr>
        <w:t>。</w:t>
      </w:r>
    </w:p>
    <w:p w:rsidR="00804186" w:rsidRDefault="00804186" w:rsidP="00804186">
      <w:r>
        <w:t>2. If we really believe in Christ we will live as he wants.</w:t>
      </w:r>
    </w:p>
    <w:p w:rsidR="00804186" w:rsidRDefault="00804186" w:rsidP="00775DFB"/>
    <w:p w:rsidR="00E56306" w:rsidRDefault="00E56306" w:rsidP="00775DFB">
      <w:r>
        <w:t>马太福音</w:t>
      </w:r>
      <w:r>
        <w:rPr>
          <w:rFonts w:hint="eastAsia"/>
        </w:rPr>
        <w:t xml:space="preserve"> </w:t>
      </w:r>
      <w:r>
        <w:t>3:1-12</w:t>
      </w:r>
    </w:p>
    <w:p w:rsidR="00804186" w:rsidRDefault="00804186" w:rsidP="00804186">
      <w:r>
        <w:t>Matthew 3:1-12</w:t>
      </w:r>
    </w:p>
    <w:p w:rsidR="00E56306" w:rsidRDefault="00E56306" w:rsidP="00804186"/>
    <w:p w:rsidR="00E56306" w:rsidRDefault="006835CC" w:rsidP="00804186">
      <w:r>
        <w:t>当耶稣长大成人</w:t>
      </w:r>
      <w:r>
        <w:rPr>
          <w:rFonts w:hint="eastAsia"/>
        </w:rPr>
        <w:t>，</w:t>
      </w:r>
      <w:r>
        <w:t>在他准备传道和拯救世人之前</w:t>
      </w:r>
      <w:r>
        <w:rPr>
          <w:rFonts w:hint="eastAsia"/>
        </w:rPr>
        <w:t>，</w:t>
      </w:r>
      <w:r>
        <w:t>神派遣了一个信使来宣讲耶稣即将到来信息</w:t>
      </w:r>
      <w:r>
        <w:rPr>
          <w:rFonts w:hint="eastAsia"/>
        </w:rPr>
        <w:t>。</w:t>
      </w:r>
    </w:p>
    <w:p w:rsidR="006835CC" w:rsidRDefault="00804186" w:rsidP="00804186">
      <w:r>
        <w:t>When Jesus had become a man, and before he began to preach to and help the people, God sent a</w:t>
      </w:r>
      <w:r w:rsidR="00E56306">
        <w:t xml:space="preserve"> </w:t>
      </w:r>
      <w:r>
        <w:t xml:space="preserve">messenger to announce Jesus’ coming. </w:t>
      </w:r>
    </w:p>
    <w:p w:rsidR="006835CC" w:rsidRDefault="006835CC" w:rsidP="009D72E2">
      <w:r>
        <w:t>这位信使就是约翰</w:t>
      </w:r>
      <w:r>
        <w:rPr>
          <w:rFonts w:hint="eastAsia"/>
        </w:rPr>
        <w:t>，也</w:t>
      </w:r>
      <w:r>
        <w:t>就是称为施洗约翰的人</w:t>
      </w:r>
      <w:r>
        <w:rPr>
          <w:rFonts w:hint="eastAsia"/>
        </w:rPr>
        <w:t>。</w:t>
      </w:r>
      <w:r w:rsidR="009D72E2">
        <w:rPr>
          <w:rFonts w:hint="eastAsia"/>
        </w:rPr>
        <w:t>他在犹太的旷野传道，告诉人们天国近了，他们应当悔改。</w:t>
      </w:r>
    </w:p>
    <w:p w:rsidR="009D72E2" w:rsidRDefault="00804186" w:rsidP="00804186">
      <w:r>
        <w:t>The messenger was John, who came to be known as John the Baptist.</w:t>
      </w:r>
      <w:r w:rsidR="00E56306">
        <w:t xml:space="preserve"> </w:t>
      </w:r>
      <w:r>
        <w:t>He came to the desert area of Judea preaching and telling people to turn away from their sins because the</w:t>
      </w:r>
      <w:r w:rsidR="00E56306">
        <w:t xml:space="preserve"> </w:t>
      </w:r>
      <w:r>
        <w:t xml:space="preserve">Kingdom of God was drawing near. </w:t>
      </w:r>
    </w:p>
    <w:p w:rsidR="009D72E2" w:rsidRDefault="009D72E2" w:rsidP="00804186">
      <w:r>
        <w:t>他说他就是以赛亚在</w:t>
      </w:r>
      <w:r>
        <w:rPr>
          <w:rFonts w:hint="eastAsia"/>
        </w:rPr>
        <w:t>700</w:t>
      </w:r>
      <w:r>
        <w:rPr>
          <w:rFonts w:hint="eastAsia"/>
        </w:rPr>
        <w:t>年以前就</w:t>
      </w:r>
      <w:del w:id="416" w:author="SKY" w:date="2016-06-10T17:45:00Z">
        <w:r w:rsidDel="00986A87">
          <w:rPr>
            <w:rFonts w:hint="eastAsia"/>
          </w:rPr>
          <w:delText>语言</w:delText>
        </w:r>
      </w:del>
      <w:ins w:id="417" w:author="SKY" w:date="2016-06-10T17:45:00Z">
        <w:r w:rsidR="00986A87">
          <w:rPr>
            <w:rFonts w:hint="eastAsia"/>
          </w:rPr>
          <w:t>预言</w:t>
        </w:r>
      </w:ins>
      <w:r>
        <w:rPr>
          <w:rFonts w:hint="eastAsia"/>
        </w:rPr>
        <w:t>过的人，</w:t>
      </w:r>
      <w:r w:rsidRPr="009D72E2">
        <w:rPr>
          <w:rFonts w:hint="eastAsia"/>
        </w:rPr>
        <w:t>他说</w:t>
      </w:r>
      <w:r>
        <w:rPr>
          <w:rFonts w:hint="eastAsia"/>
        </w:rPr>
        <w:t>：“</w:t>
      </w:r>
      <w:r w:rsidRPr="009D72E2">
        <w:rPr>
          <w:rFonts w:hint="eastAsia"/>
        </w:rPr>
        <w:t>在旷野有人声喊着说</w:t>
      </w:r>
      <w:r>
        <w:rPr>
          <w:rFonts w:hint="eastAsia"/>
        </w:rPr>
        <w:t>，</w:t>
      </w:r>
      <w:r w:rsidRPr="009D72E2">
        <w:rPr>
          <w:rFonts w:hint="eastAsia"/>
        </w:rPr>
        <w:t>预备主的道</w:t>
      </w:r>
      <w:r>
        <w:rPr>
          <w:rFonts w:hint="eastAsia"/>
        </w:rPr>
        <w:t>，</w:t>
      </w:r>
      <w:r w:rsidRPr="009D72E2">
        <w:rPr>
          <w:rFonts w:hint="eastAsia"/>
        </w:rPr>
        <w:t>修直他的路。</w:t>
      </w:r>
      <w:r>
        <w:rPr>
          <w:rFonts w:hint="eastAsia"/>
        </w:rPr>
        <w:t>”</w:t>
      </w:r>
    </w:p>
    <w:p w:rsidR="009D72E2" w:rsidRDefault="00804186" w:rsidP="00804186">
      <w:r>
        <w:t>He said that he was the man that Isaiah had prophesied about 700 years</w:t>
      </w:r>
      <w:r w:rsidR="00E56306">
        <w:t xml:space="preserve"> </w:t>
      </w:r>
      <w:r>
        <w:t xml:space="preserve">earlier when he said, “Someone is shouting in the </w:t>
      </w:r>
      <w:proofErr w:type="gramStart"/>
      <w:r>
        <w:t>desert</w:t>
      </w:r>
      <w:r w:rsidR="009D72E2">
        <w:t xml:space="preserve"> ,</w:t>
      </w:r>
      <w:proofErr w:type="gramEnd"/>
      <w:r w:rsidR="009D72E2">
        <w:t xml:space="preserve"> </w:t>
      </w:r>
      <w:r>
        <w:t>Make a road for the Lord</w:t>
      </w:r>
      <w:r w:rsidR="009D72E2">
        <w:t xml:space="preserve"> , </w:t>
      </w:r>
      <w:r>
        <w:t>prepare a straight path for</w:t>
      </w:r>
      <w:r w:rsidR="00E56306">
        <w:t xml:space="preserve"> </w:t>
      </w:r>
      <w:r>
        <w:t>him to travel.”</w:t>
      </w:r>
      <w:r w:rsidR="00E56306">
        <w:t xml:space="preserve"> </w:t>
      </w:r>
    </w:p>
    <w:p w:rsidR="009D72E2" w:rsidRDefault="009D72E2" w:rsidP="00804186">
      <w:r>
        <w:t>施洗约翰看起来非常像神的先知</w:t>
      </w:r>
      <w:r>
        <w:rPr>
          <w:rFonts w:hint="eastAsia"/>
        </w:rPr>
        <w:t>，</w:t>
      </w:r>
      <w:r w:rsidRPr="009D72E2">
        <w:rPr>
          <w:rFonts w:hint="eastAsia"/>
        </w:rPr>
        <w:t>身穿骆驼毛的衣服</w:t>
      </w:r>
      <w:r>
        <w:rPr>
          <w:rFonts w:hint="eastAsia"/>
        </w:rPr>
        <w:t>，</w:t>
      </w:r>
      <w:r w:rsidRPr="009D72E2">
        <w:rPr>
          <w:rFonts w:hint="eastAsia"/>
        </w:rPr>
        <w:t>腰束皮带</w:t>
      </w:r>
      <w:r>
        <w:rPr>
          <w:rFonts w:hint="eastAsia"/>
        </w:rPr>
        <w:t>，</w:t>
      </w:r>
      <w:r w:rsidRPr="009D72E2">
        <w:rPr>
          <w:rFonts w:hint="eastAsia"/>
        </w:rPr>
        <w:t>吃的是蝗虫野蜜。</w:t>
      </w:r>
    </w:p>
    <w:p w:rsidR="009D72E2" w:rsidRDefault="00804186" w:rsidP="00804186">
      <w:r>
        <w:t>John the Baptist looked every bit like a prophet of God. He wore rough clothes make of camel’s hair,</w:t>
      </w:r>
      <w:r w:rsidR="00E56306">
        <w:t xml:space="preserve"> </w:t>
      </w:r>
      <w:r>
        <w:t xml:space="preserve">had a leather belt and ate locusts and wild honey. </w:t>
      </w:r>
    </w:p>
    <w:p w:rsidR="009D72E2" w:rsidRDefault="009D72E2" w:rsidP="00804186">
      <w:r>
        <w:t>约旦各地的人们来到约翰传道和施洗的地方</w:t>
      </w:r>
      <w:r>
        <w:rPr>
          <w:rFonts w:hint="eastAsia"/>
        </w:rPr>
        <w:t>，这些人认罪悔改了，愿意遵从神的道，在河里受了他的洗。</w:t>
      </w:r>
    </w:p>
    <w:p w:rsidR="009D72E2" w:rsidRDefault="00804186" w:rsidP="00804186">
      <w:r>
        <w:t>People came from all around to the river Jordan where John</w:t>
      </w:r>
      <w:r w:rsidR="00E56306">
        <w:t xml:space="preserve"> </w:t>
      </w:r>
      <w:r>
        <w:t>was preaching and baptizing. Those that confessed their sins and decided to make their lives right with God</w:t>
      </w:r>
      <w:r w:rsidR="00E56306">
        <w:t xml:space="preserve"> </w:t>
      </w:r>
      <w:r>
        <w:t>were baptized by John in the river.</w:t>
      </w:r>
      <w:r w:rsidR="00E56306">
        <w:t xml:space="preserve"> </w:t>
      </w:r>
    </w:p>
    <w:p w:rsidR="009D72E2" w:rsidRDefault="00E74C8C" w:rsidP="00804186">
      <w:ins w:id="418" w:author="SKY" w:date="2016-06-10T18:00:00Z">
        <w:r>
          <w:rPr>
            <w:rFonts w:hint="eastAsia"/>
          </w:rPr>
          <w:t>当</w:t>
        </w:r>
      </w:ins>
      <w:r w:rsidR="009D72E2" w:rsidRPr="009D72E2">
        <w:rPr>
          <w:rFonts w:hint="eastAsia"/>
        </w:rPr>
        <w:t>约翰看见许多</w:t>
      </w:r>
      <w:del w:id="419" w:author="SKY" w:date="2016-06-10T18:04:00Z">
        <w:r w:rsidR="009D72E2" w:rsidRPr="009D72E2" w:rsidDel="00F57389">
          <w:rPr>
            <w:rFonts w:hint="eastAsia"/>
          </w:rPr>
          <w:delText>法利赛人和撒都该人</w:delText>
        </w:r>
      </w:del>
      <w:ins w:id="420" w:author="SKY" w:date="2016-06-10T18:04:00Z">
        <w:r w:rsidR="00F57389">
          <w:rPr>
            <w:rFonts w:hint="eastAsia"/>
          </w:rPr>
          <w:t>犹太人的长老</w:t>
        </w:r>
      </w:ins>
      <w:r w:rsidR="009D72E2">
        <w:rPr>
          <w:rFonts w:hint="eastAsia"/>
        </w:rPr>
        <w:t>，</w:t>
      </w:r>
      <w:r w:rsidR="009D72E2" w:rsidRPr="009D72E2">
        <w:rPr>
          <w:rFonts w:hint="eastAsia"/>
        </w:rPr>
        <w:t>也来受洗</w:t>
      </w:r>
      <w:r w:rsidR="009D72E2">
        <w:rPr>
          <w:rFonts w:hint="eastAsia"/>
        </w:rPr>
        <w:t>，</w:t>
      </w:r>
      <w:r w:rsidR="009D72E2" w:rsidRPr="009D72E2">
        <w:rPr>
          <w:rFonts w:hint="eastAsia"/>
        </w:rPr>
        <w:t>就对他们说</w:t>
      </w:r>
      <w:r w:rsidR="009D72E2">
        <w:rPr>
          <w:rFonts w:hint="eastAsia"/>
        </w:rPr>
        <w:t>：“</w:t>
      </w:r>
      <w:r w:rsidR="009D72E2" w:rsidRPr="009D72E2">
        <w:rPr>
          <w:rFonts w:hint="eastAsia"/>
        </w:rPr>
        <w:t>毒蛇的种类</w:t>
      </w:r>
      <w:r w:rsidR="009D72E2">
        <w:rPr>
          <w:rFonts w:hint="eastAsia"/>
        </w:rPr>
        <w:t>，</w:t>
      </w:r>
      <w:r w:rsidR="009D72E2" w:rsidRPr="009D72E2">
        <w:rPr>
          <w:rFonts w:hint="eastAsia"/>
        </w:rPr>
        <w:t>谁指示你们逃避将来的忿怒呢。</w:t>
      </w:r>
      <w:r w:rsidR="00C36428" w:rsidRPr="00C36428">
        <w:rPr>
          <w:rFonts w:hint="eastAsia"/>
        </w:rPr>
        <w:t>你们要结出果子来，与悔改的心相称</w:t>
      </w:r>
      <w:del w:id="421" w:author="SKY" w:date="2016-06-10T18:01:00Z">
        <w:r w:rsidR="00C36428" w:rsidRPr="00C36428" w:rsidDel="008723EC">
          <w:rPr>
            <w:rFonts w:hint="eastAsia"/>
          </w:rPr>
          <w:delText>．</w:delText>
        </w:r>
      </w:del>
      <w:ins w:id="422" w:author="SKY" w:date="2016-06-10T18:01:00Z">
        <w:r w:rsidR="008723EC">
          <w:rPr>
            <w:rFonts w:hint="eastAsia"/>
          </w:rPr>
          <w:t>。</w:t>
        </w:r>
      </w:ins>
      <w:r w:rsidR="00C36428" w:rsidRPr="00C36428">
        <w:rPr>
          <w:rFonts w:hint="eastAsia"/>
        </w:rPr>
        <w:t>不要自己心里说，有亚伯拉罕为我们的祖宗．</w:t>
      </w:r>
      <w:r w:rsidR="009D72E2">
        <w:rPr>
          <w:rFonts w:hint="eastAsia"/>
        </w:rPr>
        <w:t>”</w:t>
      </w:r>
    </w:p>
    <w:p w:rsidR="00C36428" w:rsidRDefault="00804186" w:rsidP="00804186">
      <w:r>
        <w:t xml:space="preserve">When John saw the Jewish religious leaders had come to hear him, he said, “You bunch of snakes, </w:t>
      </w:r>
      <w:r>
        <w:lastRenderedPageBreak/>
        <w:t>who</w:t>
      </w:r>
      <w:r w:rsidR="00E56306">
        <w:t xml:space="preserve"> </w:t>
      </w:r>
      <w:r>
        <w:t>has warned you to escape God’s punishment that is coming? Make your lives right with God and turn from</w:t>
      </w:r>
      <w:r w:rsidR="00E56306">
        <w:t xml:space="preserve"> </w:t>
      </w:r>
      <w:r>
        <w:t xml:space="preserve">your sins. Don’t think you will escape punishment just because you are descendants of Abraham.” </w:t>
      </w:r>
    </w:p>
    <w:p w:rsidR="00C36428" w:rsidRDefault="00C36428" w:rsidP="00804186">
      <w:r>
        <w:t>约翰告诉</w:t>
      </w:r>
      <w:del w:id="423" w:author="SKY" w:date="2016-06-10T18:00:00Z">
        <w:r w:rsidDel="00E74C8C">
          <w:rPr>
            <w:rFonts w:hint="eastAsia"/>
          </w:rPr>
          <w:delText>这些</w:delText>
        </w:r>
      </w:del>
      <w:ins w:id="424" w:author="SKY" w:date="2016-06-10T18:00:00Z">
        <w:r w:rsidR="00E74C8C">
          <w:rPr>
            <w:rFonts w:hint="eastAsia"/>
          </w:rPr>
          <w:t>所有</w:t>
        </w:r>
      </w:ins>
      <w:r>
        <w:t>人</w:t>
      </w:r>
      <w:r>
        <w:rPr>
          <w:rFonts w:hint="eastAsia"/>
        </w:rPr>
        <w:t>：“</w:t>
      </w:r>
      <w:r w:rsidRPr="00C36428">
        <w:rPr>
          <w:rFonts w:hint="eastAsia"/>
        </w:rPr>
        <w:t>我是用水给你们施洗</w:t>
      </w:r>
      <w:r>
        <w:rPr>
          <w:rFonts w:hint="eastAsia"/>
        </w:rPr>
        <w:t>，</w:t>
      </w:r>
      <w:r w:rsidRPr="00C36428">
        <w:rPr>
          <w:rFonts w:hint="eastAsia"/>
        </w:rPr>
        <w:t>叫你们悔改</w:t>
      </w:r>
      <w:del w:id="425" w:author="SKY" w:date="2016-06-10T18:14:00Z">
        <w:r w:rsidRPr="00C36428" w:rsidDel="00B00158">
          <w:rPr>
            <w:rFonts w:hint="eastAsia"/>
          </w:rPr>
          <w:delText>．</w:delText>
        </w:r>
      </w:del>
      <w:ins w:id="426" w:author="SKY" w:date="2016-06-10T18:14:00Z">
        <w:r w:rsidR="00B00158">
          <w:rPr>
            <w:rFonts w:hint="eastAsia"/>
          </w:rPr>
          <w:t>。</w:t>
        </w:r>
      </w:ins>
      <w:r w:rsidRPr="00C36428">
        <w:rPr>
          <w:rFonts w:hint="eastAsia"/>
        </w:rPr>
        <w:t>但那在我以后来的</w:t>
      </w:r>
      <w:r>
        <w:rPr>
          <w:rFonts w:hint="eastAsia"/>
        </w:rPr>
        <w:t>，</w:t>
      </w:r>
      <w:r w:rsidRPr="00C36428">
        <w:rPr>
          <w:rFonts w:hint="eastAsia"/>
        </w:rPr>
        <w:t>能力比我更大</w:t>
      </w:r>
      <w:r>
        <w:rPr>
          <w:rFonts w:hint="eastAsia"/>
        </w:rPr>
        <w:t>，</w:t>
      </w:r>
      <w:r w:rsidRPr="00C36428">
        <w:rPr>
          <w:rFonts w:hint="eastAsia"/>
        </w:rPr>
        <w:t>我就是给他提鞋</w:t>
      </w:r>
      <w:r>
        <w:rPr>
          <w:rFonts w:hint="eastAsia"/>
        </w:rPr>
        <w:t>，</w:t>
      </w:r>
      <w:r w:rsidRPr="00C36428">
        <w:rPr>
          <w:rFonts w:hint="eastAsia"/>
        </w:rPr>
        <w:t>也不配</w:t>
      </w:r>
      <w:del w:id="427" w:author="SKY" w:date="2016-06-10T18:01:00Z">
        <w:r w:rsidRPr="00C36428" w:rsidDel="008A177A">
          <w:rPr>
            <w:rFonts w:hint="eastAsia"/>
          </w:rPr>
          <w:delText>．</w:delText>
        </w:r>
      </w:del>
      <w:ins w:id="428" w:author="SKY" w:date="2016-06-10T18:01:00Z">
        <w:r w:rsidR="008A177A">
          <w:rPr>
            <w:rFonts w:hint="eastAsia"/>
          </w:rPr>
          <w:t>。</w:t>
        </w:r>
      </w:ins>
      <w:r w:rsidRPr="00C36428">
        <w:rPr>
          <w:rFonts w:hint="eastAsia"/>
        </w:rPr>
        <w:t>他要用圣灵与火给你们施洗。</w:t>
      </w:r>
      <w:r>
        <w:rPr>
          <w:rFonts w:hint="eastAsia"/>
        </w:rPr>
        <w:t>”</w:t>
      </w:r>
    </w:p>
    <w:p w:rsidR="00804186" w:rsidRDefault="00804186" w:rsidP="00804186">
      <w:r>
        <w:t>He told the</w:t>
      </w:r>
      <w:r w:rsidR="00E56306">
        <w:t xml:space="preserve"> </w:t>
      </w:r>
      <w:r>
        <w:t>people, “I baptize you in water as a sign that you are turning away from you sins. But one is soon coming who</w:t>
      </w:r>
      <w:r w:rsidR="00E56306">
        <w:t xml:space="preserve"> </w:t>
      </w:r>
      <w:r>
        <w:t>will baptize you with the Holy Spirit and with fire. He is much greater than I am, and I am not even worthy to</w:t>
      </w:r>
      <w:r w:rsidR="00E56306">
        <w:t xml:space="preserve"> </w:t>
      </w:r>
      <w:r>
        <w:t>carry his sandals. When he comes, he will gather the good wheat into his barn, but will burn the chaff with a</w:t>
      </w:r>
      <w:r w:rsidR="00E56306">
        <w:t xml:space="preserve"> </w:t>
      </w:r>
      <w:r>
        <w:t>fire that never goes out”.</w:t>
      </w:r>
    </w:p>
    <w:p w:rsidR="00E56306" w:rsidRDefault="00E56306" w:rsidP="00804186"/>
    <w:p w:rsidR="00E56306" w:rsidRDefault="00E56306" w:rsidP="00804186">
      <w:r>
        <w:t>讨论故事</w:t>
      </w:r>
      <w:r>
        <w:rPr>
          <w:rFonts w:hint="eastAsia"/>
        </w:rPr>
        <w:t>：</w:t>
      </w:r>
    </w:p>
    <w:p w:rsidR="00804186" w:rsidRDefault="00804186" w:rsidP="00804186">
      <w:r>
        <w:t>Talk About the Story:</w:t>
      </w:r>
    </w:p>
    <w:p w:rsidR="00AD0BDB" w:rsidRDefault="00AD0BDB" w:rsidP="00804186">
      <w:r>
        <w:rPr>
          <w:rFonts w:hint="eastAsia"/>
        </w:rPr>
        <w:t>1.</w:t>
      </w:r>
      <w:r>
        <w:t>先知以赛亚在</w:t>
      </w:r>
      <w:r>
        <w:rPr>
          <w:rFonts w:hint="eastAsia"/>
        </w:rPr>
        <w:t>7</w:t>
      </w:r>
      <w:r>
        <w:t>00</w:t>
      </w:r>
      <w:r>
        <w:t>年前是怎么描述施洗约翰的</w:t>
      </w:r>
      <w:r>
        <w:rPr>
          <w:rFonts w:hint="eastAsia"/>
        </w:rPr>
        <w:t>？</w:t>
      </w:r>
    </w:p>
    <w:p w:rsidR="00804186" w:rsidRDefault="00804186" w:rsidP="00AD0BDB">
      <w:pPr>
        <w:pStyle w:val="a6"/>
        <w:numPr>
          <w:ilvl w:val="0"/>
          <w:numId w:val="1"/>
        </w:numPr>
        <w:ind w:firstLineChars="0"/>
      </w:pPr>
      <w:r>
        <w:t>How did the prophet Isaiah describe John the Baptist, 700 years earlier?</w:t>
      </w:r>
    </w:p>
    <w:p w:rsidR="00AD0BDB" w:rsidRDefault="00AD0BDB" w:rsidP="00AD0BDB">
      <w:r>
        <w:rPr>
          <w:rFonts w:hint="eastAsia"/>
        </w:rPr>
        <w:t>2.</w:t>
      </w:r>
      <w:r>
        <w:rPr>
          <w:rFonts w:hint="eastAsia"/>
        </w:rPr>
        <w:t>你觉得为什么那么多的人认为施洗约翰是神的先知？</w:t>
      </w:r>
    </w:p>
    <w:p w:rsidR="00804186" w:rsidRDefault="00804186" w:rsidP="00804186">
      <w:r>
        <w:t>2. Why do you think so many people recognized John the Baptist to be a real prophet from God?</w:t>
      </w:r>
    </w:p>
    <w:p w:rsidR="00AD0BDB" w:rsidRDefault="00AD0BDB" w:rsidP="00804186">
      <w:r>
        <w:t>3.</w:t>
      </w:r>
      <w:r>
        <w:t>施洗约翰是怎么称呼那些</w:t>
      </w:r>
      <w:del w:id="429" w:author="SKY" w:date="2016-06-10T18:05:00Z">
        <w:r w:rsidRPr="009D72E2" w:rsidDel="00F57389">
          <w:rPr>
            <w:rFonts w:hint="eastAsia"/>
          </w:rPr>
          <w:delText>法利赛人和撒都该人</w:delText>
        </w:r>
      </w:del>
      <w:ins w:id="430" w:author="SKY" w:date="2016-06-10T18:05:00Z">
        <w:r w:rsidR="00F57389">
          <w:rPr>
            <w:rFonts w:hint="eastAsia"/>
          </w:rPr>
          <w:t>犹太人的长老</w:t>
        </w:r>
      </w:ins>
      <w:r>
        <w:rPr>
          <w:rFonts w:hint="eastAsia"/>
        </w:rPr>
        <w:t>？你觉得为什么他会这么称呼他们？</w:t>
      </w:r>
    </w:p>
    <w:p w:rsidR="00804186" w:rsidRDefault="00804186" w:rsidP="00804186">
      <w:r>
        <w:t>3. What did John the Baptist call the Jewish religious leaders? Why do you think he called them this?</w:t>
      </w:r>
    </w:p>
    <w:p w:rsidR="00AD0BDB" w:rsidRDefault="00AD0BDB" w:rsidP="00804186">
      <w:r>
        <w:t>4.</w:t>
      </w:r>
      <w:r>
        <w:t>约翰说他用水给</w:t>
      </w:r>
      <w:del w:id="431" w:author="SKY" w:date="2016-06-10T18:10:00Z">
        <w:r w:rsidDel="009070CB">
          <w:rPr>
            <w:rFonts w:hint="eastAsia"/>
          </w:rPr>
          <w:delText>大家</w:delText>
        </w:r>
      </w:del>
      <w:ins w:id="432" w:author="SKY" w:date="2016-06-10T18:10:00Z">
        <w:r w:rsidR="009070CB">
          <w:rPr>
            <w:rFonts w:hint="eastAsia"/>
          </w:rPr>
          <w:t>人们</w:t>
        </w:r>
      </w:ins>
      <w:r>
        <w:t>施洗</w:t>
      </w:r>
      <w:r>
        <w:rPr>
          <w:rFonts w:hint="eastAsia"/>
        </w:rPr>
        <w:t>，</w:t>
      </w:r>
      <w:ins w:id="433" w:author="SKY" w:date="2016-06-10T18:15:00Z">
        <w:r w:rsidR="006F10A7">
          <w:rPr>
            <w:rFonts w:hint="eastAsia"/>
          </w:rPr>
          <w:t>对于受洗的人来说，</w:t>
        </w:r>
      </w:ins>
      <w:ins w:id="434" w:author="SKY" w:date="2016-06-10T18:16:00Z">
        <w:r w:rsidR="006F10A7">
          <w:rPr>
            <w:rFonts w:hint="eastAsia"/>
          </w:rPr>
          <w:t>标志着什么重要的决定</w:t>
        </w:r>
      </w:ins>
      <w:del w:id="435" w:author="SKY" w:date="2016-06-10T18:11:00Z">
        <w:r w:rsidDel="007717C9">
          <w:delText>他们所做的的决定</w:delText>
        </w:r>
        <w:r w:rsidDel="007717C9">
          <w:rPr>
            <w:rFonts w:hint="eastAsia"/>
          </w:rPr>
          <w:delText>，</w:delText>
        </w:r>
        <w:r w:rsidDel="007717C9">
          <w:delText>是一种多么重要的信号</w:delText>
        </w:r>
      </w:del>
      <w:r>
        <w:rPr>
          <w:rFonts w:hint="eastAsia"/>
        </w:rPr>
        <w:t>？</w:t>
      </w:r>
    </w:p>
    <w:p w:rsidR="00804186" w:rsidRDefault="00804186" w:rsidP="00804186">
      <w:r>
        <w:t>4. John said that he baptized people in water as a sign of what important decision made by them?</w:t>
      </w:r>
    </w:p>
    <w:p w:rsidR="00AD0BDB" w:rsidRDefault="00AD0BDB" w:rsidP="00804186">
      <w:r>
        <w:t>5.</w:t>
      </w:r>
      <w:r>
        <w:t>约翰是怎么拿他</w:t>
      </w:r>
      <w:del w:id="436" w:author="SKY" w:date="2016-06-10T18:10:00Z">
        <w:r w:rsidDel="009070CB">
          <w:rPr>
            <w:rFonts w:hint="eastAsia"/>
          </w:rPr>
          <w:delText>，</w:delText>
        </w:r>
      </w:del>
      <w:r>
        <w:t>和即将到来在</w:t>
      </w:r>
      <w:del w:id="437" w:author="SKY" w:date="2016-06-10T18:12:00Z">
        <w:r w:rsidDel="007717C9">
          <w:rPr>
            <w:rFonts w:hint="eastAsia"/>
          </w:rPr>
          <w:delText>他们</w:delText>
        </w:r>
      </w:del>
      <w:ins w:id="438" w:author="SKY" w:date="2016-06-10T18:12:00Z">
        <w:r w:rsidR="007717C9">
          <w:rPr>
            <w:rFonts w:hint="eastAsia"/>
          </w:rPr>
          <w:t>世人</w:t>
        </w:r>
      </w:ins>
      <w:r>
        <w:t>当中的耶稣做比较的</w:t>
      </w:r>
      <w:r>
        <w:rPr>
          <w:rFonts w:hint="eastAsia"/>
        </w:rPr>
        <w:t>？</w:t>
      </w:r>
    </w:p>
    <w:p w:rsidR="00804186" w:rsidRDefault="00804186" w:rsidP="00804186">
      <w:r>
        <w:t>5. How did John compare himself with Jesus, who was soon to appear among them?</w:t>
      </w:r>
    </w:p>
    <w:p w:rsidR="00AD0BDB" w:rsidRDefault="00A27A3B" w:rsidP="00804186">
      <w:r>
        <w:rPr>
          <w:rFonts w:hint="eastAsia"/>
        </w:rPr>
        <w:t>6.</w:t>
      </w:r>
      <w:r>
        <w:t>约翰是如何描述</w:t>
      </w:r>
      <w:r>
        <w:rPr>
          <w:rFonts w:hint="eastAsia"/>
        </w:rPr>
        <w:t>神的</w:t>
      </w:r>
      <w:r>
        <w:t>子民和其他人的</w:t>
      </w:r>
      <w:r w:rsidR="00863C5B">
        <w:t>判别和区分</w:t>
      </w:r>
      <w:r w:rsidR="00A64357">
        <w:t>的</w:t>
      </w:r>
      <w:r>
        <w:rPr>
          <w:rFonts w:hint="eastAsia"/>
        </w:rPr>
        <w:t>？</w:t>
      </w:r>
      <w:r w:rsidR="008D3B55">
        <w:t xml:space="preserve"> </w:t>
      </w:r>
    </w:p>
    <w:p w:rsidR="008D3B55" w:rsidRDefault="00804186" w:rsidP="00804186">
      <w:r>
        <w:t>6. How did John describe the Judgment and the separation of God’s people from all others?</w:t>
      </w:r>
      <w:r w:rsidR="00863C5B">
        <w:t xml:space="preserve"> </w:t>
      </w:r>
    </w:p>
    <w:p w:rsidR="008D3B55" w:rsidRDefault="008D3B55" w:rsidP="00804186">
      <w:r>
        <w:t>你的看法</w:t>
      </w:r>
      <w:r>
        <w:rPr>
          <w:rFonts w:hint="eastAsia"/>
        </w:rPr>
        <w:t>：</w:t>
      </w:r>
    </w:p>
    <w:p w:rsidR="00804186" w:rsidRDefault="00804186" w:rsidP="00804186">
      <w:r>
        <w:t>What do you say?</w:t>
      </w:r>
    </w:p>
    <w:p w:rsidR="00863C5B" w:rsidRDefault="00863C5B" w:rsidP="00804186">
      <w:r>
        <w:t>今天神的传道者还需要告诉人们要悔改他们的罪要</w:t>
      </w:r>
      <w:r>
        <w:rPr>
          <w:rFonts w:hint="eastAsia"/>
        </w:rPr>
        <w:t>遵从</w:t>
      </w:r>
      <w:r>
        <w:t>神的道吗</w:t>
      </w:r>
      <w:r>
        <w:rPr>
          <w:rFonts w:hint="eastAsia"/>
        </w:rPr>
        <w:t>？</w:t>
      </w:r>
    </w:p>
    <w:p w:rsidR="00E56306" w:rsidRDefault="00804186" w:rsidP="00804186">
      <w:r>
        <w:t>Is there a need today for preachers from God to tell the people to turn away from their sins and turn back to</w:t>
      </w:r>
      <w:r w:rsidR="00E56306">
        <w:t xml:space="preserve"> </w:t>
      </w:r>
      <w:r>
        <w:t xml:space="preserve">God? </w:t>
      </w:r>
    </w:p>
    <w:p w:rsidR="00863C5B" w:rsidRDefault="00863C5B" w:rsidP="00804186">
      <w:r>
        <w:t>你为什么会这么想</w:t>
      </w:r>
      <w:r>
        <w:rPr>
          <w:rFonts w:hint="eastAsia"/>
        </w:rPr>
        <w:t>？</w:t>
      </w:r>
    </w:p>
    <w:p w:rsidR="00863C5B" w:rsidRDefault="00804186" w:rsidP="00804186">
      <w:r>
        <w:t xml:space="preserve">Why do you think so? </w:t>
      </w:r>
    </w:p>
    <w:p w:rsidR="00863C5B" w:rsidRDefault="00863C5B" w:rsidP="00804186">
      <w:r>
        <w:t>我们</w:t>
      </w:r>
      <w:r w:rsidR="00D503D8">
        <w:rPr>
          <w:rFonts w:hint="eastAsia"/>
        </w:rPr>
        <w:t>最</w:t>
      </w:r>
      <w:r w:rsidR="00D503D8">
        <w:t>恶劣的罪都是什么</w:t>
      </w:r>
      <w:r w:rsidR="00D503D8">
        <w:rPr>
          <w:rFonts w:hint="eastAsia"/>
        </w:rPr>
        <w:t>？</w:t>
      </w:r>
    </w:p>
    <w:p w:rsidR="00804186" w:rsidRDefault="00804186" w:rsidP="00804186">
      <w:r>
        <w:t>What are some of our worst sins?</w:t>
      </w:r>
    </w:p>
    <w:p w:rsidR="00804186" w:rsidRDefault="00804186" w:rsidP="00775DFB"/>
    <w:p w:rsidR="00804186" w:rsidRDefault="00804186" w:rsidP="00775DFB"/>
    <w:p w:rsidR="00804186" w:rsidRDefault="00804186">
      <w:pPr>
        <w:widowControl/>
        <w:jc w:val="left"/>
      </w:pPr>
      <w:r>
        <w:br w:type="page"/>
      </w:r>
    </w:p>
    <w:p w:rsidR="00804186" w:rsidRDefault="00D503D8" w:rsidP="00775DFB">
      <w:r w:rsidRPr="00D503D8">
        <w:rPr>
          <w:rFonts w:hint="eastAsia"/>
        </w:rPr>
        <w:lastRenderedPageBreak/>
        <w:t>我就是那在旷野有人声喊着说</w:t>
      </w:r>
      <w:r>
        <w:rPr>
          <w:rFonts w:hint="eastAsia"/>
        </w:rPr>
        <w:t>：“</w:t>
      </w:r>
      <w:r w:rsidRPr="00D503D8">
        <w:rPr>
          <w:rFonts w:hint="eastAsia"/>
        </w:rPr>
        <w:t>修直主的道路</w:t>
      </w:r>
      <w:r>
        <w:rPr>
          <w:rFonts w:hint="eastAsia"/>
        </w:rPr>
        <w:t>”</w:t>
      </w:r>
      <w:r w:rsidRPr="00D503D8">
        <w:rPr>
          <w:rFonts w:hint="eastAsia"/>
        </w:rPr>
        <w:t>。</w:t>
      </w:r>
      <w:ins w:id="439" w:author="SKY" w:date="2016-06-10T18:16:00Z">
        <w:r w:rsidR="0086272F">
          <w:rPr>
            <w:rFonts w:hint="eastAsia"/>
          </w:rPr>
          <w:t xml:space="preserve">  </w:t>
        </w:r>
        <w:r w:rsidR="0086272F">
          <w:t xml:space="preserve"> </w:t>
        </w:r>
      </w:ins>
      <w:r>
        <w:rPr>
          <w:rFonts w:hint="eastAsia"/>
        </w:rPr>
        <w:t>约翰福音</w:t>
      </w:r>
      <w:r w:rsidRPr="00804186">
        <w:t>1:23</w:t>
      </w:r>
    </w:p>
    <w:p w:rsidR="00804186" w:rsidRDefault="00804186" w:rsidP="00804186">
      <w:r>
        <w:t xml:space="preserve">I am the voice of someone shouting in the desert: </w:t>
      </w:r>
      <w:r>
        <w:rPr>
          <w:rFonts w:hint="eastAsia"/>
        </w:rPr>
        <w:t>“</w:t>
      </w:r>
      <w:r>
        <w:t>Make a straight path for the Lord to travel”</w:t>
      </w:r>
    </w:p>
    <w:p w:rsidR="00804186" w:rsidRPr="00804186" w:rsidRDefault="00804186" w:rsidP="00775DFB">
      <w:r w:rsidRPr="00804186">
        <w:t>John 1:23</w:t>
      </w:r>
    </w:p>
    <w:p w:rsidR="00804186" w:rsidRDefault="00804186" w:rsidP="00775DFB"/>
    <w:p w:rsidR="00CC1451" w:rsidRDefault="00CC1451">
      <w:pPr>
        <w:widowControl/>
        <w:jc w:val="left"/>
      </w:pPr>
      <w:r>
        <w:br w:type="page"/>
      </w:r>
    </w:p>
    <w:p w:rsidR="00CC1451" w:rsidRDefault="007874B4" w:rsidP="00775DFB">
      <w:r>
        <w:lastRenderedPageBreak/>
        <w:t>故事</w:t>
      </w:r>
      <w:r>
        <w:rPr>
          <w:rFonts w:hint="eastAsia"/>
        </w:rPr>
        <w:t>8</w:t>
      </w:r>
      <w:r>
        <w:rPr>
          <w:rFonts w:hint="eastAsia"/>
        </w:rPr>
        <w:t>：</w:t>
      </w:r>
      <w:r w:rsidR="008A504D">
        <w:rPr>
          <w:rFonts w:hint="eastAsia"/>
        </w:rPr>
        <w:t>施洗约翰</w:t>
      </w:r>
      <w:del w:id="440" w:author="SKY" w:date="2016-06-10T18:16:00Z">
        <w:r w:rsidR="008A504D" w:rsidDel="00CC490D">
          <w:rPr>
            <w:rFonts w:hint="eastAsia"/>
          </w:rPr>
          <w:delText>说</w:delText>
        </w:r>
      </w:del>
      <w:del w:id="441" w:author="SKY" w:date="2016-07-24T17:13:00Z">
        <w:r w:rsidR="00C03C68" w:rsidDel="00C03C68">
          <w:rPr>
            <w:rFonts w:hint="eastAsia"/>
          </w:rPr>
          <w:delText>出来他是</w:delText>
        </w:r>
      </w:del>
      <w:del w:id="442" w:author="SKY" w:date="2016-06-10T18:17:00Z">
        <w:r w:rsidR="00C03C68" w:rsidDel="00CC490D">
          <w:rPr>
            <w:rFonts w:hint="eastAsia"/>
          </w:rPr>
          <w:delText>谁</w:delText>
        </w:r>
      </w:del>
      <w:ins w:id="443" w:author="SKY" w:date="2016-07-24T17:13:00Z">
        <w:r w:rsidR="00C03C68">
          <w:rPr>
            <w:rFonts w:hint="eastAsia"/>
          </w:rPr>
          <w:t>说出他是谁</w:t>
        </w:r>
      </w:ins>
    </w:p>
    <w:p w:rsidR="00CC1451" w:rsidRDefault="007874B4" w:rsidP="00775DFB">
      <w:r w:rsidRPr="007874B4">
        <w:t>John the Baptist Tells Who He Is</w:t>
      </w:r>
    </w:p>
    <w:p w:rsidR="00CC1451" w:rsidRDefault="00CC1451" w:rsidP="00775DFB"/>
    <w:p w:rsidR="008A504D" w:rsidRDefault="008A504D" w:rsidP="00775DFB">
      <w:r>
        <w:t>伟大的圣经真理</w:t>
      </w:r>
      <w:r>
        <w:rPr>
          <w:rFonts w:hint="eastAsia"/>
        </w:rPr>
        <w:t>：</w:t>
      </w:r>
    </w:p>
    <w:p w:rsidR="007874B4" w:rsidRDefault="007874B4" w:rsidP="007874B4">
      <w:r>
        <w:t>Great Bible Truths:</w:t>
      </w:r>
    </w:p>
    <w:p w:rsidR="008A504D" w:rsidRDefault="008A504D" w:rsidP="007874B4">
      <w:r>
        <w:t>1.</w:t>
      </w:r>
      <w:r>
        <w:t>耶稣会使用我们</w:t>
      </w:r>
      <w:r>
        <w:rPr>
          <w:rFonts w:hint="eastAsia"/>
        </w:rPr>
        <w:t>，</w:t>
      </w:r>
      <w:r>
        <w:t>通过我们让更多的人了解他的道</w:t>
      </w:r>
      <w:r>
        <w:rPr>
          <w:rFonts w:hint="eastAsia"/>
        </w:rPr>
        <w:t>，</w:t>
      </w:r>
      <w:r>
        <w:t>走他的路</w:t>
      </w:r>
      <w:r>
        <w:rPr>
          <w:rFonts w:hint="eastAsia"/>
        </w:rPr>
        <w:t>。</w:t>
      </w:r>
    </w:p>
    <w:p w:rsidR="007874B4" w:rsidRDefault="007874B4" w:rsidP="007874B4">
      <w:r>
        <w:t>1. Jesus can use us to bring many others to him and his way.</w:t>
      </w:r>
    </w:p>
    <w:p w:rsidR="008A504D" w:rsidRDefault="008A504D" w:rsidP="007874B4">
      <w:r>
        <w:t>2.</w:t>
      </w:r>
      <w:r w:rsidR="008E27EF">
        <w:t>真正的神的仆人</w:t>
      </w:r>
      <w:r w:rsidR="008E27EF">
        <w:rPr>
          <w:rFonts w:hint="eastAsia"/>
        </w:rPr>
        <w:t>，</w:t>
      </w:r>
      <w:r w:rsidR="008E27EF">
        <w:t>会活出好的榜样</w:t>
      </w:r>
      <w:r w:rsidR="008E27EF">
        <w:rPr>
          <w:rFonts w:hint="eastAsia"/>
        </w:rPr>
        <w:t>，带动更多的人为神而活</w:t>
      </w:r>
    </w:p>
    <w:p w:rsidR="007874B4" w:rsidRDefault="007874B4" w:rsidP="007874B4">
      <w:r>
        <w:t>2. True servants of God set a good example and urge others to live for God</w:t>
      </w:r>
    </w:p>
    <w:p w:rsidR="007874B4" w:rsidRDefault="007874B4" w:rsidP="00775DFB"/>
    <w:p w:rsidR="007874B4" w:rsidRDefault="008E27EF" w:rsidP="00775DFB">
      <w:r>
        <w:t>约翰福音</w:t>
      </w:r>
      <w:r>
        <w:rPr>
          <w:rFonts w:hint="eastAsia"/>
        </w:rPr>
        <w:t xml:space="preserve"> </w:t>
      </w:r>
      <w:r>
        <w:t>1:19-28</w:t>
      </w:r>
    </w:p>
    <w:p w:rsidR="007874B4" w:rsidRDefault="007874B4" w:rsidP="007874B4">
      <w:r>
        <w:t>John 1:19-28</w:t>
      </w:r>
    </w:p>
    <w:p w:rsidR="008E27EF" w:rsidRDefault="008E27EF" w:rsidP="007874B4"/>
    <w:p w:rsidR="008E27EF" w:rsidRDefault="008E27EF" w:rsidP="007874B4">
      <w:r>
        <w:t>施洗约翰给那些希望脱离罪恶的</w:t>
      </w:r>
      <w:del w:id="444" w:author="SKY" w:date="2016-06-10T18:17:00Z">
        <w:r w:rsidDel="0059693D">
          <w:delText>的</w:delText>
        </w:r>
      </w:del>
      <w:r>
        <w:t>人传道并施洗</w:t>
      </w:r>
      <w:r>
        <w:rPr>
          <w:rFonts w:hint="eastAsia"/>
        </w:rPr>
        <w:t>。那些人看出他是</w:t>
      </w:r>
      <w:r w:rsidR="00173521">
        <w:rPr>
          <w:rFonts w:hint="eastAsia"/>
        </w:rPr>
        <w:t>上帝</w:t>
      </w:r>
      <w:del w:id="445" w:author="SKY" w:date="2016-06-10T18:19:00Z">
        <w:r w:rsidR="00173521" w:rsidDel="0059693D">
          <w:rPr>
            <w:rFonts w:hint="eastAsia"/>
          </w:rPr>
          <w:delText>拣选</w:delText>
        </w:r>
      </w:del>
      <w:ins w:id="446" w:author="SKY" w:date="2016-06-10T18:19:00Z">
        <w:r w:rsidR="0059693D">
          <w:rPr>
            <w:rFonts w:hint="eastAsia"/>
          </w:rPr>
          <w:t>派来</w:t>
        </w:r>
      </w:ins>
      <w:r w:rsidR="00173521">
        <w:rPr>
          <w:rFonts w:hint="eastAsia"/>
        </w:rPr>
        <w:t>的</w:t>
      </w:r>
      <w:ins w:id="447" w:author="SKY" w:date="2016-06-10T18:19:00Z">
        <w:r w:rsidR="0059693D">
          <w:rPr>
            <w:rFonts w:hint="eastAsia"/>
          </w:rPr>
          <w:t>重要</w:t>
        </w:r>
      </w:ins>
      <w:del w:id="448" w:author="SKY" w:date="2016-06-10T18:19:00Z">
        <w:r w:rsidR="00173521" w:rsidDel="0059693D">
          <w:rPr>
            <w:rFonts w:hint="eastAsia"/>
          </w:rPr>
          <w:delText>人</w:delText>
        </w:r>
      </w:del>
      <w:ins w:id="449" w:author="SKY" w:date="2016-06-10T18:19:00Z">
        <w:r w:rsidR="0059693D">
          <w:rPr>
            <w:rFonts w:hint="eastAsia"/>
          </w:rPr>
          <w:t>人物</w:t>
        </w:r>
      </w:ins>
      <w:r w:rsidR="00173521">
        <w:rPr>
          <w:rFonts w:hint="eastAsia"/>
        </w:rPr>
        <w:t>，有些人甚至认为他</w:t>
      </w:r>
      <w:ins w:id="450" w:author="SKY" w:date="2016-06-10T18:19:00Z">
        <w:r w:rsidR="0059693D">
          <w:rPr>
            <w:rFonts w:hint="eastAsia"/>
          </w:rPr>
          <w:t>可能</w:t>
        </w:r>
      </w:ins>
      <w:r w:rsidR="00173521">
        <w:rPr>
          <w:rFonts w:hint="eastAsia"/>
        </w:rPr>
        <w:t>就是救世主弥赛亚。</w:t>
      </w:r>
    </w:p>
    <w:p w:rsidR="007874B4" w:rsidRDefault="007874B4" w:rsidP="007874B4">
      <w:r>
        <w:t>John the Baptist came preaching and baptizing all those who said they would turn away from their</w:t>
      </w:r>
    </w:p>
    <w:p w:rsidR="00173521" w:rsidRDefault="007874B4" w:rsidP="007874B4">
      <w:proofErr w:type="gramStart"/>
      <w:r>
        <w:t>sinful</w:t>
      </w:r>
      <w:proofErr w:type="gramEnd"/>
      <w:r>
        <w:t xml:space="preserve"> ways. The people recognized that he was a great man of God and some thought he might be the</w:t>
      </w:r>
      <w:r w:rsidR="008E27EF">
        <w:t xml:space="preserve"> </w:t>
      </w:r>
      <w:r>
        <w:t xml:space="preserve">Messiah. </w:t>
      </w:r>
    </w:p>
    <w:p w:rsidR="00173521" w:rsidRDefault="00173521" w:rsidP="007874B4">
      <w:r>
        <w:t>那些</w:t>
      </w:r>
      <w:r>
        <w:rPr>
          <w:rFonts w:hint="eastAsia"/>
        </w:rPr>
        <w:t>犹太人</w:t>
      </w:r>
      <w:r>
        <w:t>中的</w:t>
      </w:r>
      <w:del w:id="451" w:author="SKY" w:date="2016-06-10T18:20:00Z">
        <w:r w:rsidR="00DF372B" w:rsidDel="00620093">
          <w:rPr>
            <w:rFonts w:hint="eastAsia"/>
          </w:rPr>
          <w:delText>祭司和利未人</w:delText>
        </w:r>
      </w:del>
      <w:ins w:id="452" w:author="SKY" w:date="2016-06-10T18:20:00Z">
        <w:r w:rsidR="00620093">
          <w:rPr>
            <w:rFonts w:hint="eastAsia"/>
          </w:rPr>
          <w:t>长老</w:t>
        </w:r>
      </w:ins>
      <w:r w:rsidR="00DF372B">
        <w:t>非常的恐惧</w:t>
      </w:r>
      <w:r w:rsidR="00DF372B">
        <w:rPr>
          <w:rFonts w:hint="eastAsia"/>
        </w:rPr>
        <w:t>，</w:t>
      </w:r>
      <w:r w:rsidR="00DF372B">
        <w:t>因为他们看到了施洗约翰非常受大众的欢迎</w:t>
      </w:r>
      <w:r w:rsidR="00DF372B">
        <w:rPr>
          <w:rFonts w:hint="eastAsia"/>
        </w:rPr>
        <w:t>，</w:t>
      </w:r>
      <w:r w:rsidR="00DF372B">
        <w:t>大众都喜欢跟从施洗约翰</w:t>
      </w:r>
      <w:r w:rsidR="00DF372B">
        <w:rPr>
          <w:rFonts w:hint="eastAsia"/>
        </w:rPr>
        <w:t>，</w:t>
      </w:r>
      <w:r w:rsidR="00DF372B">
        <w:t>而不愿意再跟从他们</w:t>
      </w:r>
      <w:r w:rsidR="00DF372B">
        <w:rPr>
          <w:rFonts w:hint="eastAsia"/>
        </w:rPr>
        <w:t>。</w:t>
      </w:r>
    </w:p>
    <w:p w:rsidR="00DF372B" w:rsidRDefault="007874B4" w:rsidP="007874B4">
      <w:r>
        <w:t>The Jewish religious leaders were worried, because they saw that John the Baptist was very popular</w:t>
      </w:r>
      <w:r w:rsidR="008E27EF">
        <w:t xml:space="preserve"> </w:t>
      </w:r>
      <w:r>
        <w:t xml:space="preserve">and that the people were more interested in following him than them. </w:t>
      </w:r>
    </w:p>
    <w:p w:rsidR="00DF372B" w:rsidRDefault="00DF372B" w:rsidP="007874B4">
      <w:r>
        <w:t>所以他们派遣了几个人去询问约翰</w:t>
      </w:r>
      <w:r>
        <w:rPr>
          <w:rFonts w:hint="eastAsia"/>
        </w:rPr>
        <w:t>，</w:t>
      </w:r>
      <w:r>
        <w:t>他们还想引诱约翰说一些僭越的话</w:t>
      </w:r>
      <w:r>
        <w:rPr>
          <w:rFonts w:hint="eastAsia"/>
        </w:rPr>
        <w:t>，</w:t>
      </w:r>
      <w:r>
        <w:t>好治他得罪</w:t>
      </w:r>
      <w:r>
        <w:rPr>
          <w:rFonts w:hint="eastAsia"/>
        </w:rPr>
        <w:t>。</w:t>
      </w:r>
    </w:p>
    <w:p w:rsidR="007874B4" w:rsidRDefault="007874B4" w:rsidP="007874B4">
      <w:r>
        <w:t>So they sent some men to question</w:t>
      </w:r>
      <w:r w:rsidR="008E27EF">
        <w:t xml:space="preserve"> </w:t>
      </w:r>
      <w:r>
        <w:t>John and, if possible, to get him to say something that would get him in trouble.</w:t>
      </w:r>
    </w:p>
    <w:p w:rsidR="00DF372B" w:rsidRDefault="00DF372B" w:rsidP="007874B4">
      <w:proofErr w:type="gramStart"/>
      <w:r>
        <w:t>他们问施洗</w:t>
      </w:r>
      <w:proofErr w:type="gramEnd"/>
      <w:r>
        <w:t>约翰</w:t>
      </w:r>
      <w:r>
        <w:rPr>
          <w:rFonts w:hint="eastAsia"/>
        </w:rPr>
        <w:t>：“你是谁？”他们觉得约翰会声称自己是救世主弥赛亚。</w:t>
      </w:r>
    </w:p>
    <w:p w:rsidR="00DF372B" w:rsidRDefault="007874B4" w:rsidP="007874B4">
      <w:r>
        <w:rPr>
          <w:rFonts w:hint="eastAsia"/>
        </w:rPr>
        <w:t>“</w:t>
      </w:r>
      <w:r>
        <w:t xml:space="preserve">Who are you?” they asked, thinking that he might claim to be the Messiah. </w:t>
      </w:r>
    </w:p>
    <w:p w:rsidR="00DF372B" w:rsidRDefault="00DF372B" w:rsidP="007874B4">
      <w:r>
        <w:t>约翰平静的回答他们</w:t>
      </w:r>
      <w:r>
        <w:rPr>
          <w:rFonts w:hint="eastAsia"/>
        </w:rPr>
        <w:t>：“我不是弥赛亚</w:t>
      </w:r>
      <w:r w:rsidR="00426128">
        <w:rPr>
          <w:rFonts w:hint="eastAsia"/>
        </w:rPr>
        <w:t>。</w:t>
      </w:r>
      <w:r>
        <w:rPr>
          <w:rFonts w:hint="eastAsia"/>
        </w:rPr>
        <w:t>”</w:t>
      </w:r>
      <w:r w:rsidR="00426128">
        <w:rPr>
          <w:rFonts w:hint="eastAsia"/>
        </w:rPr>
        <w:t>，他们又问约翰：“那你是不是先知以利亚又回来了？”，约翰回答他们说：“不，我不是。”，“那么你是不是神应许的将会到来的先知？”，“不是”，“那好吧，那么，那你告诉我们你是谁，我们好回去交差复命。”</w:t>
      </w:r>
    </w:p>
    <w:p w:rsidR="007874B4" w:rsidRDefault="007874B4" w:rsidP="007874B4">
      <w:r>
        <w:t>“I am not the Messiah,” he</w:t>
      </w:r>
      <w:r w:rsidR="00DF372B">
        <w:t xml:space="preserve"> </w:t>
      </w:r>
      <w:r>
        <w:t>plainly told them. “Are you Elijah come back to earth?” they asked. “No, I am not,” he answered them. “Then,</w:t>
      </w:r>
      <w:r w:rsidR="00DF372B">
        <w:t xml:space="preserve"> </w:t>
      </w:r>
      <w:r>
        <w:t>are you the prophet God promised would come?” “No,” he said. “All right, then, tell us who you really are so we</w:t>
      </w:r>
      <w:r w:rsidR="00DF372B">
        <w:t xml:space="preserve"> </w:t>
      </w:r>
      <w:r>
        <w:t>can give an answer to those who sent us.”</w:t>
      </w:r>
    </w:p>
    <w:p w:rsidR="00426128" w:rsidRDefault="00426128" w:rsidP="007874B4">
      <w:r>
        <w:t>施洗约翰说</w:t>
      </w:r>
      <w:r>
        <w:rPr>
          <w:rFonts w:hint="eastAsia"/>
        </w:rPr>
        <w:t>：“</w:t>
      </w:r>
      <w:r w:rsidRPr="00426128">
        <w:rPr>
          <w:rFonts w:hint="eastAsia"/>
        </w:rPr>
        <w:t>我就是那在旷野有人声喊着说</w:t>
      </w:r>
      <w:r>
        <w:rPr>
          <w:rFonts w:hint="eastAsia"/>
        </w:rPr>
        <w:t>，</w:t>
      </w:r>
      <w:r w:rsidRPr="00426128">
        <w:rPr>
          <w:rFonts w:hint="eastAsia"/>
        </w:rPr>
        <w:t>修直主的道路</w:t>
      </w:r>
      <w:r>
        <w:rPr>
          <w:rFonts w:hint="eastAsia"/>
        </w:rPr>
        <w:t>，</w:t>
      </w:r>
      <w:r w:rsidRPr="00426128">
        <w:rPr>
          <w:rFonts w:hint="eastAsia"/>
        </w:rPr>
        <w:t>正如先知以赛亚所说的。</w:t>
      </w:r>
      <w:r>
        <w:rPr>
          <w:rFonts w:hint="eastAsia"/>
        </w:rPr>
        <w:t>”</w:t>
      </w:r>
    </w:p>
    <w:p w:rsidR="007874B4" w:rsidRDefault="007874B4" w:rsidP="007874B4">
      <w:r>
        <w:t>John the Baptist said, “I am the voice of one who calls out in the desert, ‘Make straight the way of the</w:t>
      </w:r>
      <w:r w:rsidR="00DF372B">
        <w:t xml:space="preserve"> </w:t>
      </w:r>
      <w:r>
        <w:t>Lord,’ as the prophet Isaiah had said.”</w:t>
      </w:r>
    </w:p>
    <w:p w:rsidR="00426128" w:rsidRDefault="00426128" w:rsidP="007874B4">
      <w:r>
        <w:rPr>
          <w:rFonts w:hint="eastAsia"/>
        </w:rPr>
        <w:t>那些人就说：“既然你不是弥赛亚，也不是以利亚，也不是神应许的先知，你有什么权柄来施洗呢？”</w:t>
      </w:r>
    </w:p>
    <w:p w:rsidR="007874B4" w:rsidRDefault="007874B4" w:rsidP="007874B4">
      <w:r>
        <w:rPr>
          <w:rFonts w:hint="eastAsia"/>
        </w:rPr>
        <w:t>“</w:t>
      </w:r>
      <w:r>
        <w:t xml:space="preserve">If you are not the Messiah, or Elijah, or the promised prophet, what authority do you have to </w:t>
      </w:r>
      <w:r>
        <w:lastRenderedPageBreak/>
        <w:t>baptize?”</w:t>
      </w:r>
    </w:p>
    <w:p w:rsidR="00426128" w:rsidRDefault="00426128" w:rsidP="00426128">
      <w:r>
        <w:t>约翰回答说</w:t>
      </w:r>
      <w:r>
        <w:rPr>
          <w:rFonts w:hint="eastAsia"/>
        </w:rPr>
        <w:t>：“我是用水施洗，但有一位站在你们中间，是你们不认识的，就是那在我以后来的，我给他解鞋带，也不配。”</w:t>
      </w:r>
    </w:p>
    <w:p w:rsidR="007874B4" w:rsidRDefault="007874B4" w:rsidP="007874B4">
      <w:r>
        <w:t>John answered, “I only baptize with water. A man you do not know is already here and is coming after me. I</w:t>
      </w:r>
      <w:r w:rsidR="00426128">
        <w:t xml:space="preserve"> </w:t>
      </w:r>
      <w:r>
        <w:t>am not even worthy to untie his sandals.”</w:t>
      </w:r>
      <w:r w:rsidR="00426128">
        <w:t xml:space="preserve"> </w:t>
      </w:r>
    </w:p>
    <w:p w:rsidR="00426128" w:rsidRDefault="00426128" w:rsidP="007874B4">
      <w:r>
        <w:t>这样</w:t>
      </w:r>
      <w:r>
        <w:rPr>
          <w:rFonts w:hint="eastAsia"/>
        </w:rPr>
        <w:t>，</w:t>
      </w:r>
      <w:r>
        <w:t>施洗约翰让祭司和其他人都知道救世主弥赛</w:t>
      </w:r>
      <w:proofErr w:type="gramStart"/>
      <w:r>
        <w:t>亚就要</w:t>
      </w:r>
      <w:proofErr w:type="gramEnd"/>
      <w:r>
        <w:t>降临了</w:t>
      </w:r>
      <w:r>
        <w:rPr>
          <w:rFonts w:hint="eastAsia"/>
        </w:rPr>
        <w:t>，</w:t>
      </w:r>
      <w:r>
        <w:t>约翰只是让人们预备好等待着救世主弥赛亚</w:t>
      </w:r>
      <w:r>
        <w:rPr>
          <w:rFonts w:hint="eastAsia"/>
        </w:rPr>
        <w:t>。</w:t>
      </w:r>
    </w:p>
    <w:p w:rsidR="007874B4" w:rsidRDefault="007874B4" w:rsidP="007874B4">
      <w:r>
        <w:t>In this way, John the Baptist let both the priests and the people know that the Savior, the Messiah, was</w:t>
      </w:r>
      <w:r w:rsidR="00426128">
        <w:t xml:space="preserve"> </w:t>
      </w:r>
      <w:r>
        <w:t>coming right away and that John was only there to get the people ready for him.</w:t>
      </w:r>
    </w:p>
    <w:p w:rsidR="00426128" w:rsidRDefault="00426128" w:rsidP="007874B4"/>
    <w:p w:rsidR="00426128" w:rsidRDefault="00426128" w:rsidP="007874B4">
      <w:r>
        <w:t>讨论故事</w:t>
      </w:r>
      <w:r>
        <w:rPr>
          <w:rFonts w:hint="eastAsia"/>
        </w:rPr>
        <w:t>：</w:t>
      </w:r>
    </w:p>
    <w:p w:rsidR="007874B4" w:rsidRDefault="007874B4" w:rsidP="007874B4">
      <w:r>
        <w:t>Talk About the Story:</w:t>
      </w:r>
    </w:p>
    <w:p w:rsidR="00426128" w:rsidRDefault="00D80A2D" w:rsidP="007874B4">
      <w:r>
        <w:t>约翰在对人们施洗之前</w:t>
      </w:r>
      <w:r>
        <w:rPr>
          <w:rFonts w:hint="eastAsia"/>
        </w:rPr>
        <w:t>，</w:t>
      </w:r>
      <w:r>
        <w:t>有什么要求</w:t>
      </w:r>
      <w:r>
        <w:rPr>
          <w:rFonts w:hint="eastAsia"/>
        </w:rPr>
        <w:t>？</w:t>
      </w:r>
      <w:r>
        <w:t>那些</w:t>
      </w:r>
      <w:del w:id="453" w:author="SKY" w:date="2016-06-10T18:20:00Z">
        <w:r w:rsidDel="00620093">
          <w:rPr>
            <w:rFonts w:hint="eastAsia"/>
          </w:rPr>
          <w:delText>祭司和利未人</w:delText>
        </w:r>
      </w:del>
      <w:ins w:id="454" w:author="SKY" w:date="2016-06-10T18:20:00Z">
        <w:r w:rsidR="00620093">
          <w:rPr>
            <w:rFonts w:hint="eastAsia"/>
          </w:rPr>
          <w:t>犹太人</w:t>
        </w:r>
        <w:r w:rsidR="00620093">
          <w:t>的长老</w:t>
        </w:r>
      </w:ins>
      <w:r>
        <w:t>对约翰是什么态度</w:t>
      </w:r>
      <w:r>
        <w:rPr>
          <w:rFonts w:hint="eastAsia"/>
        </w:rPr>
        <w:t>？</w:t>
      </w:r>
    </w:p>
    <w:p w:rsidR="007874B4" w:rsidRDefault="007874B4" w:rsidP="007874B4">
      <w:r>
        <w:t>What did John require of the people before he baptized them? How did the religious leaders feel about John?</w:t>
      </w:r>
    </w:p>
    <w:p w:rsidR="00D80A2D" w:rsidRDefault="00D80A2D" w:rsidP="007874B4">
      <w:r>
        <w:t>那些人是怎么问约翰的</w:t>
      </w:r>
      <w:r>
        <w:rPr>
          <w:rFonts w:hint="eastAsia"/>
        </w:rPr>
        <w:t>？</w:t>
      </w:r>
      <w:r>
        <w:t>约翰告诉他们他不是他们所说的什么人</w:t>
      </w:r>
      <w:r>
        <w:rPr>
          <w:rFonts w:hint="eastAsia"/>
        </w:rPr>
        <w:t>？</w:t>
      </w:r>
      <w:r>
        <w:t>约翰是怎么描述自己的</w:t>
      </w:r>
      <w:r>
        <w:rPr>
          <w:rFonts w:hint="eastAsia"/>
        </w:rPr>
        <w:t>？</w:t>
      </w:r>
      <w:r>
        <w:t>他是怎样描述将要出现的耶稣</w:t>
      </w:r>
      <w:r>
        <w:rPr>
          <w:rFonts w:hint="eastAsia"/>
        </w:rPr>
        <w:t>？</w:t>
      </w:r>
    </w:p>
    <w:p w:rsidR="007874B4" w:rsidRDefault="007874B4" w:rsidP="007874B4">
      <w:r>
        <w:t>What did they ask John? Who did John say he was not? How did John describe himself? How did he describe</w:t>
      </w:r>
      <w:r w:rsidR="00D80A2D">
        <w:t xml:space="preserve"> </w:t>
      </w:r>
      <w:r>
        <w:t>Jesus, who was about to show up?</w:t>
      </w:r>
    </w:p>
    <w:p w:rsidR="00784186" w:rsidRDefault="00784186" w:rsidP="007874B4">
      <w:r>
        <w:t>你的看法</w:t>
      </w:r>
      <w:r>
        <w:rPr>
          <w:rFonts w:hint="eastAsia"/>
        </w:rPr>
        <w:t>：</w:t>
      </w:r>
    </w:p>
    <w:p w:rsidR="007874B4" w:rsidRDefault="007874B4" w:rsidP="007874B4">
      <w:r>
        <w:t>What do you say?</w:t>
      </w:r>
    </w:p>
    <w:p w:rsidR="00D80A2D" w:rsidRDefault="00D80A2D" w:rsidP="007874B4">
      <w:r>
        <w:t>你觉得为什么人们这么关注约翰</w:t>
      </w:r>
      <w:r>
        <w:rPr>
          <w:rFonts w:hint="eastAsia"/>
        </w:rPr>
        <w:t>？</w:t>
      </w:r>
      <w:r>
        <w:rPr>
          <w:rFonts w:hint="eastAsia"/>
        </w:rPr>
        <w:t xml:space="preserve"> </w:t>
      </w:r>
    </w:p>
    <w:p w:rsidR="00D80A2D" w:rsidRDefault="007874B4" w:rsidP="007874B4">
      <w:r>
        <w:t>Why do you think the people paid such close attention to John?</w:t>
      </w:r>
    </w:p>
    <w:p w:rsidR="00D80A2D" w:rsidRDefault="00D80A2D" w:rsidP="007874B4">
      <w:r>
        <w:t>你觉得为什么许多的人希望让约翰施洗</w:t>
      </w:r>
      <w:r>
        <w:rPr>
          <w:rFonts w:hint="eastAsia"/>
        </w:rPr>
        <w:t>？</w:t>
      </w:r>
    </w:p>
    <w:p w:rsidR="00D80A2D" w:rsidRDefault="007874B4" w:rsidP="007874B4">
      <w:r>
        <w:t>Why do you think many of them wanted to</w:t>
      </w:r>
      <w:r w:rsidR="00D80A2D">
        <w:t xml:space="preserve"> </w:t>
      </w:r>
      <w:r>
        <w:t xml:space="preserve">be baptized by John? </w:t>
      </w:r>
    </w:p>
    <w:p w:rsidR="00D80A2D" w:rsidRDefault="00D80A2D" w:rsidP="007874B4">
      <w:r>
        <w:rPr>
          <w:rFonts w:hint="eastAsia"/>
        </w:rPr>
        <w:t>你觉得为什么那些</w:t>
      </w:r>
      <w:del w:id="455" w:author="SKY" w:date="2016-06-10T18:21:00Z">
        <w:r w:rsidDel="00F5735D">
          <w:rPr>
            <w:rFonts w:hint="eastAsia"/>
          </w:rPr>
          <w:delText>祭司和利未人</w:delText>
        </w:r>
      </w:del>
      <w:ins w:id="456" w:author="SKY" w:date="2016-06-10T18:21:00Z">
        <w:r w:rsidR="00F5735D">
          <w:rPr>
            <w:rFonts w:hint="eastAsia"/>
          </w:rPr>
          <w:t>犹太长老</w:t>
        </w:r>
      </w:ins>
      <w:r>
        <w:rPr>
          <w:rFonts w:hint="eastAsia"/>
        </w:rPr>
        <w:t>想要陷害约翰？</w:t>
      </w:r>
    </w:p>
    <w:p w:rsidR="00D80A2D" w:rsidRDefault="007874B4" w:rsidP="007874B4">
      <w:r>
        <w:t xml:space="preserve">Why do you think the Jewish religious leaders wanted to embarrass John? </w:t>
      </w:r>
    </w:p>
    <w:p w:rsidR="00D80A2D" w:rsidRDefault="00D80A2D" w:rsidP="007874B4">
      <w:r>
        <w:t>你觉得当约翰说弥赛</w:t>
      </w:r>
      <w:proofErr w:type="gramStart"/>
      <w:r>
        <w:t>亚即将</w:t>
      </w:r>
      <w:proofErr w:type="gramEnd"/>
      <w:r>
        <w:t>出现的时候</w:t>
      </w:r>
      <w:r>
        <w:rPr>
          <w:rFonts w:hint="eastAsia"/>
        </w:rPr>
        <w:t>，</w:t>
      </w:r>
      <w:ins w:id="457" w:author="SKY" w:date="2016-06-10T19:18:00Z">
        <w:r w:rsidR="00F5454A">
          <w:rPr>
            <w:rFonts w:hint="eastAsia"/>
          </w:rPr>
          <w:t>听到</w:t>
        </w:r>
      </w:ins>
      <w:ins w:id="458" w:author="SKY" w:date="2016-06-10T19:19:00Z">
        <w:r w:rsidR="00F5454A">
          <w:rPr>
            <w:rFonts w:hint="eastAsia"/>
          </w:rPr>
          <w:t>的</w:t>
        </w:r>
      </w:ins>
      <w:r>
        <w:t>那些人会有什么样的感觉</w:t>
      </w:r>
      <w:r>
        <w:rPr>
          <w:rFonts w:hint="eastAsia"/>
        </w:rPr>
        <w:t>？</w:t>
      </w:r>
    </w:p>
    <w:p w:rsidR="007874B4" w:rsidRDefault="007874B4" w:rsidP="007874B4">
      <w:r>
        <w:t>How do you</w:t>
      </w:r>
      <w:r w:rsidR="00D80A2D">
        <w:t xml:space="preserve"> </w:t>
      </w:r>
      <w:r>
        <w:t>think they might have felt when John said the Messiah was about to show up?</w:t>
      </w:r>
    </w:p>
    <w:p w:rsidR="007874B4" w:rsidRDefault="007874B4">
      <w:pPr>
        <w:widowControl/>
        <w:jc w:val="left"/>
      </w:pPr>
      <w:r>
        <w:br w:type="page"/>
      </w:r>
    </w:p>
    <w:p w:rsidR="007874B4" w:rsidRDefault="002514D4" w:rsidP="007874B4">
      <w:r w:rsidRPr="002514D4">
        <w:rPr>
          <w:rFonts w:hint="eastAsia"/>
        </w:rPr>
        <w:lastRenderedPageBreak/>
        <w:t>就是那在我以后来的</w:t>
      </w:r>
      <w:r>
        <w:rPr>
          <w:rFonts w:hint="eastAsia"/>
        </w:rPr>
        <w:t>，</w:t>
      </w:r>
      <w:r w:rsidRPr="002514D4">
        <w:rPr>
          <w:rFonts w:hint="eastAsia"/>
        </w:rPr>
        <w:t>我给他解鞋带</w:t>
      </w:r>
      <w:r>
        <w:rPr>
          <w:rFonts w:hint="eastAsia"/>
        </w:rPr>
        <w:t>，</w:t>
      </w:r>
      <w:r w:rsidRPr="002514D4">
        <w:rPr>
          <w:rFonts w:hint="eastAsia"/>
        </w:rPr>
        <w:t>也不配。</w:t>
      </w:r>
      <w:r>
        <w:rPr>
          <w:rFonts w:hint="eastAsia"/>
        </w:rPr>
        <w:t xml:space="preserve"> </w:t>
      </w:r>
      <w:r>
        <w:rPr>
          <w:rFonts w:hint="eastAsia"/>
        </w:rPr>
        <w:t>约翰福音</w:t>
      </w:r>
      <w:r>
        <w:t>1:27</w:t>
      </w:r>
    </w:p>
    <w:p w:rsidR="007874B4" w:rsidRDefault="007874B4" w:rsidP="007874B4">
      <w:r>
        <w:rPr>
          <w:rFonts w:hint="eastAsia"/>
        </w:rPr>
        <w:t>“</w:t>
      </w:r>
      <w:r>
        <w:t>The one who is coming after me;</w:t>
      </w:r>
      <w:r w:rsidRPr="007874B4">
        <w:t xml:space="preserve"> I am not</w:t>
      </w:r>
      <w:r>
        <w:t xml:space="preserve"> worthy to untie the thong of his sandal</w:t>
      </w:r>
      <w:r>
        <w:rPr>
          <w:rFonts w:hint="eastAsia"/>
        </w:rPr>
        <w:t>”</w:t>
      </w:r>
    </w:p>
    <w:p w:rsidR="007874B4" w:rsidRDefault="007874B4" w:rsidP="007874B4">
      <w:r>
        <w:t>John 1:27</w:t>
      </w:r>
    </w:p>
    <w:p w:rsidR="007874B4" w:rsidRDefault="007874B4" w:rsidP="00775DFB"/>
    <w:p w:rsidR="00972AE1" w:rsidRDefault="00972AE1" w:rsidP="00775DFB"/>
    <w:p w:rsidR="00972AE1" w:rsidRDefault="00972AE1" w:rsidP="00775DFB"/>
    <w:p w:rsidR="00972AE1" w:rsidRDefault="00972AE1">
      <w:pPr>
        <w:widowControl/>
        <w:jc w:val="left"/>
      </w:pPr>
      <w:r>
        <w:br w:type="page"/>
      </w:r>
    </w:p>
    <w:p w:rsidR="00972AE1" w:rsidRDefault="00972AE1" w:rsidP="00775DFB">
      <w:r>
        <w:lastRenderedPageBreak/>
        <w:t>故事</w:t>
      </w:r>
      <w:r>
        <w:rPr>
          <w:rFonts w:hint="eastAsia"/>
        </w:rPr>
        <w:t>9</w:t>
      </w:r>
      <w:r>
        <w:rPr>
          <w:rFonts w:hint="eastAsia"/>
        </w:rPr>
        <w:t>：耶稣受洗</w:t>
      </w:r>
    </w:p>
    <w:p w:rsidR="00972AE1" w:rsidRDefault="00972AE1" w:rsidP="00775DFB">
      <w:r w:rsidRPr="00972AE1">
        <w:t>Jesus Is Baptized</w:t>
      </w:r>
    </w:p>
    <w:p w:rsidR="00972AE1" w:rsidRDefault="00972AE1" w:rsidP="00775DFB"/>
    <w:p w:rsidR="00022E48" w:rsidRDefault="00022E48" w:rsidP="00775DFB">
      <w:r>
        <w:t>伟大的圣经真理</w:t>
      </w:r>
      <w:r>
        <w:rPr>
          <w:rFonts w:hint="eastAsia"/>
        </w:rPr>
        <w:t>：</w:t>
      </w:r>
    </w:p>
    <w:p w:rsidR="00972AE1" w:rsidRDefault="00972AE1" w:rsidP="00972AE1">
      <w:r>
        <w:t>Great Bible Truths:</w:t>
      </w:r>
    </w:p>
    <w:p w:rsidR="00022E48" w:rsidRDefault="00022E48" w:rsidP="00972AE1">
      <w:r>
        <w:t>1.</w:t>
      </w:r>
      <w:r>
        <w:t>耶稣受洗以顺服神的意愿</w:t>
      </w:r>
      <w:r>
        <w:rPr>
          <w:rFonts w:hint="eastAsia"/>
        </w:rPr>
        <w:t>。</w:t>
      </w:r>
    </w:p>
    <w:p w:rsidR="00972AE1" w:rsidRDefault="00972AE1" w:rsidP="00972AE1">
      <w:r>
        <w:t>1. Jesus was baptized in obedience to God’s will.</w:t>
      </w:r>
    </w:p>
    <w:p w:rsidR="00022E48" w:rsidRDefault="00022E48" w:rsidP="00972AE1">
      <w:r>
        <w:t>2.</w:t>
      </w:r>
      <w:r>
        <w:t>耶稣是神的儿子</w:t>
      </w:r>
      <w:r>
        <w:rPr>
          <w:rFonts w:hint="eastAsia"/>
        </w:rPr>
        <w:t>，</w:t>
      </w:r>
      <w:r>
        <w:t>神的羔羊</w:t>
      </w:r>
      <w:r>
        <w:rPr>
          <w:rFonts w:hint="eastAsia"/>
        </w:rPr>
        <w:t>，</w:t>
      </w:r>
      <w:r>
        <w:t>他将除去信从他的人身上的罪</w:t>
      </w:r>
      <w:r>
        <w:rPr>
          <w:rFonts w:hint="eastAsia"/>
        </w:rPr>
        <w:t>。</w:t>
      </w:r>
    </w:p>
    <w:p w:rsidR="00972AE1" w:rsidRDefault="00972AE1" w:rsidP="00972AE1">
      <w:r>
        <w:t>2. Jesus is the Son of God and the “Lamb” of God who takes away the sins of those who believe in him.</w:t>
      </w:r>
    </w:p>
    <w:p w:rsidR="00972AE1" w:rsidRDefault="00972AE1" w:rsidP="00775DFB"/>
    <w:p w:rsidR="00022E48" w:rsidRDefault="00022E48" w:rsidP="00775DFB">
      <w:r>
        <w:t>约翰福音</w:t>
      </w:r>
      <w:r>
        <w:rPr>
          <w:rFonts w:hint="eastAsia"/>
        </w:rPr>
        <w:t xml:space="preserve"> </w:t>
      </w:r>
      <w:r>
        <w:t>1:29-34</w:t>
      </w:r>
      <w:r>
        <w:rPr>
          <w:rFonts w:hint="eastAsia"/>
        </w:rPr>
        <w:t>，</w:t>
      </w:r>
      <w:r>
        <w:t>马太福音</w:t>
      </w:r>
      <w:r>
        <w:rPr>
          <w:rFonts w:hint="eastAsia"/>
        </w:rPr>
        <w:t xml:space="preserve"> </w:t>
      </w:r>
      <w:r>
        <w:t>3:3-17</w:t>
      </w:r>
    </w:p>
    <w:p w:rsidR="005C6EC3" w:rsidRDefault="005C6EC3" w:rsidP="005C6EC3">
      <w:r>
        <w:t>John 1:29-34, Matthew 3:3-17</w:t>
      </w:r>
    </w:p>
    <w:p w:rsidR="00022E48" w:rsidRDefault="00022E48" w:rsidP="005C6EC3"/>
    <w:p w:rsidR="00022E48" w:rsidRDefault="00022E48" w:rsidP="005C6EC3">
      <w:r>
        <w:t>有一天</w:t>
      </w:r>
      <w:r>
        <w:rPr>
          <w:rFonts w:hint="eastAsia"/>
        </w:rPr>
        <w:t>，</w:t>
      </w:r>
      <w:r>
        <w:t>当施洗约翰在约旦河边传道施洗的时候</w:t>
      </w:r>
      <w:r>
        <w:rPr>
          <w:rFonts w:hint="eastAsia"/>
        </w:rPr>
        <w:t>，</w:t>
      </w:r>
      <w:r>
        <w:t>耶稣</w:t>
      </w:r>
      <w:del w:id="459" w:author="SKY" w:date="2016-06-10T19:24:00Z">
        <w:r w:rsidDel="00F5454A">
          <w:rPr>
            <w:rFonts w:hint="eastAsia"/>
          </w:rPr>
          <w:delText>突然</w:delText>
        </w:r>
      </w:del>
      <w:ins w:id="460" w:author="SKY" w:date="2016-06-10T19:24:00Z">
        <w:r w:rsidR="00F5454A">
          <w:rPr>
            <w:rFonts w:hint="eastAsia"/>
          </w:rPr>
          <w:t>忽然</w:t>
        </w:r>
      </w:ins>
      <w:r>
        <w:t>来到了他面前</w:t>
      </w:r>
      <w:r>
        <w:rPr>
          <w:rFonts w:hint="eastAsia"/>
        </w:rPr>
        <w:t>。</w:t>
      </w:r>
    </w:p>
    <w:p w:rsidR="005C6EC3" w:rsidRDefault="005C6EC3" w:rsidP="005C6EC3">
      <w:r>
        <w:t>Suddenly, one day when John the Baptist was preaching and baptizing by the river Jordan, Jesus</w:t>
      </w:r>
    </w:p>
    <w:p w:rsidR="00022E48" w:rsidRDefault="005C6EC3" w:rsidP="005C6EC3">
      <w:proofErr w:type="gramStart"/>
      <w:r>
        <w:t>came</w:t>
      </w:r>
      <w:proofErr w:type="gramEnd"/>
      <w:r>
        <w:t xml:space="preserve"> to him. </w:t>
      </w:r>
    </w:p>
    <w:p w:rsidR="00022E48" w:rsidRDefault="00022E48" w:rsidP="005C6EC3">
      <w:r>
        <w:t>约翰大声说到</w:t>
      </w:r>
      <w:r>
        <w:rPr>
          <w:rFonts w:hint="eastAsia"/>
        </w:rPr>
        <w:t>：“</w:t>
      </w:r>
      <w:r w:rsidRPr="00022E48">
        <w:rPr>
          <w:rFonts w:hint="eastAsia"/>
        </w:rPr>
        <w:t>看哪</w:t>
      </w:r>
      <w:r>
        <w:rPr>
          <w:rFonts w:hint="eastAsia"/>
        </w:rPr>
        <w:t>，</w:t>
      </w:r>
      <w:r w:rsidRPr="00022E48">
        <w:rPr>
          <w:rFonts w:hint="eastAsia"/>
        </w:rPr>
        <w:t>神的羔羊</w:t>
      </w:r>
      <w:r>
        <w:rPr>
          <w:rFonts w:hint="eastAsia"/>
        </w:rPr>
        <w:t>，</w:t>
      </w:r>
      <w:r w:rsidRPr="00022E48">
        <w:rPr>
          <w:rFonts w:hint="eastAsia"/>
        </w:rPr>
        <w:t>除去世人罪孽的。</w:t>
      </w:r>
      <w:r>
        <w:rPr>
          <w:rFonts w:hint="eastAsia"/>
        </w:rPr>
        <w:t>”当耶稣要求约翰给他施洗的时候，约翰非常的</w:t>
      </w:r>
      <w:del w:id="461" w:author="SKY" w:date="2016-06-10T19:25:00Z">
        <w:r w:rsidDel="007B5CF9">
          <w:rPr>
            <w:rFonts w:hint="eastAsia"/>
          </w:rPr>
          <w:delText>惊奇</w:delText>
        </w:r>
      </w:del>
      <w:ins w:id="462" w:author="SKY" w:date="2016-06-10T19:25:00Z">
        <w:r w:rsidR="007B5CF9">
          <w:rPr>
            <w:rFonts w:hint="eastAsia"/>
          </w:rPr>
          <w:t>惊惶</w:t>
        </w:r>
      </w:ins>
      <w:r>
        <w:rPr>
          <w:rFonts w:hint="eastAsia"/>
        </w:rPr>
        <w:t>，约翰</w:t>
      </w:r>
      <w:ins w:id="463" w:author="SKY" w:date="2016-06-10T19:26:00Z">
        <w:r w:rsidR="007B5CF9">
          <w:rPr>
            <w:rFonts w:hint="eastAsia"/>
          </w:rPr>
          <w:t>回答</w:t>
        </w:r>
      </w:ins>
      <w:r>
        <w:rPr>
          <w:rFonts w:hint="eastAsia"/>
        </w:rPr>
        <w:t>说“不”</w:t>
      </w:r>
      <w:r>
        <w:rPr>
          <w:rFonts w:hint="eastAsia"/>
        </w:rPr>
        <w:t xml:space="preserve"> </w:t>
      </w:r>
      <w:r>
        <w:rPr>
          <w:rFonts w:hint="eastAsia"/>
        </w:rPr>
        <w:t>因为耶稣比他还要大。</w:t>
      </w:r>
    </w:p>
    <w:p w:rsidR="00022E48" w:rsidRDefault="005C6EC3" w:rsidP="005C6EC3">
      <w:r>
        <w:t>John said in a loud voice, “This is the Lamb of God who takes away the sin of the world!” John</w:t>
      </w:r>
      <w:r w:rsidR="00022E48">
        <w:t xml:space="preserve"> </w:t>
      </w:r>
      <w:r>
        <w:t>was very surprised when Jesus asked him to baptize him. John said “no” because Jesus was much greater</w:t>
      </w:r>
      <w:r w:rsidR="00022E48">
        <w:t xml:space="preserve"> </w:t>
      </w:r>
      <w:r>
        <w:t xml:space="preserve">than John. </w:t>
      </w:r>
    </w:p>
    <w:p w:rsidR="00022E48" w:rsidRDefault="00022E48" w:rsidP="005C6EC3">
      <w:r>
        <w:t>约翰说</w:t>
      </w:r>
      <w:r>
        <w:rPr>
          <w:rFonts w:hint="eastAsia"/>
        </w:rPr>
        <w:t>：“你应该给我施洗，但是你却反过来要我给你施洗”。耶稣回答他说：“你应该这么做，因为神希望如此”。因此，约翰同意</w:t>
      </w:r>
      <w:ins w:id="464" w:author="SKY" w:date="2016-06-10T19:29:00Z">
        <w:r w:rsidR="007D74C6">
          <w:rPr>
            <w:rFonts w:hint="eastAsia"/>
          </w:rPr>
          <w:t>了</w:t>
        </w:r>
      </w:ins>
      <w:r>
        <w:rPr>
          <w:rFonts w:hint="eastAsia"/>
        </w:rPr>
        <w:t>给耶稣施洗。</w:t>
      </w:r>
    </w:p>
    <w:p w:rsidR="005C6EC3" w:rsidRDefault="005C6EC3" w:rsidP="005C6EC3">
      <w:r>
        <w:t>“I should be baptized by you,” said John, “and yet you come to be baptized by me!” Jesus answered him saying. “Do this now because this is what God wants”. So John agreed to baptize him.</w:t>
      </w:r>
    </w:p>
    <w:p w:rsidR="00022E48" w:rsidRDefault="00022E48" w:rsidP="005C6EC3">
      <w:r>
        <w:t>约翰</w:t>
      </w:r>
      <w:r w:rsidR="00CE66FB">
        <w:t>把耶稣浸入了约旦河水中</w:t>
      </w:r>
      <w:r w:rsidR="00CE66FB">
        <w:rPr>
          <w:rFonts w:hint="eastAsia"/>
        </w:rPr>
        <w:t>，</w:t>
      </w:r>
      <w:r w:rsidR="00CE66FB">
        <w:t>然后又从水中起来的时候</w:t>
      </w:r>
      <w:r w:rsidR="00CE66FB">
        <w:rPr>
          <w:rFonts w:hint="eastAsia"/>
        </w:rPr>
        <w:t>，</w:t>
      </w:r>
      <w:r w:rsidR="00CE66FB" w:rsidRPr="00CE66FB">
        <w:rPr>
          <w:rFonts w:hint="eastAsia"/>
        </w:rPr>
        <w:t>天忽然为他开了</w:t>
      </w:r>
      <w:r w:rsidR="00CE66FB">
        <w:rPr>
          <w:rFonts w:hint="eastAsia"/>
        </w:rPr>
        <w:t>，约翰</w:t>
      </w:r>
      <w:r w:rsidR="00CE66FB" w:rsidRPr="00CE66FB">
        <w:rPr>
          <w:rFonts w:hint="eastAsia"/>
        </w:rPr>
        <w:t>就看见神的灵</w:t>
      </w:r>
      <w:r w:rsidR="00CE66FB">
        <w:rPr>
          <w:rFonts w:hint="eastAsia"/>
        </w:rPr>
        <w:t>，</w:t>
      </w:r>
      <w:r w:rsidR="00CE66FB" w:rsidRPr="00CE66FB">
        <w:rPr>
          <w:rFonts w:hint="eastAsia"/>
        </w:rPr>
        <w:t>仿佛鸽子降下</w:t>
      </w:r>
      <w:r w:rsidR="00CE66FB">
        <w:rPr>
          <w:rFonts w:hint="eastAsia"/>
        </w:rPr>
        <w:t>，</w:t>
      </w:r>
      <w:r w:rsidR="00CE66FB" w:rsidRPr="00CE66FB">
        <w:rPr>
          <w:rFonts w:hint="eastAsia"/>
        </w:rPr>
        <w:t>落在</w:t>
      </w:r>
      <w:r w:rsidR="00CE66FB">
        <w:rPr>
          <w:rFonts w:hint="eastAsia"/>
        </w:rPr>
        <w:t>耶稣</w:t>
      </w:r>
      <w:r w:rsidR="00CE66FB" w:rsidRPr="00CE66FB">
        <w:rPr>
          <w:rFonts w:hint="eastAsia"/>
        </w:rPr>
        <w:t>身上。</w:t>
      </w:r>
    </w:p>
    <w:p w:rsidR="005C6EC3" w:rsidRDefault="005C6EC3" w:rsidP="005C6EC3">
      <w:r>
        <w:t xml:space="preserve">John dipped Jesus into the waters of the Jordan </w:t>
      </w:r>
      <w:proofErr w:type="gramStart"/>
      <w:r>
        <w:t>river</w:t>
      </w:r>
      <w:proofErr w:type="gramEnd"/>
      <w:r>
        <w:t xml:space="preserve"> and then lifted him up out of the water. The</w:t>
      </w:r>
    </w:p>
    <w:p w:rsidR="00CE66FB" w:rsidRDefault="005C6EC3" w:rsidP="005C6EC3">
      <w:r>
        <w:t>moment Jesus came out of the water, the heavens opened up to him and he and John saw the Spirit of God</w:t>
      </w:r>
      <w:r w:rsidR="00CE66FB">
        <w:t xml:space="preserve"> </w:t>
      </w:r>
      <w:r>
        <w:t xml:space="preserve">coming down like a dove and lighting on Jesus. </w:t>
      </w:r>
    </w:p>
    <w:p w:rsidR="00CE66FB" w:rsidRDefault="00CE66FB" w:rsidP="005C6EC3">
      <w:r>
        <w:t>这时</w:t>
      </w:r>
      <w:r>
        <w:rPr>
          <w:rFonts w:hint="eastAsia"/>
        </w:rPr>
        <w:t>，</w:t>
      </w:r>
      <w:r>
        <w:t>一个从天上发出的声音说道</w:t>
      </w:r>
      <w:r>
        <w:rPr>
          <w:rFonts w:hint="eastAsia"/>
        </w:rPr>
        <w:t>：“</w:t>
      </w:r>
      <w:r w:rsidRPr="00CE66FB">
        <w:rPr>
          <w:rFonts w:hint="eastAsia"/>
        </w:rPr>
        <w:t>这是我的爱子、我所喜悦的。</w:t>
      </w:r>
      <w:r>
        <w:rPr>
          <w:rFonts w:hint="eastAsia"/>
        </w:rPr>
        <w:t>”施洗约翰</w:t>
      </w:r>
      <w:del w:id="465" w:author="SKY" w:date="2016-06-10T19:31:00Z">
        <w:r w:rsidDel="00432CFD">
          <w:rPr>
            <w:rFonts w:hint="eastAsia"/>
          </w:rPr>
          <w:delText>哭</w:delText>
        </w:r>
      </w:del>
      <w:ins w:id="466" w:author="SKY" w:date="2016-06-10T19:31:00Z">
        <w:r w:rsidR="00432CFD">
          <w:rPr>
            <w:rFonts w:hint="eastAsia"/>
          </w:rPr>
          <w:t>大喊</w:t>
        </w:r>
      </w:ins>
      <w:r>
        <w:rPr>
          <w:rFonts w:hint="eastAsia"/>
        </w:rPr>
        <w:t>着说：“我见过他了，我告诉你们所有人，这人就是神的儿子”</w:t>
      </w:r>
    </w:p>
    <w:p w:rsidR="005C6EC3" w:rsidRDefault="005C6EC3" w:rsidP="005C6EC3">
      <w:r>
        <w:t>Then, a voice was heard from heaven, saying, “This is my</w:t>
      </w:r>
      <w:r w:rsidR="00CE66FB">
        <w:t xml:space="preserve"> </w:t>
      </w:r>
      <w:r>
        <w:t>own dear son. I am well pleased with him. John the Baptist then cried, “I have seen it, and I tell you all, this is</w:t>
      </w:r>
      <w:r w:rsidR="00CE66FB">
        <w:t xml:space="preserve"> </w:t>
      </w:r>
      <w:r>
        <w:t>the Son of God.”</w:t>
      </w:r>
    </w:p>
    <w:p w:rsidR="00357669" w:rsidRDefault="00357669">
      <w:pPr>
        <w:widowControl/>
        <w:jc w:val="left"/>
        <w:rPr>
          <w:ins w:id="467" w:author="SKY" w:date="2016-06-10T19:31:00Z"/>
        </w:rPr>
      </w:pPr>
      <w:ins w:id="468" w:author="SKY" w:date="2016-06-10T19:31:00Z">
        <w:r>
          <w:br w:type="page"/>
        </w:r>
      </w:ins>
    </w:p>
    <w:p w:rsidR="00CE66FB" w:rsidRDefault="00CE66FB" w:rsidP="005C6EC3"/>
    <w:p w:rsidR="00CE66FB" w:rsidRDefault="00CE66FB" w:rsidP="005C6EC3">
      <w:r>
        <w:t>讨论故事</w:t>
      </w:r>
      <w:r>
        <w:rPr>
          <w:rFonts w:hint="eastAsia"/>
        </w:rPr>
        <w:t>：</w:t>
      </w:r>
    </w:p>
    <w:p w:rsidR="005C6EC3" w:rsidRDefault="005C6EC3" w:rsidP="005C6EC3">
      <w:r>
        <w:t>Talk About the Story:</w:t>
      </w:r>
    </w:p>
    <w:p w:rsidR="00CE66FB" w:rsidRDefault="00CE66FB" w:rsidP="005C6EC3">
      <w:r>
        <w:t>1.</w:t>
      </w:r>
      <w:r>
        <w:t>施洗约翰看起来像什么</w:t>
      </w:r>
      <w:r>
        <w:rPr>
          <w:rFonts w:hint="eastAsia"/>
        </w:rPr>
        <w:t>？</w:t>
      </w:r>
    </w:p>
    <w:p w:rsidR="005C6EC3" w:rsidRDefault="005C6EC3" w:rsidP="005C6EC3">
      <w:r>
        <w:t>1. What did John the Baptist look like?</w:t>
      </w:r>
    </w:p>
    <w:p w:rsidR="00CE66FB" w:rsidRDefault="00CE66FB" w:rsidP="005C6EC3">
      <w:r>
        <w:t>2.</w:t>
      </w:r>
      <w:r w:rsidR="002D20E0">
        <w:t>你</w:t>
      </w:r>
      <w:del w:id="469" w:author="SKY" w:date="2016-06-10T19:32:00Z">
        <w:r w:rsidR="002D20E0" w:rsidDel="006461EA">
          <w:rPr>
            <w:rFonts w:hint="eastAsia"/>
          </w:rPr>
          <w:delText>为什么会</w:delText>
        </w:r>
        <w:r w:rsidR="006461EA" w:rsidDel="006461EA">
          <w:rPr>
            <w:rFonts w:hint="eastAsia"/>
          </w:rPr>
          <w:delText>认为</w:delText>
        </w:r>
      </w:del>
      <w:ins w:id="470" w:author="SKY" w:date="2016-06-10T19:32:00Z">
        <w:r w:rsidR="006461EA">
          <w:rPr>
            <w:rFonts w:hint="eastAsia"/>
          </w:rPr>
          <w:t>觉得</w:t>
        </w:r>
        <w:r w:rsidR="006461EA">
          <w:t>为什么</w:t>
        </w:r>
      </w:ins>
      <w:r w:rsidR="00361550">
        <w:t>施洗约翰</w:t>
      </w:r>
      <w:ins w:id="471" w:author="SKY" w:date="2016-06-10T19:32:00Z">
        <w:r w:rsidR="00631E8D">
          <w:t>要</w:t>
        </w:r>
      </w:ins>
      <w:r w:rsidR="00361550">
        <w:t>称耶稣为</w:t>
      </w:r>
      <w:r w:rsidR="00361550">
        <w:rPr>
          <w:rFonts w:hint="eastAsia"/>
        </w:rPr>
        <w:t>“上帝的羔羊”？</w:t>
      </w:r>
      <w:r w:rsidR="002D20E0">
        <w:rPr>
          <w:rFonts w:hint="eastAsia"/>
        </w:rPr>
        <w:t>他说耶稣将会如何除去世间的罪？</w:t>
      </w:r>
    </w:p>
    <w:p w:rsidR="005C6EC3" w:rsidRDefault="005C6EC3" w:rsidP="005C6EC3">
      <w:r>
        <w:t>2. Why do you believe that John the Baptist called Jesus “the Lamb of God?” What did he say that Jesus</w:t>
      </w:r>
      <w:r w:rsidR="00CE66FB">
        <w:t xml:space="preserve"> </w:t>
      </w:r>
      <w:r>
        <w:t>would do with the sins of the world?</w:t>
      </w:r>
    </w:p>
    <w:p w:rsidR="002D20E0" w:rsidRDefault="002D20E0" w:rsidP="005C6EC3">
      <w:r>
        <w:t>3.</w:t>
      </w:r>
      <w:r>
        <w:t>当耶稣让约翰给他施洗的时候</w:t>
      </w:r>
      <w:r>
        <w:rPr>
          <w:rFonts w:hint="eastAsia"/>
        </w:rPr>
        <w:t>，</w:t>
      </w:r>
      <w:r>
        <w:t>如果你是约翰</w:t>
      </w:r>
      <w:r>
        <w:rPr>
          <w:rFonts w:hint="eastAsia"/>
        </w:rPr>
        <w:t>你会怎么想？</w:t>
      </w:r>
    </w:p>
    <w:p w:rsidR="005C6EC3" w:rsidRDefault="005C6EC3" w:rsidP="005C6EC3">
      <w:r>
        <w:t>3. How would you have felt if you were John, and Jesus asked you to baptize him?</w:t>
      </w:r>
    </w:p>
    <w:p w:rsidR="002D20E0" w:rsidRDefault="002D20E0" w:rsidP="005C6EC3">
      <w:r>
        <w:t>4.</w:t>
      </w:r>
      <w:r w:rsidR="006C6FDE">
        <w:t>为什么耶稣说约翰应该给他施洗</w:t>
      </w:r>
      <w:r w:rsidR="006C6FDE">
        <w:rPr>
          <w:rFonts w:hint="eastAsia"/>
        </w:rPr>
        <w:t>？</w:t>
      </w:r>
    </w:p>
    <w:p w:rsidR="005C6EC3" w:rsidRDefault="005C6EC3" w:rsidP="005C6EC3">
      <w:r>
        <w:t>4. Why did Jesus say that John should baptize him?</w:t>
      </w:r>
    </w:p>
    <w:p w:rsidR="006C6FDE" w:rsidRDefault="006C6FDE" w:rsidP="005C6EC3">
      <w:r>
        <w:t>5.</w:t>
      </w:r>
      <w:r>
        <w:t>当耶稣从水中出来的时候</w:t>
      </w:r>
      <w:r>
        <w:rPr>
          <w:rFonts w:hint="eastAsia"/>
        </w:rPr>
        <w:t>，</w:t>
      </w:r>
      <w:r>
        <w:t>耶稣和约翰看到了什么</w:t>
      </w:r>
      <w:r>
        <w:rPr>
          <w:rFonts w:hint="eastAsia"/>
        </w:rPr>
        <w:t>？</w:t>
      </w:r>
    </w:p>
    <w:p w:rsidR="005C6EC3" w:rsidRDefault="005C6EC3" w:rsidP="005C6EC3">
      <w:r>
        <w:t>5. What did Jesus and John see the moment that Jesus arose from the water?</w:t>
      </w:r>
    </w:p>
    <w:p w:rsidR="006C6FDE" w:rsidRDefault="006C6FDE" w:rsidP="005C6EC3">
      <w:r>
        <w:t>6.</w:t>
      </w:r>
      <w:ins w:id="472" w:author="SKY" w:date="2016-06-10T19:42:00Z">
        <w:r w:rsidR="001C2FEC">
          <w:t>神是如何述说耶稣的</w:t>
        </w:r>
      </w:ins>
      <w:del w:id="473" w:author="SKY" w:date="2016-06-10T19:42:00Z">
        <w:r w:rsidDel="001C2FEC">
          <w:delText>神</w:delText>
        </w:r>
      </w:del>
      <w:del w:id="474" w:author="SKY" w:date="2016-06-10T19:37:00Z">
        <w:r w:rsidDel="002F2F85">
          <w:delText>是怎么</w:delText>
        </w:r>
      </w:del>
      <w:del w:id="475" w:author="SKY" w:date="2016-06-10T19:36:00Z">
        <w:r w:rsidDel="002F2F85">
          <w:rPr>
            <w:rFonts w:hint="eastAsia"/>
          </w:rPr>
          <w:delText>说</w:delText>
        </w:r>
      </w:del>
      <w:del w:id="476" w:author="SKY" w:date="2016-06-10T19:42:00Z">
        <w:r w:rsidDel="001C2FEC">
          <w:delText>耶稣</w:delText>
        </w:r>
      </w:del>
      <w:del w:id="477" w:author="SKY" w:date="2016-06-10T19:37:00Z">
        <w:r w:rsidDel="002F2F85">
          <w:delText>的</w:delText>
        </w:r>
      </w:del>
      <w:r>
        <w:rPr>
          <w:rFonts w:hint="eastAsia"/>
        </w:rPr>
        <w:t>？</w:t>
      </w:r>
    </w:p>
    <w:p w:rsidR="005C6EC3" w:rsidRDefault="005C6EC3" w:rsidP="005C6EC3">
      <w:r>
        <w:t>6. What did God say about Jesus?</w:t>
      </w:r>
    </w:p>
    <w:p w:rsidR="006C6FDE" w:rsidRDefault="006C6FDE" w:rsidP="005C6EC3">
      <w:r>
        <w:t>7.</w:t>
      </w:r>
      <w:r>
        <w:t>约翰是</w:t>
      </w:r>
      <w:del w:id="478" w:author="SKY" w:date="2016-06-10T19:43:00Z">
        <w:r w:rsidDel="001C2FEC">
          <w:rPr>
            <w:rFonts w:hint="eastAsia"/>
          </w:rPr>
          <w:delText>怎么</w:delText>
        </w:r>
      </w:del>
      <w:ins w:id="479" w:author="SKY" w:date="2016-06-10T19:43:00Z">
        <w:r w:rsidR="001C2FEC">
          <w:rPr>
            <w:rFonts w:hint="eastAsia"/>
          </w:rPr>
          <w:t>如何</w:t>
        </w:r>
        <w:r w:rsidR="001C2FEC">
          <w:t>述</w:t>
        </w:r>
      </w:ins>
      <w:r>
        <w:t>说耶稣的</w:t>
      </w:r>
      <w:r>
        <w:rPr>
          <w:rFonts w:hint="eastAsia"/>
        </w:rPr>
        <w:t>？</w:t>
      </w:r>
    </w:p>
    <w:p w:rsidR="005C6EC3" w:rsidRDefault="005C6EC3" w:rsidP="005C6EC3">
      <w:r>
        <w:t>7. What did John say about Jesus?</w:t>
      </w:r>
    </w:p>
    <w:p w:rsidR="006C6FDE" w:rsidRDefault="003A4FC6" w:rsidP="005C6EC3">
      <w:r>
        <w:t>你的看法</w:t>
      </w:r>
      <w:r>
        <w:rPr>
          <w:rFonts w:hint="eastAsia"/>
        </w:rPr>
        <w:t>：</w:t>
      </w:r>
    </w:p>
    <w:p w:rsidR="005C6EC3" w:rsidRDefault="005C6EC3" w:rsidP="005C6EC3">
      <w:r>
        <w:t>What do you say?</w:t>
      </w:r>
    </w:p>
    <w:p w:rsidR="006C6FDE" w:rsidRDefault="006C6FDE" w:rsidP="005C6EC3">
      <w:r>
        <w:t>你认为为什么耶稣要坚持让约翰给他施洗</w:t>
      </w:r>
      <w:r>
        <w:rPr>
          <w:rFonts w:hint="eastAsia"/>
        </w:rPr>
        <w:t>？</w:t>
      </w:r>
      <w:r>
        <w:t>你曾经想过要受洗吗</w:t>
      </w:r>
      <w:r>
        <w:rPr>
          <w:rFonts w:hint="eastAsia"/>
        </w:rPr>
        <w:t>？</w:t>
      </w:r>
      <w:r>
        <w:t>如果</w:t>
      </w:r>
      <w:del w:id="480" w:author="SKY" w:date="2016-06-10T19:44:00Z">
        <w:r w:rsidDel="0022431F">
          <w:delText>是这样</w:delText>
        </w:r>
      </w:del>
      <w:ins w:id="481" w:author="SKY" w:date="2016-06-10T19:44:00Z">
        <w:r w:rsidR="0022431F">
          <w:t>想过</w:t>
        </w:r>
      </w:ins>
      <w:r>
        <w:rPr>
          <w:rFonts w:hint="eastAsia"/>
        </w:rPr>
        <w:t>，</w:t>
      </w:r>
      <w:ins w:id="482" w:author="SKY" w:date="2016-06-10T19:44:00Z">
        <w:r w:rsidR="0022431F">
          <w:rPr>
            <w:rFonts w:hint="eastAsia"/>
          </w:rPr>
          <w:t>怎么受洗呢</w:t>
        </w:r>
      </w:ins>
      <w:del w:id="483" w:author="SKY" w:date="2016-06-10T19:44:00Z">
        <w:r w:rsidDel="0022431F">
          <w:delText>会发生什么</w:delText>
        </w:r>
      </w:del>
      <w:r>
        <w:rPr>
          <w:rFonts w:hint="eastAsia"/>
        </w:rPr>
        <w:t>？</w:t>
      </w:r>
    </w:p>
    <w:p w:rsidR="005C6EC3" w:rsidRDefault="005C6EC3" w:rsidP="005C6EC3">
      <w:r>
        <w:t>Why do you believe Jesus insisted on being baptized? Have you ever chosen to be baptized? If so, how it</w:t>
      </w:r>
      <w:r w:rsidR="006C6FDE">
        <w:t xml:space="preserve"> </w:t>
      </w:r>
      <w:r>
        <w:t>happened.</w:t>
      </w:r>
    </w:p>
    <w:p w:rsidR="00777699" w:rsidRDefault="00777699" w:rsidP="005C6EC3"/>
    <w:p w:rsidR="00777699" w:rsidRDefault="00777699" w:rsidP="005C6EC3"/>
    <w:p w:rsidR="00777699" w:rsidRDefault="00777699">
      <w:pPr>
        <w:widowControl/>
        <w:jc w:val="left"/>
      </w:pPr>
      <w:r>
        <w:br w:type="page"/>
      </w:r>
    </w:p>
    <w:p w:rsidR="00777699" w:rsidRDefault="00777699" w:rsidP="005C6EC3"/>
    <w:p w:rsidR="00595EBE" w:rsidRDefault="0001521A" w:rsidP="005C6EC3">
      <w:r w:rsidRPr="0001521A">
        <w:rPr>
          <w:rFonts w:hint="eastAsia"/>
        </w:rPr>
        <w:t>从天上有声音说</w:t>
      </w:r>
      <w:r>
        <w:rPr>
          <w:rFonts w:hint="eastAsia"/>
        </w:rPr>
        <w:t>：“</w:t>
      </w:r>
      <w:r w:rsidRPr="0001521A">
        <w:rPr>
          <w:rFonts w:hint="eastAsia"/>
        </w:rPr>
        <w:t>这是我的爱子</w:t>
      </w:r>
      <w:r>
        <w:rPr>
          <w:rFonts w:hint="eastAsia"/>
        </w:rPr>
        <w:t>，</w:t>
      </w:r>
      <w:r w:rsidRPr="0001521A">
        <w:rPr>
          <w:rFonts w:hint="eastAsia"/>
        </w:rPr>
        <w:t>我所喜悦的。</w:t>
      </w:r>
      <w:r>
        <w:rPr>
          <w:rFonts w:hint="eastAsia"/>
        </w:rPr>
        <w:t>”</w:t>
      </w:r>
      <w:r w:rsidR="002A6F1C">
        <w:rPr>
          <w:rFonts w:hint="eastAsia"/>
        </w:rPr>
        <w:t xml:space="preserve"> </w:t>
      </w:r>
      <w:r w:rsidR="002A6F1C">
        <w:rPr>
          <w:rFonts w:hint="eastAsia"/>
        </w:rPr>
        <w:t>马太福音</w:t>
      </w:r>
      <w:r w:rsidR="002A6F1C">
        <w:rPr>
          <w:rFonts w:hint="eastAsia"/>
        </w:rPr>
        <w:t xml:space="preserve"> </w:t>
      </w:r>
      <w:r w:rsidR="002A6F1C">
        <w:t>3:17</w:t>
      </w:r>
    </w:p>
    <w:p w:rsidR="00777699" w:rsidRDefault="00777699" w:rsidP="00777699">
      <w:r>
        <w:t>Then a voice said from heaven,</w:t>
      </w:r>
      <w:r>
        <w:rPr>
          <w:rFonts w:hint="eastAsia"/>
        </w:rPr>
        <w:t>“</w:t>
      </w:r>
      <w:r>
        <w:t>This is my own Dear Son, with whom I am pleased”.</w:t>
      </w:r>
    </w:p>
    <w:p w:rsidR="00777699" w:rsidRDefault="00777699" w:rsidP="00777699">
      <w:r>
        <w:t>Matthew 3:17</w:t>
      </w:r>
    </w:p>
    <w:p w:rsidR="005C6EC3" w:rsidRDefault="005C6EC3" w:rsidP="00775DFB"/>
    <w:p w:rsidR="005C6EC3" w:rsidRDefault="005C6EC3" w:rsidP="00775DFB"/>
    <w:p w:rsidR="00972AE1" w:rsidRDefault="00972AE1" w:rsidP="00775DFB"/>
    <w:p w:rsidR="00BD68D6" w:rsidRDefault="00BD68D6" w:rsidP="00775DFB"/>
    <w:p w:rsidR="00BD68D6" w:rsidRDefault="00BD68D6">
      <w:pPr>
        <w:widowControl/>
        <w:jc w:val="left"/>
      </w:pPr>
      <w:r>
        <w:br w:type="page"/>
      </w:r>
    </w:p>
    <w:p w:rsidR="00BD68D6" w:rsidRDefault="00BD68D6" w:rsidP="00775DFB">
      <w:r>
        <w:lastRenderedPageBreak/>
        <w:t>故事</w:t>
      </w:r>
      <w:r>
        <w:rPr>
          <w:rFonts w:hint="eastAsia"/>
        </w:rPr>
        <w:t>10</w:t>
      </w:r>
      <w:r>
        <w:rPr>
          <w:rFonts w:hint="eastAsia"/>
        </w:rPr>
        <w:t>：</w:t>
      </w:r>
      <w:del w:id="484" w:author="SKY" w:date="2016-07-24T17:27:00Z">
        <w:r w:rsidR="00215F64" w:rsidDel="00CD7C8B">
          <w:rPr>
            <w:rFonts w:hint="eastAsia"/>
          </w:rPr>
          <w:delText>试探</w:delText>
        </w:r>
      </w:del>
      <w:ins w:id="485" w:author="SKY" w:date="2016-07-24T17:27:00Z">
        <w:r w:rsidR="00CD7C8B">
          <w:rPr>
            <w:rFonts w:hint="eastAsia"/>
          </w:rPr>
          <w:t>试炼</w:t>
        </w:r>
      </w:ins>
    </w:p>
    <w:p w:rsidR="00BD68D6" w:rsidRDefault="00BD68D6" w:rsidP="00775DFB">
      <w:r w:rsidRPr="00BD68D6">
        <w:t>Tempted</w:t>
      </w:r>
    </w:p>
    <w:p w:rsidR="00BD68D6" w:rsidRDefault="00BD68D6" w:rsidP="00775DFB"/>
    <w:p w:rsidR="00ED709A" w:rsidRDefault="00ED709A" w:rsidP="00775DFB">
      <w:r>
        <w:t>伟大的圣经真理</w:t>
      </w:r>
      <w:r>
        <w:rPr>
          <w:rFonts w:hint="eastAsia"/>
        </w:rPr>
        <w:t>：</w:t>
      </w:r>
    </w:p>
    <w:p w:rsidR="00BD68D6" w:rsidRDefault="00BD68D6" w:rsidP="00BD68D6">
      <w:r>
        <w:t>Great Bible Truths:</w:t>
      </w:r>
    </w:p>
    <w:p w:rsidR="00ED709A" w:rsidRDefault="00ED709A" w:rsidP="00BD68D6">
      <w:r>
        <w:t>1.</w:t>
      </w:r>
      <w:r>
        <w:t>耶稣</w:t>
      </w:r>
      <w:r>
        <w:rPr>
          <w:rFonts w:hint="eastAsia"/>
        </w:rPr>
        <w:t>，</w:t>
      </w:r>
      <w:r>
        <w:t>上帝的爱子</w:t>
      </w:r>
      <w:r>
        <w:rPr>
          <w:rFonts w:hint="eastAsia"/>
        </w:rPr>
        <w:t>，值得我们真诚的敬拜和虔诚的服侍。</w:t>
      </w:r>
    </w:p>
    <w:p w:rsidR="00BD68D6" w:rsidRDefault="00BD68D6" w:rsidP="00BD68D6">
      <w:r>
        <w:t>1. Jesus, as God’s Son, deserves our sincere worship and faithful service</w:t>
      </w:r>
    </w:p>
    <w:p w:rsidR="00645E5C" w:rsidRDefault="00645E5C" w:rsidP="00BD68D6">
      <w:r>
        <w:t>2.</w:t>
      </w:r>
      <w:r>
        <w:t>当我们离神更近</w:t>
      </w:r>
      <w:r>
        <w:rPr>
          <w:rFonts w:hint="eastAsia"/>
        </w:rPr>
        <w:t>，</w:t>
      </w:r>
      <w:ins w:id="486" w:author="SKY" w:date="2016-06-10T19:46:00Z">
        <w:r w:rsidR="004F318D">
          <w:rPr>
            <w:rFonts w:hint="eastAsia"/>
          </w:rPr>
          <w:t>他会允许我们</w:t>
        </w:r>
      </w:ins>
      <w:ins w:id="487" w:author="SKY" w:date="2016-06-10T19:47:00Z">
        <w:r w:rsidR="004F318D">
          <w:rPr>
            <w:rFonts w:hint="eastAsia"/>
          </w:rPr>
          <w:t>战胜魔鬼设下的试探。</w:t>
        </w:r>
      </w:ins>
    </w:p>
    <w:p w:rsidR="00BD68D6" w:rsidRDefault="00BD68D6" w:rsidP="00BD68D6">
      <w:r>
        <w:t>2. When we stay close to God, he enables us to overcome any temptation the devil may present to us.</w:t>
      </w:r>
    </w:p>
    <w:p w:rsidR="00BD68D6" w:rsidRDefault="00BD68D6" w:rsidP="00775DFB"/>
    <w:p w:rsidR="00BD68D6" w:rsidRDefault="00645E5C" w:rsidP="00775DFB">
      <w:r>
        <w:t>路加福音</w:t>
      </w:r>
      <w:r>
        <w:rPr>
          <w:rFonts w:hint="eastAsia"/>
        </w:rPr>
        <w:t xml:space="preserve"> </w:t>
      </w:r>
      <w:r>
        <w:t>4:1-13</w:t>
      </w:r>
    </w:p>
    <w:p w:rsidR="00BD68D6" w:rsidRDefault="00BD68D6" w:rsidP="00BD68D6">
      <w:r>
        <w:t>Luke 4:1-13</w:t>
      </w:r>
    </w:p>
    <w:p w:rsidR="00645E5C" w:rsidRDefault="00645E5C" w:rsidP="00BD68D6"/>
    <w:p w:rsidR="00C420AC" w:rsidRDefault="00C420AC" w:rsidP="00BD68D6">
      <w:r>
        <w:t>耶稣受洗后离开了约旦河</w:t>
      </w:r>
      <w:r>
        <w:rPr>
          <w:rFonts w:hint="eastAsia"/>
        </w:rPr>
        <w:t>，</w:t>
      </w:r>
      <w:r>
        <w:t>离开了施洗约翰</w:t>
      </w:r>
      <w:r>
        <w:rPr>
          <w:rFonts w:hint="eastAsia"/>
        </w:rPr>
        <w:t>。</w:t>
      </w:r>
      <w:r>
        <w:t>他被圣灵引导</w:t>
      </w:r>
      <w:r>
        <w:rPr>
          <w:rFonts w:hint="eastAsia"/>
        </w:rPr>
        <w:t>，</w:t>
      </w:r>
      <w:r>
        <w:t>离开人群走进了沙漠深处</w:t>
      </w:r>
      <w:r>
        <w:rPr>
          <w:rFonts w:hint="eastAsia"/>
        </w:rPr>
        <w:t>。</w:t>
      </w:r>
      <w:r>
        <w:rPr>
          <w:rFonts w:hint="eastAsia"/>
        </w:rPr>
        <w:t>4</w:t>
      </w:r>
      <w:r>
        <w:t>0</w:t>
      </w:r>
      <w:r>
        <w:t>天他都没有吃东西</w:t>
      </w:r>
      <w:r>
        <w:rPr>
          <w:rFonts w:hint="eastAsia"/>
        </w:rPr>
        <w:t>。</w:t>
      </w:r>
    </w:p>
    <w:p w:rsidR="00BD68D6" w:rsidRDefault="00BD68D6" w:rsidP="00BD68D6">
      <w:r>
        <w:t xml:space="preserve">Jesus left the Jordan </w:t>
      </w:r>
      <w:proofErr w:type="gramStart"/>
      <w:r>
        <w:t>river</w:t>
      </w:r>
      <w:proofErr w:type="gramEnd"/>
      <w:r>
        <w:t xml:space="preserve"> and John the Baptist after his baptism. He was full of the Holy Spirit, who</w:t>
      </w:r>
    </w:p>
    <w:p w:rsidR="00C420AC" w:rsidRDefault="00BD68D6" w:rsidP="00BD68D6">
      <w:proofErr w:type="gramStart"/>
      <w:r>
        <w:t>directed</w:t>
      </w:r>
      <w:proofErr w:type="gramEnd"/>
      <w:r>
        <w:t xml:space="preserve"> his steps to go into the desert away from the people. For forty days he ate nothing. </w:t>
      </w:r>
    </w:p>
    <w:p w:rsidR="00C420AC" w:rsidRDefault="00C420AC" w:rsidP="00BD68D6">
      <w:r>
        <w:t>当他非常饥饿的时候</w:t>
      </w:r>
      <w:r>
        <w:rPr>
          <w:rFonts w:hint="eastAsia"/>
        </w:rPr>
        <w:t>，</w:t>
      </w:r>
      <w:r>
        <w:t>魔鬼来到他身边</w:t>
      </w:r>
      <w:r>
        <w:rPr>
          <w:rFonts w:hint="eastAsia"/>
        </w:rPr>
        <w:t>，</w:t>
      </w:r>
      <w:r>
        <w:t>试图引诱他</w:t>
      </w:r>
      <w:r>
        <w:rPr>
          <w:rFonts w:hint="eastAsia"/>
        </w:rPr>
        <w:t>，</w:t>
      </w:r>
      <w:r>
        <w:t>说道</w:t>
      </w:r>
      <w:r>
        <w:rPr>
          <w:rFonts w:hint="eastAsia"/>
        </w:rPr>
        <w:t>：“如果你是</w:t>
      </w:r>
      <w:r w:rsidRPr="00C420AC">
        <w:rPr>
          <w:rFonts w:hint="eastAsia"/>
        </w:rPr>
        <w:t>神的儿子</w:t>
      </w:r>
      <w:r>
        <w:rPr>
          <w:rFonts w:hint="eastAsia"/>
        </w:rPr>
        <w:t>，</w:t>
      </w:r>
      <w:r w:rsidRPr="00C420AC">
        <w:rPr>
          <w:rFonts w:hint="eastAsia"/>
        </w:rPr>
        <w:t>可以吩咐这块石头变成食物。</w:t>
      </w:r>
      <w:r>
        <w:rPr>
          <w:rFonts w:hint="eastAsia"/>
        </w:rPr>
        <w:t>”魔鬼试图让耶稣来证明</w:t>
      </w:r>
      <w:del w:id="488" w:author="SKY" w:date="2016-06-10T19:48:00Z">
        <w:r w:rsidDel="004F4BBD">
          <w:rPr>
            <w:rFonts w:hint="eastAsia"/>
          </w:rPr>
          <w:delText>他</w:delText>
        </w:r>
      </w:del>
      <w:ins w:id="489" w:author="SKY" w:date="2016-06-10T19:48:00Z">
        <w:r w:rsidR="004F4BBD">
          <w:rPr>
            <w:rFonts w:hint="eastAsia"/>
          </w:rPr>
          <w:t>自己</w:t>
        </w:r>
      </w:ins>
      <w:r>
        <w:rPr>
          <w:rFonts w:hint="eastAsia"/>
        </w:rPr>
        <w:t>是谁，试图让耶稣来用</w:t>
      </w:r>
      <w:ins w:id="490" w:author="SKY" w:date="2016-06-10T19:48:00Z">
        <w:r w:rsidR="004F4BBD">
          <w:t>自己</w:t>
        </w:r>
      </w:ins>
      <w:del w:id="491" w:author="SKY" w:date="2016-06-10T19:48:00Z">
        <w:r w:rsidDel="004F4BBD">
          <w:rPr>
            <w:rFonts w:hint="eastAsia"/>
          </w:rPr>
          <w:delText>他</w:delText>
        </w:r>
      </w:del>
      <w:r>
        <w:rPr>
          <w:rFonts w:hint="eastAsia"/>
        </w:rPr>
        <w:t>身上的能力来证明。</w:t>
      </w:r>
    </w:p>
    <w:p w:rsidR="00C420AC" w:rsidRDefault="00BD68D6" w:rsidP="00BD68D6">
      <w:r>
        <w:t>When he was very</w:t>
      </w:r>
      <w:r w:rsidR="00645E5C">
        <w:t xml:space="preserve"> </w:t>
      </w:r>
      <w:r>
        <w:t>hungry, the devil came to him and tempted him, saying, “If you are the Son of God, tell this stone to become a</w:t>
      </w:r>
      <w:r w:rsidR="00645E5C">
        <w:t xml:space="preserve"> </w:t>
      </w:r>
      <w:r>
        <w:t>hot loaf of bread.” The devil was trying to make Jesus prove who he was and to get him to use miraculous gifts</w:t>
      </w:r>
      <w:r w:rsidR="00645E5C">
        <w:t xml:space="preserve"> </w:t>
      </w:r>
      <w:r>
        <w:t>for his own benefit.</w:t>
      </w:r>
    </w:p>
    <w:p w:rsidR="00C420AC" w:rsidRDefault="00C420AC" w:rsidP="00BD68D6">
      <w:r>
        <w:t>耶稣回答说</w:t>
      </w:r>
      <w:r>
        <w:rPr>
          <w:rFonts w:hint="eastAsia"/>
        </w:rPr>
        <w:t>：“圣经上说过，</w:t>
      </w:r>
      <w:r w:rsidRPr="00C420AC">
        <w:rPr>
          <w:rFonts w:hint="eastAsia"/>
        </w:rPr>
        <w:t>人活着不是单靠食物</w:t>
      </w:r>
      <w:r>
        <w:rPr>
          <w:rFonts w:hint="eastAsia"/>
        </w:rPr>
        <w:t>，</w:t>
      </w:r>
      <w:r w:rsidRPr="00C420AC">
        <w:rPr>
          <w:rFonts w:hint="eastAsia"/>
        </w:rPr>
        <w:t>乃是靠</w:t>
      </w:r>
      <w:r>
        <w:rPr>
          <w:rFonts w:hint="eastAsia"/>
        </w:rPr>
        <w:t>，</w:t>
      </w:r>
      <w:r w:rsidRPr="00C420AC">
        <w:rPr>
          <w:rFonts w:hint="eastAsia"/>
        </w:rPr>
        <w:t>神口里所出的一切话。</w:t>
      </w:r>
      <w:r>
        <w:rPr>
          <w:rFonts w:hint="eastAsia"/>
        </w:rPr>
        <w:t>”</w:t>
      </w:r>
    </w:p>
    <w:p w:rsidR="00BD68D6" w:rsidRDefault="00BD68D6" w:rsidP="00BD68D6">
      <w:r>
        <w:t>But Jesus answered, “The Bible says, Man does not live on bread alone”.</w:t>
      </w:r>
    </w:p>
    <w:p w:rsidR="00C420AC" w:rsidRDefault="002F3E95" w:rsidP="00BD68D6">
      <w:r>
        <w:rPr>
          <w:rFonts w:hint="eastAsia"/>
        </w:rPr>
        <w:t>然后</w:t>
      </w:r>
      <w:r w:rsidR="00C420AC">
        <w:rPr>
          <w:rFonts w:hint="eastAsia"/>
        </w:rPr>
        <w:t>，</w:t>
      </w:r>
      <w:r w:rsidR="00C420AC">
        <w:t>魔鬼</w:t>
      </w:r>
      <w:ins w:id="492" w:author="SKY" w:date="2016-06-10T19:56:00Z">
        <w:r w:rsidR="00915D54">
          <w:t>又</w:t>
        </w:r>
      </w:ins>
      <w:r w:rsidR="00C420AC">
        <w:t>把耶稣带到了高山之上</w:t>
      </w:r>
      <w:r w:rsidR="00C420AC">
        <w:rPr>
          <w:rFonts w:hint="eastAsia"/>
        </w:rPr>
        <w:t>，</w:t>
      </w:r>
      <w:r w:rsidR="00C420AC">
        <w:t>给他看世间的万国</w:t>
      </w:r>
      <w:r w:rsidR="00C420AC">
        <w:rPr>
          <w:rFonts w:hint="eastAsia"/>
        </w:rPr>
        <w:t>，</w:t>
      </w:r>
      <w:r w:rsidR="00C420AC">
        <w:t>并对耶稣说</w:t>
      </w:r>
      <w:r w:rsidR="00C420AC">
        <w:rPr>
          <w:rFonts w:hint="eastAsia"/>
        </w:rPr>
        <w:t>：“你若</w:t>
      </w:r>
      <w:r>
        <w:rPr>
          <w:rFonts w:hint="eastAsia"/>
        </w:rPr>
        <w:t>敬拜我，我就把世间的万国，以及所有的财富和荣光全给你</w:t>
      </w:r>
      <w:r w:rsidR="00C420AC">
        <w:rPr>
          <w:rFonts w:hint="eastAsia"/>
        </w:rPr>
        <w:t>”</w:t>
      </w:r>
    </w:p>
    <w:p w:rsidR="002F3E95" w:rsidRDefault="00BD68D6" w:rsidP="00BD68D6">
      <w:r>
        <w:t>Then the devil took Jesus to a high place and showed him all the kingdoms of the world. He told Jesus,</w:t>
      </w:r>
      <w:r>
        <w:rPr>
          <w:rFonts w:hint="eastAsia"/>
        </w:rPr>
        <w:t>“</w:t>
      </w:r>
      <w:r>
        <w:t xml:space="preserve">If you will worship me, I will give you all these kingdoms with all their wealth and glory.” </w:t>
      </w:r>
    </w:p>
    <w:p w:rsidR="002F3E95" w:rsidRDefault="002F3E95" w:rsidP="00BD68D6">
      <w:r>
        <w:t>耶稣却回答说</w:t>
      </w:r>
      <w:r>
        <w:rPr>
          <w:rFonts w:hint="eastAsia"/>
        </w:rPr>
        <w:t>：“圣经上说过，</w:t>
      </w:r>
      <w:r w:rsidRPr="002F3E95">
        <w:rPr>
          <w:rFonts w:hint="eastAsia"/>
        </w:rPr>
        <w:t>当拜主你的神</w:t>
      </w:r>
      <w:r>
        <w:rPr>
          <w:rFonts w:hint="eastAsia"/>
        </w:rPr>
        <w:t>，</w:t>
      </w:r>
      <w:r w:rsidRPr="002F3E95">
        <w:rPr>
          <w:rFonts w:hint="eastAsia"/>
        </w:rPr>
        <w:t>单要事奉他。</w:t>
      </w:r>
      <w:r>
        <w:rPr>
          <w:rFonts w:hint="eastAsia"/>
        </w:rPr>
        <w:t>”</w:t>
      </w:r>
    </w:p>
    <w:p w:rsidR="00BD68D6" w:rsidRDefault="00BD68D6" w:rsidP="00BD68D6">
      <w:r>
        <w:t>But Jesus answered,</w:t>
      </w:r>
      <w:r>
        <w:rPr>
          <w:rFonts w:hint="eastAsia"/>
        </w:rPr>
        <w:t>“</w:t>
      </w:r>
      <w:r>
        <w:t>The Bible says: Worship the Lord your God and only serve him.”</w:t>
      </w:r>
    </w:p>
    <w:p w:rsidR="002F3E95" w:rsidRDefault="002F3E95" w:rsidP="00BD68D6">
      <w:r>
        <w:t>然后</w:t>
      </w:r>
      <w:r>
        <w:rPr>
          <w:rFonts w:hint="eastAsia"/>
        </w:rPr>
        <w:t>，</w:t>
      </w:r>
      <w:r>
        <w:t>魔鬼把耶稣带到了耶路撒冷大圣殿最高的地方</w:t>
      </w:r>
      <w:r>
        <w:rPr>
          <w:rFonts w:hint="eastAsia"/>
        </w:rPr>
        <w:t>，</w:t>
      </w:r>
      <w:r>
        <w:t>他告诉耶稣</w:t>
      </w:r>
      <w:r>
        <w:rPr>
          <w:rFonts w:hint="eastAsia"/>
        </w:rPr>
        <w:t>：“如果你是神的儿子，从这里跳下去，因为圣经上说过，</w:t>
      </w:r>
      <w:r w:rsidRPr="002F3E95">
        <w:rPr>
          <w:rFonts w:hint="eastAsia"/>
        </w:rPr>
        <w:t>主要为你吩咐他的使者保护你</w:t>
      </w:r>
      <w:r>
        <w:rPr>
          <w:rFonts w:hint="eastAsia"/>
        </w:rPr>
        <w:t>，</w:t>
      </w:r>
      <w:r w:rsidRPr="002F3E95">
        <w:rPr>
          <w:rFonts w:hint="eastAsia"/>
        </w:rPr>
        <w:t>他们要用手托着你</w:t>
      </w:r>
      <w:r>
        <w:rPr>
          <w:rFonts w:hint="eastAsia"/>
        </w:rPr>
        <w:t>，</w:t>
      </w:r>
      <w:r w:rsidRPr="002F3E95">
        <w:rPr>
          <w:rFonts w:hint="eastAsia"/>
        </w:rPr>
        <w:t>免得你的脚碰在石头上。</w:t>
      </w:r>
      <w:r>
        <w:rPr>
          <w:rFonts w:hint="eastAsia"/>
        </w:rPr>
        <w:t>”</w:t>
      </w:r>
    </w:p>
    <w:p w:rsidR="002F3E95" w:rsidRDefault="00BD68D6" w:rsidP="00BD68D6">
      <w:r>
        <w:t>The devil then took Jesus to Jerusalem and put him on the highest part of the great Temple. He told</w:t>
      </w:r>
      <w:r w:rsidR="002F3E95">
        <w:t xml:space="preserve"> </w:t>
      </w:r>
      <w:r>
        <w:t>Jesus, “If you are really the Son of God, jump off the Temple because the Bible says “He will command his</w:t>
      </w:r>
      <w:r w:rsidR="002F3E95">
        <w:t xml:space="preserve"> </w:t>
      </w:r>
      <w:r>
        <w:t xml:space="preserve">angels to take care of you. They will lift you up in their hands so that your foot will not strike a stone.” </w:t>
      </w:r>
    </w:p>
    <w:p w:rsidR="002F3E95" w:rsidRDefault="002F3E95" w:rsidP="00BD68D6">
      <w:r>
        <w:lastRenderedPageBreak/>
        <w:t>魔鬼想让耶稣怀疑他神的儿子的身份</w:t>
      </w:r>
      <w:r>
        <w:rPr>
          <w:rFonts w:hint="eastAsia"/>
        </w:rPr>
        <w:t>，也想让耶稣炫耀他的能力。可是耶稣却回答说：“圣经上说过，</w:t>
      </w:r>
      <w:r w:rsidRPr="002F3E95">
        <w:rPr>
          <w:rFonts w:hint="eastAsia"/>
        </w:rPr>
        <w:t>不可试探主你的</w:t>
      </w:r>
      <w:del w:id="493" w:author="SKY" w:date="2016-06-10T19:56:00Z">
        <w:r w:rsidRPr="002F3E95" w:rsidDel="00915D54">
          <w:rPr>
            <w:rFonts w:hint="eastAsia"/>
          </w:rPr>
          <w:delText xml:space="preserve">　</w:delText>
        </w:r>
      </w:del>
      <w:r w:rsidRPr="002F3E95">
        <w:rPr>
          <w:rFonts w:hint="eastAsia"/>
        </w:rPr>
        <w:t>神。</w:t>
      </w:r>
      <w:r>
        <w:rPr>
          <w:rFonts w:hint="eastAsia"/>
        </w:rPr>
        <w:t>”</w:t>
      </w:r>
    </w:p>
    <w:p w:rsidR="00BD68D6" w:rsidRDefault="00BD68D6" w:rsidP="00BD68D6">
      <w:r>
        <w:t>The devil</w:t>
      </w:r>
      <w:r w:rsidR="002F3E95">
        <w:t xml:space="preserve"> </w:t>
      </w:r>
      <w:r>
        <w:t>wanted Jesus to doubt that he was the Son of God and to try to show off his power. But Jesus answered, “The</w:t>
      </w:r>
      <w:r w:rsidR="002F3E95">
        <w:t xml:space="preserve"> </w:t>
      </w:r>
      <w:r>
        <w:t>Bible says: Do not put your God to the test”.</w:t>
      </w:r>
    </w:p>
    <w:p w:rsidR="002F3E95" w:rsidRDefault="002F3E95" w:rsidP="00BD68D6">
      <w:r>
        <w:t>这之后</w:t>
      </w:r>
      <w:r>
        <w:rPr>
          <w:rFonts w:hint="eastAsia"/>
        </w:rPr>
        <w:t>，</w:t>
      </w:r>
      <w:ins w:id="494" w:author="SKY" w:date="2016-06-10T19:57:00Z">
        <w:r w:rsidR="00915D54">
          <w:t>魔鬼离开了</w:t>
        </w:r>
        <w:r w:rsidR="00915D54">
          <w:rPr>
            <w:rFonts w:hint="eastAsia"/>
          </w:rPr>
          <w:t>，</w:t>
        </w:r>
      </w:ins>
      <w:del w:id="495" w:author="SKY" w:date="2016-06-10T19:57:00Z">
        <w:r w:rsidDel="00915D54">
          <w:delText>魔鬼</w:delText>
        </w:r>
      </w:del>
      <w:r>
        <w:t>留下耶稣一个人</w:t>
      </w:r>
      <w:del w:id="496" w:author="SKY" w:date="2016-06-10T19:57:00Z">
        <w:r w:rsidDel="00915D54">
          <w:delText>离开了</w:delText>
        </w:r>
      </w:del>
      <w:r>
        <w:rPr>
          <w:rFonts w:hint="eastAsia"/>
        </w:rPr>
        <w:t>。在沙漠里面待了</w:t>
      </w:r>
      <w:r>
        <w:rPr>
          <w:rFonts w:hint="eastAsia"/>
        </w:rPr>
        <w:t>40</w:t>
      </w:r>
      <w:r>
        <w:rPr>
          <w:rFonts w:hint="eastAsia"/>
        </w:rPr>
        <w:t>天之后，耶稣回到了加利</w:t>
      </w:r>
      <w:proofErr w:type="gramStart"/>
      <w:r>
        <w:rPr>
          <w:rFonts w:hint="eastAsia"/>
        </w:rPr>
        <w:t>利</w:t>
      </w:r>
      <w:proofErr w:type="gramEnd"/>
      <w:r>
        <w:rPr>
          <w:rFonts w:hint="eastAsia"/>
        </w:rPr>
        <w:t>，充满了圣灵的力量。无论他走到何处，所有的人都传讲他的事情，所有人都听他讲道并且大大的赞美他。</w:t>
      </w:r>
    </w:p>
    <w:p w:rsidR="00BD68D6" w:rsidRDefault="00BD68D6" w:rsidP="00BD68D6">
      <w:r>
        <w:t>After this, the devil left Jesus alone for a while. After 40 days in the desert, Jesus returned to Galilee</w:t>
      </w:r>
    </w:p>
    <w:p w:rsidR="00BD68D6" w:rsidRDefault="00BD68D6" w:rsidP="00BD68D6">
      <w:proofErr w:type="gramStart"/>
      <w:r>
        <w:t>and</w:t>
      </w:r>
      <w:proofErr w:type="gramEnd"/>
      <w:r>
        <w:t xml:space="preserve"> was filled with the power of the Holy Spirit. News about him spread everywhere and people listened to</w:t>
      </w:r>
      <w:r w:rsidR="002F3E95">
        <w:t xml:space="preserve"> </w:t>
      </w:r>
      <w:r>
        <w:t>his preaching and praised him wherever he went.</w:t>
      </w:r>
    </w:p>
    <w:p w:rsidR="002F3E95" w:rsidRDefault="002F3E95" w:rsidP="00BD68D6"/>
    <w:p w:rsidR="002F3E95" w:rsidRDefault="002F3E95" w:rsidP="00BD68D6">
      <w:r>
        <w:t>讨论故事</w:t>
      </w:r>
      <w:r>
        <w:rPr>
          <w:rFonts w:hint="eastAsia"/>
        </w:rPr>
        <w:t>：</w:t>
      </w:r>
    </w:p>
    <w:p w:rsidR="00BD68D6" w:rsidRDefault="00BD68D6" w:rsidP="00BD68D6">
      <w:r>
        <w:t>Talk About the Story:</w:t>
      </w:r>
    </w:p>
    <w:p w:rsidR="002F3E95" w:rsidRDefault="002F3E95" w:rsidP="00BD68D6">
      <w:r>
        <w:t>1.</w:t>
      </w:r>
      <w:r>
        <w:t>这个故事里是如何</w:t>
      </w:r>
      <w:r w:rsidR="00215F64">
        <w:t>表明</w:t>
      </w:r>
      <w:r w:rsidR="00215F64">
        <w:rPr>
          <w:rFonts w:hint="eastAsia"/>
        </w:rPr>
        <w:t>，</w:t>
      </w:r>
      <w:r w:rsidR="00215F64">
        <w:t>耶稣即使是神的儿子</w:t>
      </w:r>
      <w:r w:rsidR="00215F64">
        <w:rPr>
          <w:rFonts w:hint="eastAsia"/>
        </w:rPr>
        <w:t>，</w:t>
      </w:r>
      <w:r w:rsidR="00215F64">
        <w:t>也有人的一面</w:t>
      </w:r>
      <w:r w:rsidR="00215F64">
        <w:rPr>
          <w:rFonts w:hint="eastAsia"/>
        </w:rPr>
        <w:t>？</w:t>
      </w:r>
    </w:p>
    <w:p w:rsidR="00BD68D6" w:rsidRDefault="00BD68D6" w:rsidP="00BD68D6">
      <w:r>
        <w:t>1. How does this story show that Jesus was truly a man even though he was the Son of God?</w:t>
      </w:r>
    </w:p>
    <w:p w:rsidR="00215F64" w:rsidRDefault="00215F64" w:rsidP="00BD68D6">
      <w:r>
        <w:t>2.</w:t>
      </w:r>
      <w:r>
        <w:t>你觉得为什么耶稣在十分饥饿的时候</w:t>
      </w:r>
      <w:r>
        <w:rPr>
          <w:rFonts w:hint="eastAsia"/>
        </w:rPr>
        <w:t>，</w:t>
      </w:r>
      <w:r>
        <w:t>还会拒绝把石头变成面包</w:t>
      </w:r>
      <w:r>
        <w:rPr>
          <w:rFonts w:hint="eastAsia"/>
        </w:rPr>
        <w:t>？</w:t>
      </w:r>
    </w:p>
    <w:p w:rsidR="00BD68D6" w:rsidRDefault="00BD68D6" w:rsidP="00BD68D6">
      <w:r>
        <w:t>2. Why do you think Jesus refused to turn rocks into delicious bread when he was so hungry?</w:t>
      </w:r>
    </w:p>
    <w:p w:rsidR="00215F64" w:rsidRDefault="00215F64" w:rsidP="00BD68D6">
      <w:r>
        <w:t>3.</w:t>
      </w:r>
      <w:r w:rsidR="00207C24">
        <w:t>判断</w:t>
      </w:r>
      <w:r>
        <w:rPr>
          <w:rFonts w:hint="eastAsia"/>
        </w:rPr>
        <w:t>：</w:t>
      </w:r>
      <w:r>
        <w:t>如果耶稣敬拜了魔鬼</w:t>
      </w:r>
      <w:r>
        <w:rPr>
          <w:rFonts w:hint="eastAsia"/>
        </w:rPr>
        <w:t>，</w:t>
      </w:r>
      <w:r>
        <w:t>他还能否把</w:t>
      </w:r>
      <w:proofErr w:type="gramStart"/>
      <w:r>
        <w:t>我们从罪中</w:t>
      </w:r>
      <w:proofErr w:type="gramEnd"/>
      <w:r>
        <w:t>拯救出来吗</w:t>
      </w:r>
      <w:r>
        <w:rPr>
          <w:rFonts w:hint="eastAsia"/>
        </w:rPr>
        <w:t>？</w:t>
      </w:r>
    </w:p>
    <w:p w:rsidR="00BD68D6" w:rsidRDefault="00BD68D6" w:rsidP="00BD68D6">
      <w:r>
        <w:t>3. Opinions: If Jesus had worshipped the devil, could he ever have saved us from our sins?</w:t>
      </w:r>
    </w:p>
    <w:p w:rsidR="00215F64" w:rsidRDefault="00215F64" w:rsidP="00BD68D6">
      <w:r>
        <w:t>4.</w:t>
      </w:r>
      <w:r>
        <w:t>你觉得耶稣为什么会拒绝从圣殿顶上跳下来以炫耀他的能力</w:t>
      </w:r>
      <w:r>
        <w:rPr>
          <w:rFonts w:hint="eastAsia"/>
        </w:rPr>
        <w:t>？</w:t>
      </w:r>
    </w:p>
    <w:p w:rsidR="00BD68D6" w:rsidRDefault="00BD68D6" w:rsidP="00BD68D6">
      <w:r>
        <w:t>4. Why do you think Jesus refused to show off, jumping off the top of the Temple?</w:t>
      </w:r>
    </w:p>
    <w:p w:rsidR="00215F64" w:rsidRDefault="00215F64" w:rsidP="00BD68D6">
      <w:r>
        <w:t>5.</w:t>
      </w:r>
      <w:r>
        <w:t>在旧约圣经里把耶稣回答魔鬼的</w:t>
      </w:r>
      <w:ins w:id="497" w:author="SKY" w:date="2016-06-10T19:58:00Z">
        <w:r w:rsidR="00DB4B5B">
          <w:t>几处</w:t>
        </w:r>
      </w:ins>
      <w:r>
        <w:t>经文</w:t>
      </w:r>
      <w:r>
        <w:rPr>
          <w:rFonts w:hint="eastAsia"/>
        </w:rPr>
        <w:t>，</w:t>
      </w:r>
      <w:r>
        <w:t>用下划线标注出来</w:t>
      </w:r>
      <w:r>
        <w:rPr>
          <w:rFonts w:hint="eastAsia"/>
        </w:rPr>
        <w:t>。</w:t>
      </w:r>
    </w:p>
    <w:p w:rsidR="00BD68D6" w:rsidRDefault="00BD68D6" w:rsidP="00BD68D6">
      <w:r>
        <w:t>5. Underline the different verses of the Bible (the Old Testament) that Jesus used to answer the devil.</w:t>
      </w:r>
    </w:p>
    <w:p w:rsidR="00215F64" w:rsidRDefault="00B26359" w:rsidP="00BD68D6">
      <w:r>
        <w:t>你的看法</w:t>
      </w:r>
      <w:r>
        <w:rPr>
          <w:rFonts w:hint="eastAsia"/>
        </w:rPr>
        <w:t>：</w:t>
      </w:r>
    </w:p>
    <w:p w:rsidR="00BD68D6" w:rsidRDefault="00BD68D6" w:rsidP="00BD68D6">
      <w:r>
        <w:t>What do you say?</w:t>
      </w:r>
    </w:p>
    <w:p w:rsidR="00215F64" w:rsidRDefault="00215F64" w:rsidP="00BD68D6">
      <w:r>
        <w:t>今天魔鬼会如何试探我们</w:t>
      </w:r>
      <w:r>
        <w:rPr>
          <w:rFonts w:hint="eastAsia"/>
        </w:rPr>
        <w:t>？</w:t>
      </w:r>
      <w:r w:rsidR="003664AB">
        <w:rPr>
          <w:rFonts w:hint="eastAsia"/>
        </w:rPr>
        <w:t>当我们犯罪了会发生什么？当我们更加深入的理解了圣经，我们是否会变的更加强大来抵御魔鬼？</w:t>
      </w:r>
    </w:p>
    <w:p w:rsidR="00BD68D6" w:rsidRDefault="00BD68D6" w:rsidP="00BD68D6">
      <w:r>
        <w:t>How does the devil tempt us today? What happens when we sin? Are we stronger against the devil when we</w:t>
      </w:r>
      <w:r w:rsidR="00215F64">
        <w:t xml:space="preserve"> </w:t>
      </w:r>
      <w:r>
        <w:t>know the Bible well?</w:t>
      </w:r>
    </w:p>
    <w:p w:rsidR="00BD68D6" w:rsidRDefault="00BD68D6" w:rsidP="00BD68D6"/>
    <w:p w:rsidR="00BD68D6" w:rsidRDefault="00BD68D6" w:rsidP="00BD68D6"/>
    <w:p w:rsidR="00BD68D6" w:rsidRDefault="00BD68D6" w:rsidP="00BD68D6"/>
    <w:p w:rsidR="00BD68D6" w:rsidRDefault="00BD68D6">
      <w:pPr>
        <w:widowControl/>
        <w:jc w:val="left"/>
      </w:pPr>
      <w:r>
        <w:br w:type="page"/>
      </w:r>
    </w:p>
    <w:p w:rsidR="00BD68D6" w:rsidRDefault="003664AB" w:rsidP="00BD68D6">
      <w:r w:rsidRPr="003664AB">
        <w:rPr>
          <w:rFonts w:hint="eastAsia"/>
        </w:rPr>
        <w:lastRenderedPageBreak/>
        <w:t>因我们的大祭司</w:t>
      </w:r>
      <w:del w:id="498" w:author="SKY" w:date="2016-06-10T19:59:00Z">
        <w:r w:rsidRPr="003664AB" w:rsidDel="00FB4DE1">
          <w:rPr>
            <w:rFonts w:hint="eastAsia"/>
          </w:rPr>
          <w:delText>、</w:delText>
        </w:r>
      </w:del>
      <w:ins w:id="499" w:author="SKY" w:date="2016-06-10T19:59:00Z">
        <w:r w:rsidR="00FB4DE1">
          <w:rPr>
            <w:rFonts w:hint="eastAsia"/>
          </w:rPr>
          <w:t>，</w:t>
        </w:r>
      </w:ins>
      <w:r w:rsidRPr="003664AB">
        <w:rPr>
          <w:rFonts w:hint="eastAsia"/>
        </w:rPr>
        <w:t>并非不能体恤我们的软弱</w:t>
      </w:r>
      <w:del w:id="500" w:author="SKY" w:date="2016-06-10T19:59:00Z">
        <w:r w:rsidRPr="003664AB" w:rsidDel="00FB4DE1">
          <w:rPr>
            <w:rFonts w:hint="eastAsia"/>
          </w:rPr>
          <w:delText>．</w:delText>
        </w:r>
      </w:del>
      <w:ins w:id="501" w:author="SKY" w:date="2016-06-10T19:59:00Z">
        <w:r w:rsidR="00FB4DE1">
          <w:rPr>
            <w:rFonts w:hint="eastAsia"/>
          </w:rPr>
          <w:t>。</w:t>
        </w:r>
      </w:ins>
      <w:r w:rsidRPr="003664AB">
        <w:rPr>
          <w:rFonts w:hint="eastAsia"/>
        </w:rPr>
        <w:t>他也曾凡事受过试探</w:t>
      </w:r>
      <w:del w:id="502" w:author="SKY" w:date="2016-06-10T19:59:00Z">
        <w:r w:rsidRPr="003664AB" w:rsidDel="00FB4DE1">
          <w:rPr>
            <w:rFonts w:hint="eastAsia"/>
          </w:rPr>
          <w:delText>、</w:delText>
        </w:r>
      </w:del>
      <w:ins w:id="503" w:author="SKY" w:date="2016-06-10T19:59:00Z">
        <w:r w:rsidR="00FB4DE1">
          <w:rPr>
            <w:rFonts w:hint="eastAsia"/>
          </w:rPr>
          <w:t>，</w:t>
        </w:r>
      </w:ins>
      <w:r w:rsidRPr="003664AB">
        <w:rPr>
          <w:rFonts w:hint="eastAsia"/>
        </w:rPr>
        <w:t>与我们一样</w:t>
      </w:r>
      <w:del w:id="504" w:author="SKY" w:date="2016-06-10T19:59:00Z">
        <w:r w:rsidRPr="003664AB" w:rsidDel="00FB4DE1">
          <w:rPr>
            <w:rFonts w:hint="eastAsia"/>
          </w:rPr>
          <w:delText>．</w:delText>
        </w:r>
      </w:del>
      <w:ins w:id="505" w:author="SKY" w:date="2016-06-10T19:59:00Z">
        <w:r w:rsidR="00FB4DE1">
          <w:rPr>
            <w:rFonts w:hint="eastAsia"/>
          </w:rPr>
          <w:t>。</w:t>
        </w:r>
      </w:ins>
      <w:r w:rsidRPr="003664AB">
        <w:rPr>
          <w:rFonts w:hint="eastAsia"/>
        </w:rPr>
        <w:t>只是他没有犯罪。</w:t>
      </w:r>
      <w:r>
        <w:rPr>
          <w:rFonts w:hint="eastAsia"/>
        </w:rPr>
        <w:t xml:space="preserve"> </w:t>
      </w:r>
      <w:r>
        <w:rPr>
          <w:rFonts w:hint="eastAsia"/>
        </w:rPr>
        <w:t>希伯来书</w:t>
      </w:r>
      <w:r>
        <w:rPr>
          <w:rFonts w:hint="eastAsia"/>
        </w:rPr>
        <w:t xml:space="preserve"> </w:t>
      </w:r>
      <w:r>
        <w:t>4:15</w:t>
      </w:r>
    </w:p>
    <w:p w:rsidR="000209FC" w:rsidRDefault="000209FC" w:rsidP="000209FC">
      <w:r>
        <w:t>We have a High Priest who was tempted in every way that we are, but did not sin.</w:t>
      </w:r>
    </w:p>
    <w:p w:rsidR="000209FC" w:rsidRDefault="000209FC" w:rsidP="000209FC">
      <w:r>
        <w:t>Hebrews 4:15</w:t>
      </w:r>
    </w:p>
    <w:p w:rsidR="000209FC" w:rsidRDefault="000209FC" w:rsidP="000209FC"/>
    <w:p w:rsidR="000209FC" w:rsidRDefault="000209FC" w:rsidP="000209FC"/>
    <w:p w:rsidR="002439B9" w:rsidRDefault="002439B9">
      <w:pPr>
        <w:widowControl/>
        <w:jc w:val="left"/>
      </w:pPr>
      <w:r>
        <w:br w:type="page"/>
      </w:r>
    </w:p>
    <w:p w:rsidR="00BD68D6" w:rsidRDefault="002439B9" w:rsidP="00775DFB">
      <w:r>
        <w:lastRenderedPageBreak/>
        <w:t>故事</w:t>
      </w:r>
      <w:r>
        <w:rPr>
          <w:rFonts w:hint="eastAsia"/>
        </w:rPr>
        <w:t>11</w:t>
      </w:r>
      <w:r>
        <w:rPr>
          <w:rFonts w:hint="eastAsia"/>
        </w:rPr>
        <w:t>：</w:t>
      </w:r>
      <w:r w:rsidR="0066307A">
        <w:rPr>
          <w:rFonts w:hint="eastAsia"/>
        </w:rPr>
        <w:t>第一个跟从耶稣的人</w:t>
      </w:r>
    </w:p>
    <w:p w:rsidR="002439B9" w:rsidRDefault="002439B9" w:rsidP="00775DFB">
      <w:r w:rsidRPr="002439B9">
        <w:t>The First Men to Follow Jesus</w:t>
      </w:r>
    </w:p>
    <w:p w:rsidR="002439B9" w:rsidRDefault="002439B9" w:rsidP="00775DFB"/>
    <w:p w:rsidR="002439B9" w:rsidRDefault="0066307A" w:rsidP="00775DFB">
      <w:r>
        <w:rPr>
          <w:rFonts w:hint="eastAsia"/>
        </w:rPr>
        <w:t>伟大的圣经真理：</w:t>
      </w:r>
    </w:p>
    <w:p w:rsidR="002439B9" w:rsidRDefault="002439B9" w:rsidP="002439B9">
      <w:r>
        <w:t>Great Bible Truths:</w:t>
      </w:r>
    </w:p>
    <w:p w:rsidR="0066307A" w:rsidRDefault="0066307A" w:rsidP="002439B9">
      <w:r>
        <w:t>1.</w:t>
      </w:r>
      <w:del w:id="506" w:author="SKY" w:date="2016-06-10T20:01:00Z">
        <w:r w:rsidDel="0009304F">
          <w:delText>上</w:delText>
        </w:r>
      </w:del>
      <w:r>
        <w:t>主</w:t>
      </w:r>
      <w:del w:id="507" w:author="SKY" w:date="2016-06-10T20:01:00Z">
        <w:r w:rsidDel="0009304F">
          <w:delText>要求</w:delText>
        </w:r>
      </w:del>
      <w:proofErr w:type="gramStart"/>
      <w:ins w:id="508" w:author="SKY" w:date="2016-06-10T20:01:00Z">
        <w:r w:rsidR="0009304F">
          <w:t>呼召</w:t>
        </w:r>
      </w:ins>
      <w:r>
        <w:t>我们</w:t>
      </w:r>
      <w:proofErr w:type="gramEnd"/>
      <w:r>
        <w:t>要跟随他顺服他</w:t>
      </w:r>
    </w:p>
    <w:p w:rsidR="002439B9" w:rsidRDefault="002439B9" w:rsidP="002439B9">
      <w:r>
        <w:t>1. The Lord calls us to follow and obey him.</w:t>
      </w:r>
    </w:p>
    <w:p w:rsidR="0066307A" w:rsidRDefault="0066307A" w:rsidP="002439B9">
      <w:r>
        <w:t>2.</w:t>
      </w:r>
      <w:r w:rsidR="006E4C69">
        <w:t>我们能做的最好的事情</w:t>
      </w:r>
      <w:r w:rsidR="006E4C69">
        <w:rPr>
          <w:rFonts w:hint="eastAsia"/>
        </w:rPr>
        <w:t>，</w:t>
      </w:r>
      <w:r w:rsidR="006E4C69">
        <w:t>就是把自己的全部都奉献给耶稣</w:t>
      </w:r>
    </w:p>
    <w:p w:rsidR="002439B9" w:rsidRDefault="002439B9" w:rsidP="002439B9">
      <w:r>
        <w:t>2. To give ourselves to Jesus is the best thing anyone of us can do.</w:t>
      </w:r>
    </w:p>
    <w:p w:rsidR="002439B9" w:rsidRDefault="002439B9" w:rsidP="00775DFB"/>
    <w:p w:rsidR="002439B9" w:rsidRDefault="002439B9" w:rsidP="00775DFB"/>
    <w:p w:rsidR="002439B9" w:rsidRDefault="006E4C69" w:rsidP="00775DFB">
      <w:r>
        <w:t>约翰福音</w:t>
      </w:r>
      <w:r>
        <w:rPr>
          <w:rFonts w:hint="eastAsia"/>
        </w:rPr>
        <w:t xml:space="preserve"> </w:t>
      </w:r>
      <w:r>
        <w:t>1:35-51</w:t>
      </w:r>
    </w:p>
    <w:p w:rsidR="002439B9" w:rsidRDefault="002439B9" w:rsidP="002439B9">
      <w:r>
        <w:t>John 1:35-51</w:t>
      </w:r>
    </w:p>
    <w:p w:rsidR="006E4C69" w:rsidRDefault="0009304F" w:rsidP="002439B9">
      <w:ins w:id="509" w:author="SKY" w:date="2016-06-10T20:03:00Z">
        <w:r>
          <w:t>当</w:t>
        </w:r>
      </w:ins>
      <w:ins w:id="510" w:author="SKY" w:date="2016-06-10T20:04:00Z">
        <w:r>
          <w:t>有一天</w:t>
        </w:r>
        <w:r>
          <w:rPr>
            <w:rFonts w:hint="eastAsia"/>
          </w:rPr>
          <w:t>，</w:t>
        </w:r>
      </w:ins>
      <w:r w:rsidR="00CF096B">
        <w:t>施洗约翰和他的两个跟随者</w:t>
      </w:r>
      <w:r w:rsidR="00CF096B">
        <w:rPr>
          <w:rFonts w:hint="eastAsia"/>
        </w:rPr>
        <w:t>，</w:t>
      </w:r>
      <w:r w:rsidR="00CF096B">
        <w:t>安德烈和安德烈的表弟约翰</w:t>
      </w:r>
      <w:r w:rsidR="00CF096B">
        <w:rPr>
          <w:rFonts w:hint="eastAsia"/>
        </w:rPr>
        <w:t>，</w:t>
      </w:r>
      <w:r w:rsidR="00CF096B">
        <w:t>站</w:t>
      </w:r>
      <w:r w:rsidR="00CF096B">
        <w:rPr>
          <w:rFonts w:hint="eastAsia"/>
        </w:rPr>
        <w:t>在</w:t>
      </w:r>
      <w:r w:rsidR="00CF096B">
        <w:t>那里</w:t>
      </w:r>
      <w:r w:rsidR="00CF096B">
        <w:rPr>
          <w:rFonts w:hint="eastAsia"/>
        </w:rPr>
        <w:t>。</w:t>
      </w:r>
      <w:r w:rsidR="00CF096B">
        <w:t>施洗约翰指着经过的耶稣说</w:t>
      </w:r>
      <w:r w:rsidR="00CF096B">
        <w:rPr>
          <w:rFonts w:hint="eastAsia"/>
        </w:rPr>
        <w:t>：“看，这是神的羔羊”。</w:t>
      </w:r>
    </w:p>
    <w:p w:rsidR="00CF096B" w:rsidRDefault="002439B9" w:rsidP="002439B9">
      <w:r>
        <w:t>John the Baptist stood one day with two of his followers, Andrew and his cousin, John. John the Baptist</w:t>
      </w:r>
      <w:r w:rsidR="006E4C69">
        <w:t xml:space="preserve"> </w:t>
      </w:r>
      <w:r>
        <w:t xml:space="preserve">pointed to Jesus who was passing by and said, “Look, there is the Lamb of God.” </w:t>
      </w:r>
    </w:p>
    <w:p w:rsidR="00CF096B" w:rsidRDefault="00CF096B" w:rsidP="002439B9">
      <w:r>
        <w:t>这两个人立刻决定要追随耶稣</w:t>
      </w:r>
      <w:r>
        <w:rPr>
          <w:rFonts w:hint="eastAsia"/>
        </w:rPr>
        <w:t>，这时，耶稣转过身来问他们：“你们</w:t>
      </w:r>
      <w:del w:id="511" w:author="SKY" w:date="2016-06-10T20:05:00Z">
        <w:r w:rsidDel="0009304F">
          <w:rPr>
            <w:rFonts w:hint="eastAsia"/>
          </w:rPr>
          <w:delText>在寻求</w:delText>
        </w:r>
      </w:del>
      <w:ins w:id="512" w:author="SKY" w:date="2016-06-10T20:05:00Z">
        <w:r w:rsidR="0009304F">
          <w:rPr>
            <w:rFonts w:hint="eastAsia"/>
          </w:rPr>
          <w:t>要</w:t>
        </w:r>
      </w:ins>
      <w:r>
        <w:rPr>
          <w:rFonts w:hint="eastAsia"/>
        </w:rPr>
        <w:t>什么？”，他们问道：“老师，你在什么地方住？”，耶稣跟他们说：“</w:t>
      </w:r>
      <w:r w:rsidR="004D0510">
        <w:rPr>
          <w:rFonts w:hint="eastAsia"/>
        </w:rPr>
        <w:t>跟我来看</w:t>
      </w:r>
      <w:r>
        <w:rPr>
          <w:rFonts w:hint="eastAsia"/>
        </w:rPr>
        <w:t>”</w:t>
      </w:r>
      <w:r w:rsidR="004D0510">
        <w:rPr>
          <w:rFonts w:hint="eastAsia"/>
        </w:rPr>
        <w:t>。</w:t>
      </w:r>
    </w:p>
    <w:p w:rsidR="002439B9" w:rsidRDefault="002439B9" w:rsidP="002439B9">
      <w:r>
        <w:t>The two men immediately</w:t>
      </w:r>
      <w:r w:rsidR="006E4C69">
        <w:t xml:space="preserve"> </w:t>
      </w:r>
      <w:r>
        <w:t>decided to follow after Jesus. After a while, Jesus turned around and asked, “What are you looking for?” They</w:t>
      </w:r>
      <w:r w:rsidR="006E4C69">
        <w:t xml:space="preserve"> </w:t>
      </w:r>
      <w:r>
        <w:t>answered, “Teacher, where are you staying?” “Come and see,” he answered them.</w:t>
      </w:r>
      <w:r w:rsidR="006E4C69">
        <w:t xml:space="preserve"> </w:t>
      </w:r>
    </w:p>
    <w:p w:rsidR="004D0510" w:rsidRDefault="004D0510" w:rsidP="002439B9">
      <w:r w:rsidRPr="004D0510">
        <w:rPr>
          <w:rFonts w:hint="eastAsia"/>
        </w:rPr>
        <w:t>他们就去看他在那里住</w:t>
      </w:r>
      <w:r>
        <w:rPr>
          <w:rFonts w:hint="eastAsia"/>
        </w:rPr>
        <w:t>，</w:t>
      </w:r>
      <w:r w:rsidRPr="004D0510">
        <w:rPr>
          <w:rFonts w:hint="eastAsia"/>
        </w:rPr>
        <w:t>这一天便与他同住</w:t>
      </w:r>
      <w:r>
        <w:rPr>
          <w:rFonts w:hint="eastAsia"/>
        </w:rPr>
        <w:t>。大约在下午</w:t>
      </w:r>
      <w:r>
        <w:rPr>
          <w:rFonts w:hint="eastAsia"/>
        </w:rPr>
        <w:t>4</w:t>
      </w:r>
      <w:r>
        <w:rPr>
          <w:rFonts w:hint="eastAsia"/>
        </w:rPr>
        <w:t>点左右，安德烈出去找到了他的兄弟，</w:t>
      </w:r>
      <w:del w:id="513" w:author="SKY" w:date="2016-06-10T20:07:00Z">
        <w:r w:rsidDel="0009304F">
          <w:rPr>
            <w:rFonts w:hint="eastAsia"/>
          </w:rPr>
          <w:delText>西蒙</w:delText>
        </w:r>
      </w:del>
      <w:ins w:id="514" w:author="SKY" w:date="2016-06-10T20:07:00Z">
        <w:r w:rsidR="0009304F">
          <w:rPr>
            <w:rFonts w:hint="eastAsia"/>
          </w:rPr>
          <w:t>西门</w:t>
        </w:r>
      </w:ins>
      <w:r w:rsidRPr="004D0510">
        <w:rPr>
          <w:rFonts w:hint="eastAsia"/>
        </w:rPr>
        <w:t>。</w:t>
      </w:r>
      <w:r>
        <w:rPr>
          <w:rFonts w:hint="eastAsia"/>
        </w:rPr>
        <w:t>当他看见</w:t>
      </w:r>
      <w:del w:id="515" w:author="SKY" w:date="2016-06-10T20:07:00Z">
        <w:r w:rsidDel="0009304F">
          <w:rPr>
            <w:rFonts w:hint="eastAsia"/>
          </w:rPr>
          <w:delText>西蒙</w:delText>
        </w:r>
      </w:del>
      <w:ins w:id="516" w:author="SKY" w:date="2016-06-10T20:07:00Z">
        <w:r w:rsidR="0009304F">
          <w:rPr>
            <w:rFonts w:hint="eastAsia"/>
          </w:rPr>
          <w:t>西门</w:t>
        </w:r>
      </w:ins>
      <w:r>
        <w:rPr>
          <w:rFonts w:hint="eastAsia"/>
        </w:rPr>
        <w:t>，安德烈就大声说：“</w:t>
      </w:r>
      <w:del w:id="517" w:author="SKY" w:date="2016-06-10T20:07:00Z">
        <w:r w:rsidDel="0009304F">
          <w:rPr>
            <w:rFonts w:hint="eastAsia"/>
          </w:rPr>
          <w:delText>西蒙</w:delText>
        </w:r>
      </w:del>
      <w:ins w:id="518" w:author="SKY" w:date="2016-06-10T20:07:00Z">
        <w:r w:rsidR="0009304F">
          <w:rPr>
            <w:rFonts w:hint="eastAsia"/>
          </w:rPr>
          <w:t>西门</w:t>
        </w:r>
      </w:ins>
      <w:r>
        <w:rPr>
          <w:rFonts w:hint="eastAsia"/>
        </w:rPr>
        <w:t>，我们找到了救世主弥赛亚”。</w:t>
      </w:r>
    </w:p>
    <w:p w:rsidR="004D0510" w:rsidRDefault="002439B9" w:rsidP="002439B9">
      <w:r>
        <w:t>They stayed and talked with him almost all day long. At about 4:00 in the afternoon, Andrew excused</w:t>
      </w:r>
      <w:r w:rsidR="006E4C69">
        <w:t xml:space="preserve"> </w:t>
      </w:r>
      <w:r>
        <w:t>himself and ran to find his brother, Simon. When he found him, Andrew shouted, “Simon, we have found the</w:t>
      </w:r>
      <w:r w:rsidR="006E4C69">
        <w:t xml:space="preserve"> </w:t>
      </w:r>
      <w:r>
        <w:t xml:space="preserve">Messiah!” </w:t>
      </w:r>
    </w:p>
    <w:p w:rsidR="004D0510" w:rsidRDefault="004D0510" w:rsidP="002439B9">
      <w:del w:id="519" w:author="SKY" w:date="2016-06-10T20:07:00Z">
        <w:r w:rsidDel="0009304F">
          <w:delText>西蒙</w:delText>
        </w:r>
      </w:del>
      <w:ins w:id="520" w:author="SKY" w:date="2016-06-10T20:07:00Z">
        <w:r w:rsidR="0009304F">
          <w:t>西门</w:t>
        </w:r>
      </w:ins>
      <w:r>
        <w:t>赶紧跟安德烈去见耶稣</w:t>
      </w:r>
      <w:r>
        <w:rPr>
          <w:rFonts w:hint="eastAsia"/>
        </w:rPr>
        <w:t>，</w:t>
      </w:r>
      <w:r>
        <w:t>耶稣对他说</w:t>
      </w:r>
      <w:r>
        <w:rPr>
          <w:rFonts w:hint="eastAsia"/>
        </w:rPr>
        <w:t>：“你是</w:t>
      </w:r>
      <w:del w:id="521" w:author="SKY" w:date="2016-06-10T20:07:00Z">
        <w:r w:rsidDel="0009304F">
          <w:rPr>
            <w:rFonts w:hint="eastAsia"/>
          </w:rPr>
          <w:delText>西蒙</w:delText>
        </w:r>
      </w:del>
      <w:ins w:id="522" w:author="SKY" w:date="2016-06-10T20:07:00Z">
        <w:r w:rsidR="0009304F">
          <w:rPr>
            <w:rFonts w:hint="eastAsia"/>
          </w:rPr>
          <w:t>西门</w:t>
        </w:r>
      </w:ins>
      <w:r>
        <w:rPr>
          <w:rFonts w:hint="eastAsia"/>
        </w:rPr>
        <w:t>，你要</w:t>
      </w:r>
      <w:del w:id="523" w:author="SKY" w:date="2016-06-10T20:08:00Z">
        <w:r w:rsidDel="004F5319">
          <w:rPr>
            <w:rFonts w:hint="eastAsia"/>
          </w:rPr>
          <w:delText>成为</w:delText>
        </w:r>
      </w:del>
      <w:ins w:id="524" w:author="SKY" w:date="2016-06-10T20:08:00Z">
        <w:r w:rsidR="004F5319">
          <w:rPr>
            <w:rFonts w:hint="eastAsia"/>
          </w:rPr>
          <w:t>被称为</w:t>
        </w:r>
      </w:ins>
      <w:r>
        <w:rPr>
          <w:rFonts w:hint="eastAsia"/>
        </w:rPr>
        <w:t>彼得</w:t>
      </w:r>
      <w:ins w:id="525" w:author="SKY" w:date="2016-06-10T20:08:00Z">
        <w:r w:rsidR="004F5319">
          <w:rPr>
            <w:rFonts w:hint="eastAsia"/>
          </w:rPr>
          <w:t>（意思是</w:t>
        </w:r>
        <w:r w:rsidR="004F5319">
          <w:rPr>
            <w:rFonts w:hint="eastAsia"/>
          </w:rPr>
          <w:t xml:space="preserve"> </w:t>
        </w:r>
        <w:r w:rsidR="004F5319">
          <w:rPr>
            <w:rFonts w:hint="eastAsia"/>
          </w:rPr>
          <w:t>磐石）</w:t>
        </w:r>
      </w:ins>
      <w:r>
        <w:rPr>
          <w:rFonts w:hint="eastAsia"/>
        </w:rPr>
        <w:t>”。</w:t>
      </w:r>
    </w:p>
    <w:p w:rsidR="002439B9" w:rsidRDefault="002439B9" w:rsidP="002439B9">
      <w:r>
        <w:t>Simon hurried back with him and met Jesus who said to him, “You are Simon. You will be called</w:t>
      </w:r>
      <w:r w:rsidR="006E4C69">
        <w:t xml:space="preserve"> </w:t>
      </w:r>
      <w:r>
        <w:t>Peter (which means “a stone.”)</w:t>
      </w:r>
      <w:r w:rsidR="006E4C69">
        <w:t xml:space="preserve"> </w:t>
      </w:r>
    </w:p>
    <w:p w:rsidR="004D0510" w:rsidRDefault="004D0510" w:rsidP="002439B9">
      <w:r>
        <w:t>第二天</w:t>
      </w:r>
      <w:r>
        <w:rPr>
          <w:rFonts w:hint="eastAsia"/>
        </w:rPr>
        <w:t>，</w:t>
      </w:r>
      <w:r>
        <w:t>耶稣去到了加利</w:t>
      </w:r>
      <w:proofErr w:type="gramStart"/>
      <w:r>
        <w:t>利</w:t>
      </w:r>
      <w:proofErr w:type="gramEnd"/>
      <w:r>
        <w:rPr>
          <w:rFonts w:hint="eastAsia"/>
        </w:rPr>
        <w:t>，</w:t>
      </w:r>
      <w:r>
        <w:t>在那里他遇见了</w:t>
      </w:r>
      <w:proofErr w:type="gramStart"/>
      <w:r>
        <w:rPr>
          <w:rFonts w:hint="eastAsia"/>
        </w:rPr>
        <w:t>腓</w:t>
      </w:r>
      <w:proofErr w:type="gramEnd"/>
      <w:r>
        <w:rPr>
          <w:rFonts w:hint="eastAsia"/>
        </w:rPr>
        <w:t>力，</w:t>
      </w:r>
      <w:r>
        <w:t>对他说</w:t>
      </w:r>
      <w:r>
        <w:rPr>
          <w:rFonts w:hint="eastAsia"/>
        </w:rPr>
        <w:t>，“跟从我吧”。</w:t>
      </w:r>
      <w:proofErr w:type="gramStart"/>
      <w:r>
        <w:rPr>
          <w:rFonts w:hint="eastAsia"/>
        </w:rPr>
        <w:t>腓</w:t>
      </w:r>
      <w:proofErr w:type="gramEnd"/>
      <w:r>
        <w:rPr>
          <w:rFonts w:hint="eastAsia"/>
        </w:rPr>
        <w:t>力就立刻跟从了耶稣，他找到了他的朋友</w:t>
      </w:r>
      <w:r w:rsidRPr="004D0510">
        <w:rPr>
          <w:rFonts w:hint="eastAsia"/>
        </w:rPr>
        <w:t>拿但业</w:t>
      </w:r>
      <w:r>
        <w:rPr>
          <w:rFonts w:hint="eastAsia"/>
        </w:rPr>
        <w:t>，</w:t>
      </w:r>
      <w:proofErr w:type="gramStart"/>
      <w:r>
        <w:rPr>
          <w:rFonts w:hint="eastAsia"/>
        </w:rPr>
        <w:t>告诉</w:t>
      </w:r>
      <w:r w:rsidRPr="004D0510">
        <w:rPr>
          <w:rFonts w:hint="eastAsia"/>
        </w:rPr>
        <w:t>拿</w:t>
      </w:r>
      <w:proofErr w:type="gramEnd"/>
      <w:r w:rsidRPr="004D0510">
        <w:rPr>
          <w:rFonts w:hint="eastAsia"/>
        </w:rPr>
        <w:t>但业</w:t>
      </w:r>
      <w:r>
        <w:rPr>
          <w:rFonts w:hint="eastAsia"/>
        </w:rPr>
        <w:t>，他们找到了摩西和先知们预言的救世主弥赛亚。</w:t>
      </w:r>
    </w:p>
    <w:p w:rsidR="004D0510" w:rsidRDefault="002439B9" w:rsidP="002439B9">
      <w:r>
        <w:t>The next day, Jesus walked on to the province of Galilee where he found Philip and said, “Follow me.”</w:t>
      </w:r>
      <w:r w:rsidR="006E4C69">
        <w:t xml:space="preserve"> </w:t>
      </w:r>
      <w:r>
        <w:t>Philip followed Jesus, and as soon as he could, he ran to his friend Nathanael and said that he and the others</w:t>
      </w:r>
      <w:r w:rsidR="006E4C69">
        <w:t xml:space="preserve"> </w:t>
      </w:r>
      <w:r>
        <w:t xml:space="preserve">had found the one promised by Moses and the prophets. </w:t>
      </w:r>
    </w:p>
    <w:p w:rsidR="004D0510" w:rsidRDefault="004D0510" w:rsidP="002439B9"/>
    <w:p w:rsidR="004D0510" w:rsidRDefault="004D0510" w:rsidP="002439B9"/>
    <w:p w:rsidR="004D0510" w:rsidRDefault="004D0510" w:rsidP="002439B9">
      <w:del w:id="526" w:author="SKY" w:date="2016-07-24T17:41:00Z">
        <w:r w:rsidDel="00E6284D">
          <w:rPr>
            <w:rFonts w:hint="eastAsia"/>
          </w:rPr>
          <w:delText>期初</w:delText>
        </w:r>
      </w:del>
      <w:ins w:id="527" w:author="SKY" w:date="2016-07-24T17:41:00Z">
        <w:r w:rsidR="00E6284D">
          <w:rPr>
            <w:rFonts w:hint="eastAsia"/>
          </w:rPr>
          <w:t>起初</w:t>
        </w:r>
      </w:ins>
      <w:r>
        <w:rPr>
          <w:rFonts w:hint="eastAsia"/>
        </w:rPr>
        <w:t>，拿但业还不相信</w:t>
      </w:r>
      <w:proofErr w:type="gramStart"/>
      <w:r>
        <w:rPr>
          <w:rFonts w:hint="eastAsia"/>
        </w:rPr>
        <w:t>腓</w:t>
      </w:r>
      <w:proofErr w:type="gramEnd"/>
      <w:r>
        <w:rPr>
          <w:rFonts w:hint="eastAsia"/>
        </w:rPr>
        <w:t>力所说的。但是当他见到了耶稣，耶稣对他说：“</w:t>
      </w:r>
      <w:r w:rsidR="003C5C54" w:rsidRPr="003C5C54">
        <w:rPr>
          <w:rFonts w:hint="eastAsia"/>
        </w:rPr>
        <w:t>看哪</w:t>
      </w:r>
      <w:r w:rsidR="003C5C54">
        <w:rPr>
          <w:rFonts w:hint="eastAsia"/>
        </w:rPr>
        <w:t>，</w:t>
      </w:r>
      <w:r w:rsidR="003C5C54" w:rsidRPr="003C5C54">
        <w:rPr>
          <w:rFonts w:hint="eastAsia"/>
        </w:rPr>
        <w:t>这是个真</w:t>
      </w:r>
      <w:r w:rsidR="003C5C54" w:rsidRPr="003C5C54">
        <w:rPr>
          <w:rFonts w:hint="eastAsia"/>
        </w:rPr>
        <w:lastRenderedPageBreak/>
        <w:t>以色列人</w:t>
      </w:r>
      <w:r w:rsidR="003C5C54">
        <w:rPr>
          <w:rFonts w:hint="eastAsia"/>
        </w:rPr>
        <w:t>，</w:t>
      </w:r>
      <w:r w:rsidR="003C5C54" w:rsidRPr="003C5C54">
        <w:rPr>
          <w:rFonts w:hint="eastAsia"/>
        </w:rPr>
        <w:t>他心里是没有诡诈的。</w:t>
      </w:r>
      <w:r>
        <w:rPr>
          <w:rFonts w:hint="eastAsia"/>
        </w:rPr>
        <w:t>”</w:t>
      </w:r>
      <w:r w:rsidR="00A86B19">
        <w:rPr>
          <w:rFonts w:hint="eastAsia"/>
        </w:rPr>
        <w:t>拿但业问道：“你是怎么知道我的？”</w:t>
      </w:r>
      <w:r w:rsidR="00D02A29">
        <w:rPr>
          <w:rFonts w:hint="eastAsia"/>
        </w:rPr>
        <w:t>。</w:t>
      </w:r>
    </w:p>
    <w:p w:rsidR="00D02A29" w:rsidRDefault="002439B9" w:rsidP="002439B9">
      <w:r>
        <w:t>At first, Nathanael did not believe him. But when</w:t>
      </w:r>
      <w:r w:rsidR="006E4C69">
        <w:t xml:space="preserve"> </w:t>
      </w:r>
      <w:r>
        <w:t>he got to where Jesus was, Jesus said, “Here comes a true man of Israel who is completely honest.” “How do</w:t>
      </w:r>
      <w:r w:rsidR="006E4C69">
        <w:t xml:space="preserve"> </w:t>
      </w:r>
      <w:r>
        <w:t>you know me?” asked Nathanael.</w:t>
      </w:r>
    </w:p>
    <w:p w:rsidR="00D02A29" w:rsidRDefault="00117200" w:rsidP="002439B9">
      <w:r>
        <w:t>耶稣告诉他</w:t>
      </w:r>
      <w:r>
        <w:rPr>
          <w:rFonts w:hint="eastAsia"/>
        </w:rPr>
        <w:t>：“</w:t>
      </w:r>
      <w:proofErr w:type="gramStart"/>
      <w:r w:rsidRPr="00117200">
        <w:rPr>
          <w:rFonts w:hint="eastAsia"/>
        </w:rPr>
        <w:t>腓</w:t>
      </w:r>
      <w:proofErr w:type="gramEnd"/>
      <w:r w:rsidRPr="00117200">
        <w:rPr>
          <w:rFonts w:hint="eastAsia"/>
        </w:rPr>
        <w:t>力还没有招呼你</w:t>
      </w:r>
      <w:r>
        <w:rPr>
          <w:rFonts w:hint="eastAsia"/>
        </w:rPr>
        <w:t>，</w:t>
      </w:r>
      <w:r w:rsidRPr="00117200">
        <w:rPr>
          <w:rFonts w:hint="eastAsia"/>
        </w:rPr>
        <w:t>你在无花果树底下</w:t>
      </w:r>
      <w:r>
        <w:rPr>
          <w:rFonts w:hint="eastAsia"/>
        </w:rPr>
        <w:t>，</w:t>
      </w:r>
      <w:r w:rsidRPr="00117200">
        <w:rPr>
          <w:rFonts w:hint="eastAsia"/>
        </w:rPr>
        <w:t>我就看见你了。</w:t>
      </w:r>
      <w:r>
        <w:rPr>
          <w:rFonts w:hint="eastAsia"/>
        </w:rPr>
        <w:t>”拿但业就说：“拉比（老师），</w:t>
      </w:r>
      <w:r w:rsidR="00564941">
        <w:rPr>
          <w:rFonts w:hint="eastAsia"/>
        </w:rPr>
        <w:t>你是神的儿子，是以色列的王</w:t>
      </w:r>
      <w:r>
        <w:rPr>
          <w:rFonts w:hint="eastAsia"/>
        </w:rPr>
        <w:t>”</w:t>
      </w:r>
    </w:p>
    <w:p w:rsidR="002439B9" w:rsidRDefault="002439B9" w:rsidP="002439B9">
      <w:r>
        <w:t>“I saw you under the fig tree, before Philip called you,” said Jesus. Nathanael</w:t>
      </w:r>
      <w:r w:rsidR="006E4C69">
        <w:t xml:space="preserve"> </w:t>
      </w:r>
      <w:r>
        <w:t xml:space="preserve">replied, “Rabbi, you are the </w:t>
      </w:r>
      <w:r w:rsidR="00564941">
        <w:t>Son</w:t>
      </w:r>
      <w:r>
        <w:t xml:space="preserve"> of God, the King of Israel!”</w:t>
      </w:r>
    </w:p>
    <w:p w:rsidR="00564941" w:rsidRDefault="00564941" w:rsidP="00564941">
      <w:r>
        <w:t>耶稣回答说</w:t>
      </w:r>
      <w:r>
        <w:rPr>
          <w:rFonts w:hint="eastAsia"/>
        </w:rPr>
        <w:t>：“因为我说在无花果树底下看见你，你就信么</w:t>
      </w:r>
      <w:del w:id="528" w:author="SKY" w:date="2016-06-10T20:09:00Z">
        <w:r w:rsidDel="005F446E">
          <w:rPr>
            <w:rFonts w:hint="eastAsia"/>
          </w:rPr>
          <w:delText>．</w:delText>
        </w:r>
      </w:del>
      <w:ins w:id="529" w:author="SKY" w:date="2016-06-10T20:09:00Z">
        <w:r w:rsidR="005F446E">
          <w:rPr>
            <w:rFonts w:hint="eastAsia"/>
          </w:rPr>
          <w:t>。</w:t>
        </w:r>
      </w:ins>
      <w:r>
        <w:rPr>
          <w:rFonts w:hint="eastAsia"/>
        </w:rPr>
        <w:t>你将要看见比这更大的事。又说，我实实在在的告诉你们，你们将要看见天开了，神的使者上去下来在人子身上。”</w:t>
      </w:r>
    </w:p>
    <w:p w:rsidR="002439B9" w:rsidRDefault="002439B9" w:rsidP="002439B9">
      <w:r>
        <w:t>Jesus answered, “You believe so easily? I tell you, you will see much greater things than this. You will</w:t>
      </w:r>
      <w:r w:rsidR="006E4C69">
        <w:t xml:space="preserve"> </w:t>
      </w:r>
      <w:r>
        <w:t>see heaven opened and the angels of God gathered around the Son of Man.”</w:t>
      </w:r>
    </w:p>
    <w:p w:rsidR="006E4C69" w:rsidRDefault="006E4C69" w:rsidP="002439B9"/>
    <w:p w:rsidR="00757C48" w:rsidRDefault="00757C48" w:rsidP="002439B9">
      <w:r>
        <w:t>讨论故事</w:t>
      </w:r>
      <w:r>
        <w:rPr>
          <w:rFonts w:hint="eastAsia"/>
        </w:rPr>
        <w:t>：</w:t>
      </w:r>
    </w:p>
    <w:p w:rsidR="002439B9" w:rsidRDefault="002439B9" w:rsidP="002439B9">
      <w:r>
        <w:t>Talk About the Story:</w:t>
      </w:r>
    </w:p>
    <w:p w:rsidR="00757C48" w:rsidRDefault="00C61244" w:rsidP="002439B9">
      <w:r>
        <w:t>为什么当施洗约翰称耶稣为</w:t>
      </w:r>
      <w:r>
        <w:rPr>
          <w:rFonts w:hint="eastAsia"/>
        </w:rPr>
        <w:t>“神的羔羊”的时候，安德烈和约翰要</w:t>
      </w:r>
      <w:del w:id="530" w:author="SKY" w:date="2016-06-10T20:10:00Z">
        <w:r w:rsidDel="005F446E">
          <w:rPr>
            <w:rFonts w:hint="eastAsia"/>
          </w:rPr>
          <w:delText>接近</w:delText>
        </w:r>
      </w:del>
      <w:ins w:id="531" w:author="SKY" w:date="2016-06-10T20:10:00Z">
        <w:r w:rsidR="005F446E">
          <w:rPr>
            <w:rFonts w:hint="eastAsia"/>
          </w:rPr>
          <w:t>亲近</w:t>
        </w:r>
      </w:ins>
      <w:r>
        <w:rPr>
          <w:rFonts w:hint="eastAsia"/>
        </w:rPr>
        <w:t>耶稣？</w:t>
      </w:r>
    </w:p>
    <w:p w:rsidR="00757C48" w:rsidRDefault="002439B9" w:rsidP="002439B9">
      <w:r>
        <w:t xml:space="preserve">Why were Andrew and John near John the Baptist when he called Jesus “the Lamb of God”? </w:t>
      </w:r>
    </w:p>
    <w:p w:rsidR="00B12B8A" w:rsidRDefault="00C61244" w:rsidP="002439B9">
      <w:r>
        <w:t>他们是怎样开始跟耶稣讲话的</w:t>
      </w:r>
      <w:r>
        <w:rPr>
          <w:rFonts w:hint="eastAsia"/>
        </w:rPr>
        <w:t>？</w:t>
      </w:r>
    </w:p>
    <w:p w:rsidR="00B12B8A" w:rsidRDefault="002439B9" w:rsidP="002439B9">
      <w:r>
        <w:t>How did they get</w:t>
      </w:r>
      <w:r w:rsidR="00757C48">
        <w:t xml:space="preserve"> </w:t>
      </w:r>
      <w:r>
        <w:t xml:space="preserve">to talk with Jesus? </w:t>
      </w:r>
    </w:p>
    <w:p w:rsidR="00B12B8A" w:rsidRPr="00C61244" w:rsidRDefault="00C61244" w:rsidP="002439B9">
      <w:r>
        <w:t>安德烈把谁带到了耶稣面前</w:t>
      </w:r>
      <w:r>
        <w:rPr>
          <w:rFonts w:hint="eastAsia"/>
        </w:rPr>
        <w:t>？</w:t>
      </w:r>
    </w:p>
    <w:p w:rsidR="00757C48" w:rsidRDefault="002439B9" w:rsidP="002439B9">
      <w:r>
        <w:t xml:space="preserve">Who did Andrew go and bring to Jesus? </w:t>
      </w:r>
    </w:p>
    <w:p w:rsidR="00B12B8A" w:rsidRDefault="00B12B8A" w:rsidP="002439B9">
      <w:r>
        <w:t>耶稣给了</w:t>
      </w:r>
      <w:del w:id="532" w:author="SKY" w:date="2016-06-10T20:07:00Z">
        <w:r w:rsidDel="0009304F">
          <w:delText>西蒙</w:delText>
        </w:r>
      </w:del>
      <w:ins w:id="533" w:author="SKY" w:date="2016-06-10T20:07:00Z">
        <w:r w:rsidR="0009304F">
          <w:t>西门</w:t>
        </w:r>
      </w:ins>
      <w:r>
        <w:t>一个什么样的新名字</w:t>
      </w:r>
      <w:r>
        <w:rPr>
          <w:rFonts w:hint="eastAsia"/>
        </w:rPr>
        <w:t>？</w:t>
      </w:r>
    </w:p>
    <w:p w:rsidR="00757C48" w:rsidRDefault="002439B9" w:rsidP="002439B9">
      <w:r>
        <w:t xml:space="preserve">What new name did Jesus give to Simon? </w:t>
      </w:r>
    </w:p>
    <w:p w:rsidR="00B12B8A" w:rsidRDefault="00B12B8A" w:rsidP="002439B9">
      <w:proofErr w:type="gramStart"/>
      <w:r>
        <w:t>腓</w:t>
      </w:r>
      <w:proofErr w:type="gramEnd"/>
      <w:r>
        <w:t>力把什么样的朋友带过来见耶稣</w:t>
      </w:r>
      <w:r>
        <w:rPr>
          <w:rFonts w:hint="eastAsia"/>
        </w:rPr>
        <w:t>？</w:t>
      </w:r>
      <w:r>
        <w:t>你怎么想</w:t>
      </w:r>
      <w:r>
        <w:rPr>
          <w:rFonts w:hint="eastAsia"/>
        </w:rPr>
        <w:t>？</w:t>
      </w:r>
    </w:p>
    <w:p w:rsidR="002439B9" w:rsidRDefault="002439B9" w:rsidP="002439B9">
      <w:r>
        <w:t>What</w:t>
      </w:r>
      <w:r w:rsidR="00757C48">
        <w:t xml:space="preserve"> </w:t>
      </w:r>
      <w:r>
        <w:t>friend did Philip bring to Jesus?</w:t>
      </w:r>
      <w:r w:rsidR="00B12B8A">
        <w:t xml:space="preserve"> </w:t>
      </w:r>
      <w:r>
        <w:t>What Do You Think?</w:t>
      </w:r>
    </w:p>
    <w:p w:rsidR="00B12B8A" w:rsidRDefault="00B12B8A" w:rsidP="002439B9">
      <w:r>
        <w:t>你觉得安德烈和</w:t>
      </w:r>
      <w:proofErr w:type="gramStart"/>
      <w:r>
        <w:t>腓</w:t>
      </w:r>
      <w:proofErr w:type="gramEnd"/>
      <w:r>
        <w:t>力为什么要带其他人来见耶稣</w:t>
      </w:r>
      <w:r>
        <w:rPr>
          <w:rFonts w:hint="eastAsia"/>
        </w:rPr>
        <w:t>？</w:t>
      </w:r>
    </w:p>
    <w:p w:rsidR="00757C48" w:rsidRDefault="002439B9" w:rsidP="002439B9">
      <w:r>
        <w:t xml:space="preserve">Why do you think Andrew and Philip went to bring others to meet Jesus? </w:t>
      </w:r>
    </w:p>
    <w:p w:rsidR="00B12B8A" w:rsidRDefault="00B12B8A" w:rsidP="002439B9">
      <w:r>
        <w:t>你曾经和别人谈起过耶稣吗</w:t>
      </w:r>
      <w:r>
        <w:rPr>
          <w:rFonts w:hint="eastAsia"/>
        </w:rPr>
        <w:t>？</w:t>
      </w:r>
      <w:r>
        <w:t>谈论过耶稣对你意味着什么吗</w:t>
      </w:r>
      <w:r>
        <w:rPr>
          <w:rFonts w:hint="eastAsia"/>
        </w:rPr>
        <w:t>？</w:t>
      </w:r>
    </w:p>
    <w:p w:rsidR="00757C48" w:rsidRDefault="002439B9" w:rsidP="002439B9">
      <w:r>
        <w:t>Have you talked to others about</w:t>
      </w:r>
      <w:r w:rsidR="00757C48">
        <w:t xml:space="preserve"> </w:t>
      </w:r>
      <w:r>
        <w:t xml:space="preserve">Jesus and what Jesus means to you? </w:t>
      </w:r>
    </w:p>
    <w:p w:rsidR="00870A1A" w:rsidRDefault="00870A1A" w:rsidP="002439B9">
      <w:r>
        <w:t>你觉得为什么耶稣要</w:t>
      </w:r>
      <w:r w:rsidR="00B12B8A">
        <w:t>给</w:t>
      </w:r>
      <w:del w:id="534" w:author="SKY" w:date="2016-06-10T20:07:00Z">
        <w:r w:rsidR="00B12B8A" w:rsidDel="0009304F">
          <w:delText>西蒙</w:delText>
        </w:r>
      </w:del>
      <w:ins w:id="535" w:author="SKY" w:date="2016-06-10T20:07:00Z">
        <w:r w:rsidR="0009304F">
          <w:t>西门</w:t>
        </w:r>
      </w:ins>
      <w:r w:rsidR="00B12B8A">
        <w:t>起一个意思是</w:t>
      </w:r>
      <w:r w:rsidR="00B12B8A">
        <w:rPr>
          <w:rFonts w:hint="eastAsia"/>
        </w:rPr>
        <w:t>“磐石”的新名字？</w:t>
      </w:r>
    </w:p>
    <w:p w:rsidR="00757C48" w:rsidRDefault="002439B9" w:rsidP="002439B9">
      <w:r>
        <w:t>Why do you suspect Jesus gave Simon the new name which means</w:t>
      </w:r>
      <w:r w:rsidR="00757C48">
        <w:t xml:space="preserve"> </w:t>
      </w:r>
      <w:r>
        <w:rPr>
          <w:rFonts w:hint="eastAsia"/>
        </w:rPr>
        <w:t>“</w:t>
      </w:r>
      <w:r>
        <w:t xml:space="preserve">stone?” </w:t>
      </w:r>
    </w:p>
    <w:p w:rsidR="00870A1A" w:rsidRDefault="00870A1A" w:rsidP="002439B9">
      <w:r>
        <w:t>你觉得那些人的生命会因为跟从耶稣而改变吗</w:t>
      </w:r>
      <w:r>
        <w:rPr>
          <w:rFonts w:hint="eastAsia"/>
        </w:rPr>
        <w:t>？</w:t>
      </w:r>
    </w:p>
    <w:p w:rsidR="00757C48" w:rsidRDefault="002439B9" w:rsidP="002439B9">
      <w:r>
        <w:t xml:space="preserve">Do you think the lives of these men would change much because they followed Jesus? </w:t>
      </w:r>
    </w:p>
    <w:p w:rsidR="00870A1A" w:rsidRDefault="00870A1A" w:rsidP="002439B9">
      <w:r>
        <w:t>你觉得耶稣会改变你的生命吗</w:t>
      </w:r>
      <w:r>
        <w:rPr>
          <w:rFonts w:hint="eastAsia"/>
        </w:rPr>
        <w:t>？</w:t>
      </w:r>
    </w:p>
    <w:p w:rsidR="002439B9" w:rsidRDefault="002439B9" w:rsidP="002439B9">
      <w:r>
        <w:t>Do you think</w:t>
      </w:r>
      <w:r w:rsidR="00757C48">
        <w:t xml:space="preserve"> </w:t>
      </w:r>
      <w:r>
        <w:t>Jesus will change your life?</w:t>
      </w:r>
    </w:p>
    <w:p w:rsidR="002439B9" w:rsidRDefault="002439B9" w:rsidP="002439B9"/>
    <w:p w:rsidR="002439B9" w:rsidRDefault="002439B9" w:rsidP="002439B9"/>
    <w:p w:rsidR="00C61244" w:rsidRDefault="00C61244">
      <w:pPr>
        <w:widowControl/>
        <w:jc w:val="left"/>
      </w:pPr>
      <w:r>
        <w:br w:type="page"/>
      </w:r>
    </w:p>
    <w:p w:rsidR="00C61244" w:rsidRDefault="00C61244" w:rsidP="00C61244">
      <w:pPr>
        <w:widowControl/>
        <w:jc w:val="left"/>
      </w:pPr>
      <w:r w:rsidRPr="00C61244">
        <w:rPr>
          <w:rFonts w:hint="eastAsia"/>
        </w:rPr>
        <w:lastRenderedPageBreak/>
        <w:t>他先找着自己的哥哥西门</w:t>
      </w:r>
      <w:r>
        <w:rPr>
          <w:rFonts w:hint="eastAsia"/>
        </w:rPr>
        <w:t>，</w:t>
      </w:r>
      <w:r w:rsidRPr="00C61244">
        <w:rPr>
          <w:rFonts w:hint="eastAsia"/>
        </w:rPr>
        <w:t>对他说</w:t>
      </w:r>
      <w:r>
        <w:rPr>
          <w:rFonts w:hint="eastAsia"/>
        </w:rPr>
        <w:t>：“</w:t>
      </w:r>
      <w:r w:rsidRPr="00C61244">
        <w:rPr>
          <w:rFonts w:hint="eastAsia"/>
        </w:rPr>
        <w:t>我们遇见弥赛亚了</w:t>
      </w:r>
      <w:r>
        <w:rPr>
          <w:rFonts w:hint="eastAsia"/>
        </w:rPr>
        <w:t>”</w:t>
      </w:r>
      <w:r>
        <w:rPr>
          <w:rFonts w:hint="eastAsia"/>
        </w:rPr>
        <w:t xml:space="preserve">  </w:t>
      </w:r>
      <w:r>
        <w:rPr>
          <w:rFonts w:hint="eastAsia"/>
        </w:rPr>
        <w:t>约翰福音</w:t>
      </w:r>
      <w:r>
        <w:rPr>
          <w:rFonts w:hint="eastAsia"/>
        </w:rPr>
        <w:t xml:space="preserve"> </w:t>
      </w:r>
      <w:r>
        <w:t>1:41</w:t>
      </w:r>
    </w:p>
    <w:p w:rsidR="002439B9" w:rsidRDefault="002439B9" w:rsidP="00C61244">
      <w:pPr>
        <w:widowControl/>
        <w:jc w:val="left"/>
      </w:pPr>
      <w:r>
        <w:t>He first found his brother Simon and said to him, “We have found the Messiah.”</w:t>
      </w:r>
    </w:p>
    <w:p w:rsidR="002439B9" w:rsidRDefault="002439B9" w:rsidP="002439B9">
      <w:r>
        <w:t>John 1:41</w:t>
      </w:r>
    </w:p>
    <w:p w:rsidR="002439B9" w:rsidRDefault="002439B9">
      <w:pPr>
        <w:widowControl/>
        <w:jc w:val="left"/>
      </w:pPr>
      <w:r>
        <w:br w:type="page"/>
      </w:r>
    </w:p>
    <w:p w:rsidR="007A7ED9" w:rsidRDefault="00583291">
      <w:pPr>
        <w:widowControl/>
        <w:jc w:val="left"/>
      </w:pPr>
      <w:r>
        <w:lastRenderedPageBreak/>
        <w:t>故事</w:t>
      </w:r>
      <w:r>
        <w:rPr>
          <w:rFonts w:hint="eastAsia"/>
        </w:rPr>
        <w:t>12</w:t>
      </w:r>
      <w:r>
        <w:rPr>
          <w:rFonts w:hint="eastAsia"/>
        </w:rPr>
        <w:t>：</w:t>
      </w:r>
      <w:r w:rsidR="005F40A8">
        <w:rPr>
          <w:rFonts w:hint="eastAsia"/>
        </w:rPr>
        <w:t>得人</w:t>
      </w:r>
      <w:del w:id="536" w:author="SKY" w:date="2016-07-24T17:44:00Z">
        <w:r w:rsidR="005F40A8" w:rsidDel="002A4E5D">
          <w:rPr>
            <w:rFonts w:hint="eastAsia"/>
          </w:rPr>
          <w:delText>如得</w:delText>
        </w:r>
      </w:del>
      <w:ins w:id="537" w:author="SKY" w:date="2016-07-24T17:44:00Z">
        <w:r w:rsidR="002A4E5D">
          <w:rPr>
            <w:rFonts w:hint="eastAsia"/>
          </w:rPr>
          <w:t>的</w:t>
        </w:r>
        <w:r w:rsidR="002A4E5D">
          <w:t>渔夫</w:t>
        </w:r>
      </w:ins>
      <w:del w:id="538" w:author="SKY" w:date="2016-07-24T17:44:00Z">
        <w:r w:rsidR="005F40A8" w:rsidDel="002A4E5D">
          <w:rPr>
            <w:rFonts w:hint="eastAsia"/>
          </w:rPr>
          <w:delText>鱼</w:delText>
        </w:r>
      </w:del>
    </w:p>
    <w:p w:rsidR="007A7ED9" w:rsidRDefault="00583291">
      <w:pPr>
        <w:widowControl/>
        <w:jc w:val="left"/>
      </w:pPr>
      <w:r w:rsidRPr="00583291">
        <w:t>Fishers of Men</w:t>
      </w:r>
    </w:p>
    <w:p w:rsidR="007A7ED9" w:rsidRDefault="007A7ED9">
      <w:pPr>
        <w:widowControl/>
        <w:jc w:val="left"/>
      </w:pPr>
    </w:p>
    <w:p w:rsidR="002439B9" w:rsidRDefault="00136297" w:rsidP="002439B9">
      <w:r>
        <w:t>伟大的圣经真理</w:t>
      </w:r>
      <w:r>
        <w:rPr>
          <w:rFonts w:hint="eastAsia"/>
        </w:rPr>
        <w:t>：</w:t>
      </w:r>
    </w:p>
    <w:p w:rsidR="00583291" w:rsidRDefault="00583291" w:rsidP="00583291">
      <w:r>
        <w:t>Great Bible Truths:</w:t>
      </w:r>
    </w:p>
    <w:p w:rsidR="00136297" w:rsidRDefault="00136297" w:rsidP="00583291">
      <w:r>
        <w:t>1.</w:t>
      </w:r>
      <w:r>
        <w:t>耶稣</w:t>
      </w:r>
      <w:proofErr w:type="gramStart"/>
      <w:r>
        <w:t>已经呼召我们</w:t>
      </w:r>
      <w:proofErr w:type="gramEnd"/>
      <w:ins w:id="539" w:author="SKY" w:date="2016-06-10T20:13:00Z">
        <w:r w:rsidR="008802C9">
          <w:t>向其他人</w:t>
        </w:r>
      </w:ins>
      <w:del w:id="540" w:author="SKY" w:date="2016-06-10T20:13:00Z">
        <w:r w:rsidDel="008802C9">
          <w:delText>去</w:delText>
        </w:r>
      </w:del>
      <w:r>
        <w:t>传播他的道</w:t>
      </w:r>
    </w:p>
    <w:p w:rsidR="00583291" w:rsidRDefault="00583291" w:rsidP="00583291">
      <w:r>
        <w:t>1. Jesus has called us to reach others for him</w:t>
      </w:r>
    </w:p>
    <w:p w:rsidR="00136297" w:rsidRDefault="00136297" w:rsidP="00583291">
      <w:r>
        <w:t>2.</w:t>
      </w:r>
      <w:r>
        <w:t>我们基督的信仰</w:t>
      </w:r>
      <w:r w:rsidR="0013160A">
        <w:rPr>
          <w:rFonts w:hint="eastAsia"/>
        </w:rPr>
        <w:t>，</w:t>
      </w:r>
      <w:r w:rsidR="0013160A">
        <w:t>会给我们所有人的生命</w:t>
      </w:r>
      <w:ins w:id="541" w:author="SKY" w:date="2016-06-10T20:14:00Z">
        <w:r w:rsidR="006C3481">
          <w:t>中</w:t>
        </w:r>
      </w:ins>
      <w:del w:id="542" w:author="SKY" w:date="2016-06-10T20:14:00Z">
        <w:r w:rsidR="0013160A" w:rsidDel="008802C9">
          <w:delText>中</w:delText>
        </w:r>
      </w:del>
      <w:r w:rsidR="0013160A">
        <w:t>带来奇迹</w:t>
      </w:r>
      <w:r w:rsidR="0013160A">
        <w:rPr>
          <w:rFonts w:hint="eastAsia"/>
        </w:rPr>
        <w:t>。</w:t>
      </w:r>
    </w:p>
    <w:p w:rsidR="00583291" w:rsidRDefault="00583291" w:rsidP="00583291">
      <w:r>
        <w:t>2. Our faith in Christ can bring great miracles in our lives and in the lives of others</w:t>
      </w:r>
    </w:p>
    <w:p w:rsidR="00583291" w:rsidRDefault="00583291" w:rsidP="00583291"/>
    <w:p w:rsidR="0013160A" w:rsidRDefault="0013160A" w:rsidP="00583291">
      <w:r>
        <w:t>路加福音</w:t>
      </w:r>
      <w:r>
        <w:rPr>
          <w:rFonts w:hint="eastAsia"/>
        </w:rPr>
        <w:t xml:space="preserve"> </w:t>
      </w:r>
      <w:r>
        <w:t>5: 1-11</w:t>
      </w:r>
    </w:p>
    <w:p w:rsidR="00097C4F" w:rsidRDefault="00097C4F" w:rsidP="00097C4F">
      <w:r>
        <w:t>Luke 5: 1-11</w:t>
      </w:r>
    </w:p>
    <w:p w:rsidR="0013160A" w:rsidRDefault="0013160A" w:rsidP="00097C4F"/>
    <w:p w:rsidR="0013160A" w:rsidRDefault="00BA7F67" w:rsidP="00097C4F">
      <w:r>
        <w:t>耶稣开始寻找那些他可以传授天国道的人</w:t>
      </w:r>
      <w:r>
        <w:rPr>
          <w:rFonts w:hint="eastAsia"/>
        </w:rPr>
        <w:t>，</w:t>
      </w:r>
      <w:r>
        <w:t>并且让那些人变成老师再去教导别人</w:t>
      </w:r>
      <w:r>
        <w:rPr>
          <w:rFonts w:hint="eastAsia"/>
        </w:rPr>
        <w:t>。这就是耶稣救恩的消息可以传播到世界各地的</w:t>
      </w:r>
      <w:del w:id="543" w:author="SKY" w:date="2016-06-10T20:19:00Z">
        <w:r w:rsidDel="004443C2">
          <w:rPr>
            <w:rFonts w:hint="eastAsia"/>
          </w:rPr>
          <w:delText>原因</w:delText>
        </w:r>
      </w:del>
      <w:ins w:id="544" w:author="SKY" w:date="2016-06-10T20:19:00Z">
        <w:r w:rsidR="004443C2">
          <w:rPr>
            <w:rFonts w:hint="eastAsia"/>
          </w:rPr>
          <w:t>方式</w:t>
        </w:r>
      </w:ins>
      <w:r>
        <w:rPr>
          <w:rFonts w:hint="eastAsia"/>
        </w:rPr>
        <w:t>。</w:t>
      </w:r>
    </w:p>
    <w:p w:rsidR="00BA7F67" w:rsidRDefault="00097C4F" w:rsidP="00097C4F">
      <w:r>
        <w:t>Jesus began to look for men who he could teach and who would become teachers themselves. This</w:t>
      </w:r>
      <w:r w:rsidR="00BA7F67">
        <w:t xml:space="preserve"> </w:t>
      </w:r>
      <w:r>
        <w:t xml:space="preserve">is the way Jesus’ message of salvation would spread all over the world. </w:t>
      </w:r>
    </w:p>
    <w:p w:rsidR="00BA7F67" w:rsidRDefault="00BA7F67" w:rsidP="00097C4F">
      <w:r>
        <w:t>但是耶稣到哪里可以找到这样的人呢</w:t>
      </w:r>
      <w:r>
        <w:rPr>
          <w:rFonts w:hint="eastAsia"/>
        </w:rPr>
        <w:t>？或许是在耶路撒冷的大圣殿里，或许是犹太教徒聚会的会堂里？都不是，耶稣在世间寻找他那些特殊的门徒。</w:t>
      </w:r>
      <w:del w:id="545" w:author="SKY" w:date="2016-06-10T20:19:00Z">
        <w:r w:rsidR="001C5EC5" w:rsidDel="00FD05CF">
          <w:rPr>
            <w:rFonts w:hint="eastAsia"/>
          </w:rPr>
          <w:delText>又</w:delText>
        </w:r>
      </w:del>
      <w:ins w:id="546" w:author="SKY" w:date="2016-06-10T20:19:00Z">
        <w:r w:rsidR="00FD05CF">
          <w:rPr>
            <w:rFonts w:hint="eastAsia"/>
          </w:rPr>
          <w:t>有</w:t>
        </w:r>
      </w:ins>
      <w:r w:rsidR="001C5EC5">
        <w:rPr>
          <w:rFonts w:hint="eastAsia"/>
        </w:rPr>
        <w:t>一次，耶稣说：“</w:t>
      </w:r>
      <w:ins w:id="547" w:author="SKY" w:date="2016-07-24T17:46:00Z">
        <w:r w:rsidR="00F40AD4">
          <w:t>田野</w:t>
        </w:r>
      </w:ins>
      <w:del w:id="548" w:author="SKY" w:date="2016-07-24T17:46:00Z">
        <w:r w:rsidR="001C5EC5" w:rsidDel="00F40AD4">
          <w:rPr>
            <w:rFonts w:hint="eastAsia"/>
          </w:rPr>
          <w:delText>田地</w:delText>
        </w:r>
      </w:del>
      <w:r w:rsidR="001C5EC5">
        <w:rPr>
          <w:rFonts w:hint="eastAsia"/>
        </w:rPr>
        <w:t>就是世界”。</w:t>
      </w:r>
    </w:p>
    <w:p w:rsidR="00BA7F67" w:rsidRDefault="00097C4F" w:rsidP="00097C4F">
      <w:r>
        <w:t>But where would Jesus find the kind</w:t>
      </w:r>
      <w:r w:rsidR="0013160A">
        <w:t xml:space="preserve"> </w:t>
      </w:r>
      <w:r>
        <w:t>of men he needed? Perhaps in the great Temple in Jerusalem or in the synagogues where religious Jews met</w:t>
      </w:r>
      <w:r w:rsidR="0013160A">
        <w:t xml:space="preserve"> </w:t>
      </w:r>
      <w:r>
        <w:t>every week? No, Jesus found his special men out in the world. He said, one time, “The field is the world.”</w:t>
      </w:r>
      <w:r w:rsidR="0013160A">
        <w:t xml:space="preserve"> </w:t>
      </w:r>
      <w:r w:rsidR="00BA7F67">
        <w:t xml:space="preserve"> </w:t>
      </w:r>
    </w:p>
    <w:p w:rsidR="001C5EC5" w:rsidRDefault="00726182" w:rsidP="00097C4F">
      <w:r>
        <w:t>有一天</w:t>
      </w:r>
      <w:r>
        <w:rPr>
          <w:rFonts w:hint="eastAsia"/>
        </w:rPr>
        <w:t>，</w:t>
      </w:r>
      <w:r>
        <w:t>耶稣独自走到了加利利海的岸边</w:t>
      </w:r>
      <w:r>
        <w:rPr>
          <w:rFonts w:hint="eastAsia"/>
        </w:rPr>
        <w:t>。</w:t>
      </w:r>
      <w:r>
        <w:t>他看到了两个渔夫兄弟</w:t>
      </w:r>
      <w:r w:rsidR="009169BC">
        <w:rPr>
          <w:rFonts w:hint="eastAsia"/>
        </w:rPr>
        <w:t>，</w:t>
      </w:r>
      <w:r w:rsidR="009169BC">
        <w:t>这两个渔夫兄弟曾经</w:t>
      </w:r>
      <w:proofErr w:type="gramStart"/>
      <w:r w:rsidR="009169BC">
        <w:t>跟随过施洗</w:t>
      </w:r>
      <w:proofErr w:type="gramEnd"/>
      <w:r w:rsidR="009169BC">
        <w:t>约翰</w:t>
      </w:r>
      <w:r w:rsidR="009169BC">
        <w:rPr>
          <w:rFonts w:hint="eastAsia"/>
        </w:rPr>
        <w:t>，</w:t>
      </w:r>
      <w:r w:rsidR="009169BC">
        <w:t>耶稣曾经跟他们交谈过</w:t>
      </w:r>
      <w:r w:rsidR="009169BC">
        <w:rPr>
          <w:rFonts w:hint="eastAsia"/>
        </w:rPr>
        <w:t>。</w:t>
      </w:r>
    </w:p>
    <w:p w:rsidR="00097C4F" w:rsidRDefault="00097C4F" w:rsidP="00097C4F">
      <w:r>
        <w:t>One day, Jesus walked along the shores of the great lake which was called the Sea of Galilee. There he</w:t>
      </w:r>
      <w:r w:rsidR="0013160A">
        <w:t xml:space="preserve"> </w:t>
      </w:r>
      <w:r>
        <w:t>saw two fishermen brothers who had been followers of John the Baptist and whom Jesus had talked to before.</w:t>
      </w:r>
      <w:r w:rsidR="0013160A">
        <w:t xml:space="preserve"> </w:t>
      </w:r>
    </w:p>
    <w:p w:rsidR="009169BC" w:rsidRDefault="009169BC" w:rsidP="00097C4F">
      <w:r>
        <w:t>耶稣要</w:t>
      </w:r>
      <w:del w:id="549" w:author="SKY" w:date="2016-06-10T20:07:00Z">
        <w:r w:rsidDel="0009304F">
          <w:delText>西蒙</w:delText>
        </w:r>
      </w:del>
      <w:ins w:id="550" w:author="SKY" w:date="2016-06-10T20:07:00Z">
        <w:r w:rsidR="0009304F">
          <w:t>西门</w:t>
        </w:r>
      </w:ins>
      <w:r>
        <w:t>和安德烈离开岸边</w:t>
      </w:r>
      <w:r>
        <w:rPr>
          <w:rFonts w:hint="eastAsia"/>
        </w:rPr>
        <w:t>，</w:t>
      </w:r>
      <w:r>
        <w:t>并且让在岸边</w:t>
      </w:r>
      <w:r>
        <w:rPr>
          <w:rFonts w:hint="eastAsia"/>
        </w:rPr>
        <w:t>的人离开他们的船。然后他告诉</w:t>
      </w:r>
      <w:del w:id="551" w:author="SKY" w:date="2016-06-10T20:07:00Z">
        <w:r w:rsidDel="0009304F">
          <w:rPr>
            <w:rFonts w:hint="eastAsia"/>
          </w:rPr>
          <w:delText>西蒙</w:delText>
        </w:r>
      </w:del>
      <w:ins w:id="552" w:author="SKY" w:date="2016-06-10T20:07:00Z">
        <w:r w:rsidR="0009304F">
          <w:rPr>
            <w:rFonts w:hint="eastAsia"/>
          </w:rPr>
          <w:t>西门</w:t>
        </w:r>
      </w:ins>
      <w:r>
        <w:rPr>
          <w:rFonts w:hint="eastAsia"/>
        </w:rPr>
        <w:t>：“</w:t>
      </w:r>
      <w:r w:rsidRPr="009169BC">
        <w:rPr>
          <w:rFonts w:hint="eastAsia"/>
        </w:rPr>
        <w:t>把船开到水深之处</w:t>
      </w:r>
      <w:r>
        <w:rPr>
          <w:rFonts w:hint="eastAsia"/>
        </w:rPr>
        <w:t>，</w:t>
      </w:r>
      <w:r w:rsidRPr="009169BC">
        <w:rPr>
          <w:rFonts w:hint="eastAsia"/>
        </w:rPr>
        <w:t>下网打鱼。</w:t>
      </w:r>
      <w:r>
        <w:rPr>
          <w:rFonts w:hint="eastAsia"/>
        </w:rPr>
        <w:t>”</w:t>
      </w:r>
    </w:p>
    <w:p w:rsidR="00097C4F" w:rsidRDefault="00097C4F" w:rsidP="00097C4F">
      <w:r>
        <w:t>He asked Simon and Andrew to move out from shore a little bit, and he taught the people on shore from their</w:t>
      </w:r>
      <w:r w:rsidR="0013160A">
        <w:t xml:space="preserve"> </w:t>
      </w:r>
      <w:r>
        <w:t>boat. When he finished, he told Simon, “Go out into deeper water and let your nets down for a catch of fish.”</w:t>
      </w:r>
      <w:r w:rsidR="0013160A">
        <w:t xml:space="preserve"> </w:t>
      </w:r>
    </w:p>
    <w:p w:rsidR="009169BC" w:rsidRDefault="009169BC" w:rsidP="00097C4F">
      <w:del w:id="553" w:author="SKY" w:date="2016-06-10T20:07:00Z">
        <w:r w:rsidDel="0009304F">
          <w:delText>西蒙</w:delText>
        </w:r>
      </w:del>
      <w:ins w:id="554" w:author="SKY" w:date="2016-06-10T20:07:00Z">
        <w:r w:rsidR="0009304F">
          <w:t>西门</w:t>
        </w:r>
      </w:ins>
      <w:r>
        <w:t>回答说</w:t>
      </w:r>
      <w:r>
        <w:rPr>
          <w:rFonts w:hint="eastAsia"/>
        </w:rPr>
        <w:t>：“我们忙碌了</w:t>
      </w:r>
      <w:proofErr w:type="gramStart"/>
      <w:r>
        <w:rPr>
          <w:rFonts w:hint="eastAsia"/>
        </w:rPr>
        <w:t>一</w:t>
      </w:r>
      <w:proofErr w:type="gramEnd"/>
      <w:r>
        <w:rPr>
          <w:rFonts w:hint="eastAsia"/>
        </w:rPr>
        <w:t>整晚，但是没有捞到任何东西。但是即使这样，我们还是要照你说的去做”</w:t>
      </w:r>
    </w:p>
    <w:p w:rsidR="009169BC" w:rsidRPr="009169BC" w:rsidRDefault="009169BC" w:rsidP="00097C4F"/>
    <w:p w:rsidR="009169BC" w:rsidRDefault="00097C4F" w:rsidP="00097C4F">
      <w:r>
        <w:t>Simon answered, “We have already worked hard all night but haven’t caught anything. Even so, we will do</w:t>
      </w:r>
      <w:r w:rsidR="0013160A">
        <w:t xml:space="preserve"> </w:t>
      </w:r>
      <w:r>
        <w:t xml:space="preserve">what you ask.” </w:t>
      </w:r>
    </w:p>
    <w:p w:rsidR="009169BC" w:rsidRDefault="009169BC" w:rsidP="00097C4F"/>
    <w:p w:rsidR="009169BC" w:rsidRDefault="009169BC" w:rsidP="00097C4F">
      <w:r>
        <w:t>当这兄弟两个把他们的网下去水里</w:t>
      </w:r>
      <w:r w:rsidR="00091AAC">
        <w:rPr>
          <w:rFonts w:hint="eastAsia"/>
        </w:rPr>
        <w:t>，</w:t>
      </w:r>
      <w:r w:rsidR="005F40A8">
        <w:rPr>
          <w:rFonts w:hint="eastAsia"/>
        </w:rPr>
        <w:t>他们立刻就捞到了很多的鱼。他们叫来了他们的表兄弟</w:t>
      </w:r>
      <w:r w:rsidR="005F40A8">
        <w:rPr>
          <w:rFonts w:hint="eastAsia"/>
        </w:rPr>
        <w:lastRenderedPageBreak/>
        <w:t>到他们的船上，共同帮忙把这一大网的鱼拉上来。</w:t>
      </w:r>
    </w:p>
    <w:p w:rsidR="005F40A8" w:rsidRDefault="00097C4F" w:rsidP="00097C4F">
      <w:r>
        <w:t>When the two brothers dropped their nets into the water, they were immediately filled with</w:t>
      </w:r>
      <w:r w:rsidR="0013160A">
        <w:t xml:space="preserve"> </w:t>
      </w:r>
      <w:r>
        <w:t>fish. They called their cousins to come with their boat and help them bring in the great catch.</w:t>
      </w:r>
      <w:r w:rsidR="0013160A">
        <w:t xml:space="preserve"> </w:t>
      </w:r>
    </w:p>
    <w:p w:rsidR="005F40A8" w:rsidRDefault="005F40A8" w:rsidP="00097C4F">
      <w:r>
        <w:t>当</w:t>
      </w:r>
      <w:del w:id="555" w:author="SKY" w:date="2016-06-10T20:07:00Z">
        <w:r w:rsidDel="0009304F">
          <w:delText>西蒙</w:delText>
        </w:r>
      </w:del>
      <w:ins w:id="556" w:author="SKY" w:date="2016-06-10T20:07:00Z">
        <w:r w:rsidR="0009304F">
          <w:t>西门</w:t>
        </w:r>
      </w:ins>
      <w:r>
        <w:t>彼得看到这发生的一切</w:t>
      </w:r>
      <w:r>
        <w:rPr>
          <w:rFonts w:hint="eastAsia"/>
        </w:rPr>
        <w:t>，</w:t>
      </w:r>
      <w:r>
        <w:t>他说道</w:t>
      </w:r>
      <w:r>
        <w:rPr>
          <w:rFonts w:hint="eastAsia"/>
        </w:rPr>
        <w:t>：“主啊，请离开我吧，我是个罪人”。但是耶稣却跟他和他的兄弟安德烈以及他们的表兄弟雅各和约翰说：“</w:t>
      </w:r>
      <w:r w:rsidRPr="005F40A8">
        <w:rPr>
          <w:rFonts w:hint="eastAsia"/>
        </w:rPr>
        <w:t>不要怕</w:t>
      </w:r>
      <w:r>
        <w:rPr>
          <w:rFonts w:hint="eastAsia"/>
        </w:rPr>
        <w:t>，</w:t>
      </w:r>
      <w:r w:rsidRPr="005F40A8">
        <w:rPr>
          <w:rFonts w:hint="eastAsia"/>
        </w:rPr>
        <w:t>从今以后</w:t>
      </w:r>
      <w:r>
        <w:rPr>
          <w:rFonts w:hint="eastAsia"/>
        </w:rPr>
        <w:t>，</w:t>
      </w:r>
      <w:r w:rsidRPr="005F40A8">
        <w:rPr>
          <w:rFonts w:hint="eastAsia"/>
        </w:rPr>
        <w:t>你要得人了。</w:t>
      </w:r>
      <w:r>
        <w:rPr>
          <w:rFonts w:hint="eastAsia"/>
        </w:rPr>
        <w:t>”从那天起，这四个渔夫丢掉了他们的渔网跟从了耶稣。</w:t>
      </w:r>
    </w:p>
    <w:p w:rsidR="00097C4F" w:rsidRDefault="00097C4F" w:rsidP="00097C4F">
      <w:r>
        <w:t>When Simon Peter realized what had happened, he said, “Go away from me, Lord, because I am a sinful</w:t>
      </w:r>
      <w:r w:rsidR="0013160A">
        <w:t xml:space="preserve"> </w:t>
      </w:r>
      <w:r>
        <w:t>man.” But Jesus said to him, his brother Andrew, and his cousins James and John. “Don’t be afraid. You will</w:t>
      </w:r>
      <w:r w:rsidR="0013160A">
        <w:t xml:space="preserve"> </w:t>
      </w:r>
      <w:r>
        <w:t>become fishers of men.” The four fishermen laid down their nets and followed Jesus from that day on.</w:t>
      </w:r>
    </w:p>
    <w:p w:rsidR="005F40A8" w:rsidRDefault="005F40A8" w:rsidP="00097C4F"/>
    <w:p w:rsidR="005F40A8" w:rsidRDefault="005F40A8" w:rsidP="00097C4F">
      <w:r>
        <w:t>讨论故事</w:t>
      </w:r>
      <w:r>
        <w:rPr>
          <w:rFonts w:hint="eastAsia"/>
        </w:rPr>
        <w:t>：</w:t>
      </w:r>
    </w:p>
    <w:p w:rsidR="00097C4F" w:rsidRDefault="00097C4F" w:rsidP="00097C4F">
      <w:r>
        <w:t>Talk About the Story:</w:t>
      </w:r>
    </w:p>
    <w:p w:rsidR="005F40A8" w:rsidRDefault="005F40A8" w:rsidP="00097C4F">
      <w:r>
        <w:t>1.</w:t>
      </w:r>
      <w:r>
        <w:t>为什么对于耶稣来说</w:t>
      </w:r>
      <w:r>
        <w:rPr>
          <w:rFonts w:hint="eastAsia"/>
        </w:rPr>
        <w:t>，</w:t>
      </w:r>
      <w:r>
        <w:t>找到跟随他的人会是重要的事情</w:t>
      </w:r>
      <w:r>
        <w:rPr>
          <w:rFonts w:hint="eastAsia"/>
        </w:rPr>
        <w:t>？</w:t>
      </w:r>
    </w:p>
    <w:p w:rsidR="00097C4F" w:rsidRDefault="00097C4F" w:rsidP="00097C4F">
      <w:r>
        <w:t>1. Why was it so important to Jesus to find men who would follow him?</w:t>
      </w:r>
    </w:p>
    <w:p w:rsidR="005F40A8" w:rsidRDefault="005F40A8" w:rsidP="00097C4F">
      <w:r>
        <w:t>2.</w:t>
      </w:r>
      <w:r>
        <w:t>耶稣在什么地方寻找他要找的人</w:t>
      </w:r>
      <w:r>
        <w:rPr>
          <w:rFonts w:hint="eastAsia"/>
        </w:rPr>
        <w:t>？</w:t>
      </w:r>
    </w:p>
    <w:p w:rsidR="00097C4F" w:rsidRDefault="00097C4F" w:rsidP="00097C4F">
      <w:r>
        <w:t>2. Where did Jesus look for his special men?</w:t>
      </w:r>
    </w:p>
    <w:p w:rsidR="005F40A8" w:rsidRDefault="005F40A8" w:rsidP="00097C4F">
      <w:r>
        <w:t>3.</w:t>
      </w:r>
      <w:r>
        <w:t>耶稣吩咐</w:t>
      </w:r>
      <w:del w:id="557" w:author="SKY" w:date="2016-06-10T20:07:00Z">
        <w:r w:rsidDel="0009304F">
          <w:rPr>
            <w:rFonts w:hint="eastAsia"/>
          </w:rPr>
          <w:delText>西蒙</w:delText>
        </w:r>
      </w:del>
      <w:ins w:id="558" w:author="SKY" w:date="2016-06-10T20:07:00Z">
        <w:r w:rsidR="0009304F">
          <w:rPr>
            <w:rFonts w:hint="eastAsia"/>
          </w:rPr>
          <w:t>西门</w:t>
        </w:r>
      </w:ins>
      <w:r>
        <w:t>彼得出去并且捕捞了很多的鱼</w:t>
      </w:r>
      <w:r>
        <w:rPr>
          <w:rFonts w:hint="eastAsia"/>
        </w:rPr>
        <w:t>，</w:t>
      </w:r>
      <w:r w:rsidR="00207C24">
        <w:t>对他们来说是否有很大的意义</w:t>
      </w:r>
      <w:r w:rsidR="00207C24">
        <w:rPr>
          <w:rFonts w:hint="eastAsia"/>
        </w:rPr>
        <w:t>？</w:t>
      </w:r>
    </w:p>
    <w:p w:rsidR="00097C4F" w:rsidRDefault="00097C4F" w:rsidP="00097C4F">
      <w:r>
        <w:t>3. Did Jesus’ order to go out and fish some more make much sense to Simon Peter?</w:t>
      </w:r>
    </w:p>
    <w:p w:rsidR="00207C24" w:rsidRDefault="00207C24" w:rsidP="00097C4F">
      <w:r>
        <w:t>4.</w:t>
      </w:r>
      <w:r>
        <w:t>彼得和安德烈是怎样知道耶稣的大能力</w:t>
      </w:r>
      <w:r>
        <w:rPr>
          <w:rFonts w:hint="eastAsia"/>
        </w:rPr>
        <w:t>？</w:t>
      </w:r>
    </w:p>
    <w:p w:rsidR="00097C4F" w:rsidRDefault="00097C4F" w:rsidP="00097C4F">
      <w:r>
        <w:t>4. How did Peter and Andrew learn about Jesus’ great power?</w:t>
      </w:r>
    </w:p>
    <w:p w:rsidR="00207C24" w:rsidRDefault="00207C24" w:rsidP="00097C4F">
      <w:r>
        <w:t>5.</w:t>
      </w:r>
      <w:r>
        <w:t>判断</w:t>
      </w:r>
      <w:r>
        <w:rPr>
          <w:rFonts w:hint="eastAsia"/>
        </w:rPr>
        <w:t>：</w:t>
      </w:r>
      <w:r>
        <w:t>你觉得这四个渔夫是否知道耶稣就是神的儿子</w:t>
      </w:r>
      <w:r>
        <w:rPr>
          <w:rFonts w:hint="eastAsia"/>
        </w:rPr>
        <w:t>？</w:t>
      </w:r>
    </w:p>
    <w:p w:rsidR="00097C4F" w:rsidRDefault="00097C4F" w:rsidP="00097C4F">
      <w:r>
        <w:t>5. Opinions: Do you believe that the four fishermen knew yet that Jesus was the Son of God?</w:t>
      </w:r>
    </w:p>
    <w:p w:rsidR="00207C24" w:rsidRDefault="00207C24" w:rsidP="00097C4F">
      <w:r>
        <w:t>6.</w:t>
      </w:r>
      <w:r>
        <w:t>一个人当如何表明他对耶稣有极大的信心</w:t>
      </w:r>
      <w:r>
        <w:rPr>
          <w:rFonts w:hint="eastAsia"/>
        </w:rPr>
        <w:t>？</w:t>
      </w:r>
      <w:r w:rsidR="008927BA">
        <w:t xml:space="preserve"> </w:t>
      </w:r>
    </w:p>
    <w:p w:rsidR="008927BA" w:rsidRDefault="00097C4F" w:rsidP="00097C4F">
      <w:r>
        <w:t>6. How did the men prove that they had a lot of confidence in Jesus</w:t>
      </w:r>
      <w:r w:rsidR="00207C24">
        <w:rPr>
          <w:rFonts w:hint="eastAsia"/>
        </w:rPr>
        <w:t>？</w:t>
      </w:r>
      <w:r w:rsidR="00207C24">
        <w:t xml:space="preserve"> </w:t>
      </w:r>
    </w:p>
    <w:p w:rsidR="008927BA" w:rsidRDefault="008927BA" w:rsidP="00097C4F">
      <w:r>
        <w:t>你的看法</w:t>
      </w:r>
      <w:r>
        <w:rPr>
          <w:rFonts w:hint="eastAsia"/>
        </w:rPr>
        <w:t>：</w:t>
      </w:r>
    </w:p>
    <w:p w:rsidR="00097C4F" w:rsidRDefault="00097C4F" w:rsidP="00097C4F">
      <w:r>
        <w:t>What do you say?</w:t>
      </w:r>
    </w:p>
    <w:p w:rsidR="00207C24" w:rsidRDefault="00207C24" w:rsidP="00097C4F">
      <w:r>
        <w:t>对于这四个渔夫的信心</w:t>
      </w:r>
      <w:r>
        <w:rPr>
          <w:rFonts w:hint="eastAsia"/>
        </w:rPr>
        <w:t>，</w:t>
      </w:r>
      <w:r>
        <w:t>你注意到有什么特别的事情</w:t>
      </w:r>
      <w:r>
        <w:rPr>
          <w:rFonts w:hint="eastAsia"/>
        </w:rPr>
        <w:t>？</w:t>
      </w:r>
    </w:p>
    <w:p w:rsidR="00207C24" w:rsidRDefault="00097C4F" w:rsidP="00097C4F">
      <w:r>
        <w:t>Do you notice anything special about the faith of the four fishermen?</w:t>
      </w:r>
    </w:p>
    <w:p w:rsidR="00207C24" w:rsidRDefault="00207C24" w:rsidP="00097C4F">
      <w:r>
        <w:t>今天耶稣会寻找那类人当他的信徒</w:t>
      </w:r>
      <w:r>
        <w:rPr>
          <w:rFonts w:hint="eastAsia"/>
        </w:rPr>
        <w:t>？</w:t>
      </w:r>
    </w:p>
    <w:p w:rsidR="00207C24" w:rsidRDefault="00097C4F" w:rsidP="00097C4F">
      <w:r>
        <w:t>What kind of people is Jesus looking for</w:t>
      </w:r>
      <w:r w:rsidR="00207C24">
        <w:t xml:space="preserve"> </w:t>
      </w:r>
      <w:r>
        <w:t xml:space="preserve">today to follow him? </w:t>
      </w:r>
    </w:p>
    <w:p w:rsidR="00207C24" w:rsidRDefault="006E66A3" w:rsidP="00097C4F">
      <w:r>
        <w:t>耶稣仍然在寻找那些</w:t>
      </w:r>
      <w:del w:id="559" w:author="SKY" w:date="2016-06-10T20:21:00Z">
        <w:r w:rsidDel="001960EF">
          <w:rPr>
            <w:rFonts w:hint="eastAsia"/>
          </w:rPr>
          <w:delText>，</w:delText>
        </w:r>
      </w:del>
      <w:r>
        <w:t>可以当老师传授神的道的人吗</w:t>
      </w:r>
      <w:r>
        <w:rPr>
          <w:rFonts w:hint="eastAsia"/>
        </w:rPr>
        <w:t>？</w:t>
      </w:r>
    </w:p>
    <w:p w:rsidR="00C319B2" w:rsidRDefault="00097C4F" w:rsidP="00097C4F">
      <w:r>
        <w:t>Is Jesus still looking for people who will become teachers of others about the good news</w:t>
      </w:r>
      <w:r w:rsidR="00207C24">
        <w:t xml:space="preserve"> </w:t>
      </w:r>
      <w:r>
        <w:t xml:space="preserve">of God? </w:t>
      </w:r>
    </w:p>
    <w:p w:rsidR="00C319B2" w:rsidRDefault="00C319B2" w:rsidP="00097C4F">
      <w:r>
        <w:t>在那里可以找到这样的人</w:t>
      </w:r>
      <w:r>
        <w:rPr>
          <w:rFonts w:hint="eastAsia"/>
        </w:rPr>
        <w:t>？</w:t>
      </w:r>
    </w:p>
    <w:p w:rsidR="00C319B2" w:rsidRDefault="00097C4F" w:rsidP="00097C4F">
      <w:r>
        <w:t xml:space="preserve">Where will he find them? </w:t>
      </w:r>
    </w:p>
    <w:p w:rsidR="00C319B2" w:rsidRDefault="00C319B2" w:rsidP="00097C4F">
      <w:r>
        <w:t>你是这其中的一个吗</w:t>
      </w:r>
      <w:r>
        <w:rPr>
          <w:rFonts w:hint="eastAsia"/>
        </w:rPr>
        <w:t>？</w:t>
      </w:r>
    </w:p>
    <w:p w:rsidR="00583291" w:rsidRDefault="00097C4F" w:rsidP="00097C4F">
      <w:r>
        <w:t>Are you one of them?</w:t>
      </w:r>
    </w:p>
    <w:p w:rsidR="00097C4F" w:rsidRDefault="00097C4F" w:rsidP="00097C4F"/>
    <w:p w:rsidR="00097C4F" w:rsidRDefault="00097C4F">
      <w:pPr>
        <w:widowControl/>
        <w:jc w:val="left"/>
      </w:pPr>
      <w:r>
        <w:br w:type="page"/>
      </w:r>
    </w:p>
    <w:p w:rsidR="00097C4F" w:rsidRDefault="00C319B2" w:rsidP="00097C4F">
      <w:r w:rsidRPr="00C319B2">
        <w:rPr>
          <w:rFonts w:hint="eastAsia"/>
        </w:rPr>
        <w:lastRenderedPageBreak/>
        <w:t>来跟从我</w:t>
      </w:r>
      <w:del w:id="560" w:author="SKY" w:date="2016-07-24T17:49:00Z">
        <w:r w:rsidRPr="00C319B2" w:rsidDel="00F40AD4">
          <w:rPr>
            <w:rFonts w:hint="eastAsia"/>
          </w:rPr>
          <w:delText>、</w:delText>
        </w:r>
      </w:del>
      <w:ins w:id="561" w:author="SKY" w:date="2016-07-24T17:49:00Z">
        <w:r w:rsidR="00F40AD4">
          <w:rPr>
            <w:rFonts w:hint="eastAsia"/>
          </w:rPr>
          <w:t>，</w:t>
        </w:r>
      </w:ins>
      <w:r w:rsidRPr="00C319B2">
        <w:rPr>
          <w:rFonts w:hint="eastAsia"/>
        </w:rPr>
        <w:t>我要叫你们得人如得鱼一样。</w:t>
      </w:r>
      <w:r>
        <w:rPr>
          <w:rFonts w:hint="eastAsia"/>
        </w:rPr>
        <w:t xml:space="preserve"> </w:t>
      </w:r>
      <w:r>
        <w:rPr>
          <w:rFonts w:hint="eastAsia"/>
        </w:rPr>
        <w:t>马太福音</w:t>
      </w:r>
      <w:r>
        <w:rPr>
          <w:rFonts w:hint="eastAsia"/>
        </w:rPr>
        <w:t xml:space="preserve"> </w:t>
      </w:r>
      <w:r w:rsidR="00F551A2">
        <w:t xml:space="preserve"> 4:19</w:t>
      </w:r>
    </w:p>
    <w:p w:rsidR="00097C4F" w:rsidRDefault="00097C4F" w:rsidP="00097C4F">
      <w:r>
        <w:rPr>
          <w:rFonts w:hint="eastAsia"/>
        </w:rPr>
        <w:t>“</w:t>
      </w:r>
      <w:r>
        <w:t>Come with me and I will make you fishers of men.”  Matthew 4:19</w:t>
      </w:r>
    </w:p>
    <w:p w:rsidR="00583291" w:rsidRDefault="00583291" w:rsidP="002439B9"/>
    <w:p w:rsidR="00097C4F" w:rsidRDefault="00097C4F" w:rsidP="002439B9"/>
    <w:p w:rsidR="00097C4F" w:rsidRDefault="00097C4F">
      <w:pPr>
        <w:widowControl/>
        <w:jc w:val="left"/>
      </w:pPr>
      <w:r>
        <w:br w:type="page"/>
      </w:r>
    </w:p>
    <w:p w:rsidR="00097C4F" w:rsidRDefault="00CC5439" w:rsidP="002439B9">
      <w:r>
        <w:lastRenderedPageBreak/>
        <w:t>故事</w:t>
      </w:r>
      <w:r>
        <w:rPr>
          <w:rFonts w:hint="eastAsia"/>
        </w:rPr>
        <w:t>13</w:t>
      </w:r>
      <w:r>
        <w:rPr>
          <w:rFonts w:hint="eastAsia"/>
        </w:rPr>
        <w:t>：</w:t>
      </w:r>
      <w:r w:rsidR="00A413FB">
        <w:rPr>
          <w:rFonts w:hint="eastAsia"/>
        </w:rPr>
        <w:t>耶稣</w:t>
      </w:r>
      <w:proofErr w:type="gramStart"/>
      <w:r w:rsidR="00A413FB">
        <w:rPr>
          <w:rFonts w:hint="eastAsia"/>
        </w:rPr>
        <w:t>呼召被</w:t>
      </w:r>
      <w:proofErr w:type="gramEnd"/>
      <w:del w:id="562" w:author="SKY" w:date="2016-07-24T17:50:00Z">
        <w:r w:rsidR="00A413FB" w:rsidDel="00487141">
          <w:rPr>
            <w:rFonts w:hint="eastAsia"/>
          </w:rPr>
          <w:delText>遗弃</w:delText>
        </w:r>
      </w:del>
      <w:ins w:id="563" w:author="SKY" w:date="2016-07-24T17:50:00Z">
        <w:r w:rsidR="00487141">
          <w:rPr>
            <w:rFonts w:hint="eastAsia"/>
          </w:rPr>
          <w:t>排斥</w:t>
        </w:r>
      </w:ins>
      <w:r w:rsidR="00A413FB">
        <w:rPr>
          <w:rFonts w:hint="eastAsia"/>
        </w:rPr>
        <w:t>的人</w:t>
      </w:r>
    </w:p>
    <w:p w:rsidR="00CC5439" w:rsidRDefault="00CC5439" w:rsidP="002439B9">
      <w:r w:rsidRPr="00CC5439">
        <w:t>Jesus Calls an Outcast</w:t>
      </w:r>
    </w:p>
    <w:p w:rsidR="00CC5439" w:rsidRDefault="00CC5439" w:rsidP="002439B9"/>
    <w:p w:rsidR="00440C90" w:rsidRDefault="00440C90" w:rsidP="002439B9">
      <w:r>
        <w:t>伟大的圣经真理</w:t>
      </w:r>
      <w:r>
        <w:rPr>
          <w:rFonts w:hint="eastAsia"/>
        </w:rPr>
        <w:t>：</w:t>
      </w:r>
    </w:p>
    <w:p w:rsidR="00CC5439" w:rsidRDefault="00CC5439" w:rsidP="00CC5439">
      <w:r>
        <w:t>Great Bible Truths:</w:t>
      </w:r>
    </w:p>
    <w:p w:rsidR="00440C90" w:rsidRDefault="00440C90" w:rsidP="00CC5439">
      <w:r>
        <w:t>1.</w:t>
      </w:r>
      <w:proofErr w:type="gramStart"/>
      <w:r>
        <w:t>耶稣</w:t>
      </w:r>
      <w:r w:rsidR="00A413FB">
        <w:t>呼召</w:t>
      </w:r>
      <w:ins w:id="564" w:author="SKY" w:date="2016-06-10T20:22:00Z">
        <w:r w:rsidR="001960EF">
          <w:t>我们</w:t>
        </w:r>
        <w:proofErr w:type="gramEnd"/>
        <w:r w:rsidR="001960EF">
          <w:t>中的</w:t>
        </w:r>
      </w:ins>
      <w:r w:rsidR="00A413FB">
        <w:t>每一个人跟从他</w:t>
      </w:r>
    </w:p>
    <w:p w:rsidR="00CC5439" w:rsidRDefault="00CC5439" w:rsidP="00CC5439">
      <w:r>
        <w:t>1. Jesus calls each one of us to follow him.</w:t>
      </w:r>
    </w:p>
    <w:p w:rsidR="00A413FB" w:rsidRDefault="00A413FB" w:rsidP="00CC5439">
      <w:r>
        <w:t>2.</w:t>
      </w:r>
      <w:r>
        <w:t>如同马太一样</w:t>
      </w:r>
      <w:r>
        <w:rPr>
          <w:rFonts w:hint="eastAsia"/>
        </w:rPr>
        <w:t>，</w:t>
      </w:r>
      <w:r>
        <w:t>我们应该远离生命中错误的事情</w:t>
      </w:r>
      <w:r>
        <w:rPr>
          <w:rFonts w:hint="eastAsia"/>
        </w:rPr>
        <w:t>，</w:t>
      </w:r>
      <w:r>
        <w:t>而坚定的跟从耶稣</w:t>
      </w:r>
      <w:r>
        <w:rPr>
          <w:rFonts w:hint="eastAsia"/>
        </w:rPr>
        <w:t>。</w:t>
      </w:r>
    </w:p>
    <w:p w:rsidR="00BD68D6" w:rsidRDefault="00CC5439" w:rsidP="00CC5439">
      <w:r>
        <w:t xml:space="preserve">2. Just as with Matthew, we must also leave the wrong things in </w:t>
      </w:r>
      <w:proofErr w:type="spellStart"/>
      <w:r>
        <w:t>ours</w:t>
      </w:r>
      <w:proofErr w:type="spellEnd"/>
      <w:r>
        <w:t xml:space="preserve"> lives to follow Jesus faithfully.</w:t>
      </w:r>
    </w:p>
    <w:p w:rsidR="00CC5439" w:rsidRDefault="00CC5439" w:rsidP="00775DFB"/>
    <w:p w:rsidR="00440C90" w:rsidRDefault="00440C90" w:rsidP="00775DFB">
      <w:r>
        <w:t>马太福音</w:t>
      </w:r>
      <w:r>
        <w:rPr>
          <w:rFonts w:hint="eastAsia"/>
        </w:rPr>
        <w:t xml:space="preserve"> </w:t>
      </w:r>
      <w:r>
        <w:t>9:9-13</w:t>
      </w:r>
    </w:p>
    <w:p w:rsidR="00C92B00" w:rsidRDefault="00C92B00" w:rsidP="00C92B00">
      <w:r>
        <w:t>Matthew 9:9-13</w:t>
      </w:r>
    </w:p>
    <w:p w:rsidR="00A413FB" w:rsidRDefault="00A413FB" w:rsidP="00C92B00"/>
    <w:p w:rsidR="000A70DF" w:rsidRDefault="00AF67EA" w:rsidP="00C92B00">
      <w:bookmarkStart w:id="565" w:name="_GoBack"/>
      <w:r>
        <w:t>一个接一个的</w:t>
      </w:r>
      <w:r>
        <w:rPr>
          <w:rFonts w:hint="eastAsia"/>
        </w:rPr>
        <w:t>，</w:t>
      </w:r>
      <w:proofErr w:type="gramStart"/>
      <w:r>
        <w:t>耶稣呼召了</w:t>
      </w:r>
      <w:proofErr w:type="gramEnd"/>
      <w:del w:id="566" w:author="SKY" w:date="2016-06-10T20:35:00Z">
        <w:r w:rsidDel="00512A2B">
          <w:rPr>
            <w:rFonts w:hint="eastAsia"/>
          </w:rPr>
          <w:delText>很多人，</w:delText>
        </w:r>
      </w:del>
      <w:ins w:id="567" w:author="SKY" w:date="2016-06-10T20:35:00Z">
        <w:r w:rsidR="00512A2B">
          <w:rPr>
            <w:rFonts w:hint="eastAsia"/>
          </w:rPr>
          <w:t>一些</w:t>
        </w:r>
        <w:r w:rsidR="00512A2B">
          <w:t>弟子</w:t>
        </w:r>
      </w:ins>
      <w:r>
        <w:t>跟从他</w:t>
      </w:r>
      <w:r>
        <w:rPr>
          <w:rFonts w:hint="eastAsia"/>
        </w:rPr>
        <w:t>，</w:t>
      </w:r>
      <w:r>
        <w:t>从他那里学习</w:t>
      </w:r>
      <w:r>
        <w:rPr>
          <w:rFonts w:hint="eastAsia"/>
        </w:rPr>
        <w:t>，</w:t>
      </w:r>
      <w:r>
        <w:t>帮助他传道给</w:t>
      </w:r>
      <w:del w:id="568" w:author="SKY" w:date="2016-06-10T20:35:00Z">
        <w:r w:rsidDel="00512A2B">
          <w:delText>人们</w:delText>
        </w:r>
      </w:del>
      <w:ins w:id="569" w:author="SKY" w:date="2016-06-10T20:35:00Z">
        <w:r w:rsidR="00512A2B">
          <w:t>世人</w:t>
        </w:r>
      </w:ins>
      <w:r>
        <w:rPr>
          <w:rFonts w:hint="eastAsia"/>
        </w:rPr>
        <w:t>。耶稣称这些人为“使徒”，意思就是</w:t>
      </w:r>
      <w:r>
        <w:rPr>
          <w:rFonts w:hint="eastAsia"/>
        </w:rPr>
        <w:t xml:space="preserve"> </w:t>
      </w:r>
      <w:r>
        <w:rPr>
          <w:rFonts w:hint="eastAsia"/>
        </w:rPr>
        <w:t>“被派遣的人”</w:t>
      </w:r>
      <w:del w:id="570" w:author="SKY" w:date="2016-07-24T17:52:00Z">
        <w:r w:rsidDel="003B24A6">
          <w:rPr>
            <w:rFonts w:hint="eastAsia"/>
          </w:rPr>
          <w:delText>；</w:delText>
        </w:r>
      </w:del>
      <w:ins w:id="571" w:author="SKY" w:date="2016-07-24T17:52:00Z">
        <w:r w:rsidR="003B24A6">
          <w:rPr>
            <w:rFonts w:hint="eastAsia"/>
          </w:rPr>
          <w:t>。</w:t>
        </w:r>
      </w:ins>
    </w:p>
    <w:bookmarkEnd w:id="565"/>
    <w:p w:rsidR="00AF67EA" w:rsidRDefault="00C92B00" w:rsidP="00C92B00">
      <w:r>
        <w:t>One by one, Jesus called men who were to follow him and learn from him and become his special</w:t>
      </w:r>
      <w:r w:rsidR="000A70DF">
        <w:t xml:space="preserve"> </w:t>
      </w:r>
      <w:r>
        <w:t xml:space="preserve">helpers in preaching to the people. He would call these men “Apostles” which means “sent ones.” </w:t>
      </w:r>
    </w:p>
    <w:p w:rsidR="00AF67EA" w:rsidRDefault="00AF67EA" w:rsidP="00C92B00">
      <w:r>
        <w:t>这些使徒是耶稣希望训练并且派去教导大众有关救赎的人</w:t>
      </w:r>
      <w:r>
        <w:rPr>
          <w:rFonts w:hint="eastAsia"/>
        </w:rPr>
        <w:t>，</w:t>
      </w:r>
      <w:r>
        <w:t>其中最后一个耶稣招收的人是马</w:t>
      </w:r>
      <w:proofErr w:type="gramStart"/>
      <w:r>
        <w:t>太</w:t>
      </w:r>
      <w:proofErr w:type="gramEnd"/>
      <w:r>
        <w:t>利未</w:t>
      </w:r>
      <w:r>
        <w:rPr>
          <w:rFonts w:hint="eastAsia"/>
        </w:rPr>
        <w:t>，也就是写新约圣经第一部福音书马太福音的作者。</w:t>
      </w:r>
    </w:p>
    <w:p w:rsidR="00AF67EA" w:rsidRDefault="00C92B00" w:rsidP="00C92B00">
      <w:r>
        <w:t>They were</w:t>
      </w:r>
      <w:r w:rsidR="00440C90">
        <w:t xml:space="preserve"> </w:t>
      </w:r>
      <w:r>
        <w:t>men he would train and send to teach the good news about salvation. One of the last men Jesus would invite</w:t>
      </w:r>
      <w:r w:rsidR="00440C90">
        <w:t xml:space="preserve"> </w:t>
      </w:r>
      <w:r>
        <w:t>to follow him was Matthew Levi, the same man who wrote the first book of the New Testament, the Gospel</w:t>
      </w:r>
      <w:r w:rsidR="00440C90">
        <w:t xml:space="preserve"> </w:t>
      </w:r>
      <w:r>
        <w:t xml:space="preserve">of Matthew. </w:t>
      </w:r>
    </w:p>
    <w:p w:rsidR="00AF67EA" w:rsidRDefault="00A55232" w:rsidP="00C92B00">
      <w:r>
        <w:t>马太在收税的地方工作</w:t>
      </w:r>
      <w:r>
        <w:rPr>
          <w:rFonts w:hint="eastAsia"/>
        </w:rPr>
        <w:t>，</w:t>
      </w:r>
      <w:r>
        <w:t>这个工作让马太赚了很多钱</w:t>
      </w:r>
      <w:r>
        <w:rPr>
          <w:rFonts w:hint="eastAsia"/>
        </w:rPr>
        <w:t>。但是当地的人们却非常痛恨他这样的人，因为这些人不愿意缴税，特别是缴税给征服了他们国家的罗马军队。</w:t>
      </w:r>
    </w:p>
    <w:p w:rsidR="00A55232" w:rsidRDefault="00C92B00" w:rsidP="00C92B00">
      <w:r>
        <w:t>Matthew worked at a place where he collected taxes. It was a job in which he earned much</w:t>
      </w:r>
      <w:r w:rsidR="00440C90">
        <w:t xml:space="preserve"> </w:t>
      </w:r>
      <w:r>
        <w:t>money. But he was hated by the people because they didn’t like to pay taxes, and especially to pay them for</w:t>
      </w:r>
      <w:r w:rsidR="00440C90">
        <w:t xml:space="preserve"> </w:t>
      </w:r>
      <w:r>
        <w:t>the Roman armies that had conquered their country.</w:t>
      </w:r>
      <w:r w:rsidR="00440C90">
        <w:t xml:space="preserve"> </w:t>
      </w:r>
    </w:p>
    <w:p w:rsidR="00A55232" w:rsidRDefault="00B83797" w:rsidP="00C92B00">
      <w:r>
        <w:t>一天耶稣经过马太收税的地方</w:t>
      </w:r>
      <w:r>
        <w:rPr>
          <w:rFonts w:hint="eastAsia"/>
        </w:rPr>
        <w:t>，</w:t>
      </w:r>
      <w:r>
        <w:t>耶稣让所有人都惊奇</w:t>
      </w:r>
      <w:r>
        <w:rPr>
          <w:rFonts w:hint="eastAsia"/>
        </w:rPr>
        <w:t>，</w:t>
      </w:r>
      <w:r>
        <w:t>特别是马太</w:t>
      </w:r>
      <w:del w:id="572" w:author="SKY" w:date="2016-06-10T20:36:00Z">
        <w:r w:rsidDel="00512A2B">
          <w:rPr>
            <w:rFonts w:hint="eastAsia"/>
          </w:rPr>
          <w:delText>，</w:delText>
        </w:r>
      </w:del>
      <w:ins w:id="573" w:author="SKY" w:date="2016-06-10T20:36:00Z">
        <w:r w:rsidR="00512A2B">
          <w:rPr>
            <w:rFonts w:hint="eastAsia"/>
          </w:rPr>
          <w:t>。</w:t>
        </w:r>
      </w:ins>
      <w:r>
        <w:rPr>
          <w:rFonts w:hint="eastAsia"/>
        </w:rPr>
        <w:t>当耶稣看到了马太，就对他说：“跟从我吧”。当时，马太就站起身丢下税银，跟从了耶稣，所有人都感到惊奇。</w:t>
      </w:r>
    </w:p>
    <w:p w:rsidR="00B83797" w:rsidRDefault="00C92B00" w:rsidP="00C92B00">
      <w:r>
        <w:t>One day, Jesus came walking by the place where Matthew was collecting money from the people.</w:t>
      </w:r>
      <w:r w:rsidR="00440C90">
        <w:t xml:space="preserve"> </w:t>
      </w:r>
      <w:r>
        <w:t>Jesus surprised everyone, and especially Matthew, when he looked straight at him and said, “Follow me.” Then</w:t>
      </w:r>
      <w:r w:rsidR="00440C90">
        <w:t xml:space="preserve"> </w:t>
      </w:r>
      <w:r>
        <w:t>Matthew surprised everyone when he simply got up, left his tax money behind, and followed Jesus.</w:t>
      </w:r>
      <w:r w:rsidR="00440C90">
        <w:t xml:space="preserve"> </w:t>
      </w:r>
    </w:p>
    <w:p w:rsidR="00B83797" w:rsidRDefault="00B83797" w:rsidP="00C92B00">
      <w:r>
        <w:t>当晚</w:t>
      </w:r>
      <w:r>
        <w:rPr>
          <w:rFonts w:hint="eastAsia"/>
        </w:rPr>
        <w:t>，</w:t>
      </w:r>
      <w:r>
        <w:t>马太邀请那些做税吏的朋友到他家</w:t>
      </w:r>
      <w:r>
        <w:rPr>
          <w:rFonts w:hint="eastAsia"/>
        </w:rPr>
        <w:t>举行宴会，庆祝他</w:t>
      </w:r>
      <w:r w:rsidR="00A172E5">
        <w:rPr>
          <w:rFonts w:hint="eastAsia"/>
        </w:rPr>
        <w:t>决定</w:t>
      </w:r>
      <w:r w:rsidR="00CD7999">
        <w:rPr>
          <w:rFonts w:hint="eastAsia"/>
        </w:rPr>
        <w:t>抛下</w:t>
      </w:r>
      <w:r w:rsidR="00A172E5">
        <w:rPr>
          <w:rFonts w:hint="eastAsia"/>
        </w:rPr>
        <w:t>工作跟从耶稣。马太的朋友来了，耶稣和耶稣的追随者也都到来了。</w:t>
      </w:r>
    </w:p>
    <w:p w:rsidR="00A172E5" w:rsidRDefault="00C92B00" w:rsidP="00C92B00">
      <w:r>
        <w:t>That same night, Matthew invited all his fellow tax collectors to me to a big dinner with which he</w:t>
      </w:r>
      <w:r w:rsidR="00440C90">
        <w:t xml:space="preserve"> </w:t>
      </w:r>
      <w:r>
        <w:t>celebrated his decision to leave his job and follow Jesus. All his friends came, and there was Jesus, as well, with</w:t>
      </w:r>
      <w:r w:rsidR="00440C90">
        <w:t xml:space="preserve"> </w:t>
      </w:r>
      <w:r>
        <w:t xml:space="preserve">his other followers. </w:t>
      </w:r>
    </w:p>
    <w:p w:rsidR="00A172E5" w:rsidRDefault="00A172E5" w:rsidP="00C92B00">
      <w:r>
        <w:t>有一些</w:t>
      </w:r>
      <w:del w:id="574" w:author="SKY" w:date="2016-06-10T20:37:00Z">
        <w:r w:rsidR="00B1317A" w:rsidDel="00512A2B">
          <w:rPr>
            <w:rFonts w:hint="eastAsia"/>
          </w:rPr>
          <w:delText>法利赛人</w:delText>
        </w:r>
      </w:del>
      <w:ins w:id="575" w:author="SKY" w:date="2016-06-10T20:37:00Z">
        <w:r w:rsidR="00512A2B">
          <w:rPr>
            <w:rFonts w:hint="eastAsia"/>
          </w:rPr>
          <w:t>犹太长老</w:t>
        </w:r>
      </w:ins>
      <w:r>
        <w:t>看到了这一切</w:t>
      </w:r>
      <w:r>
        <w:rPr>
          <w:rFonts w:hint="eastAsia"/>
        </w:rPr>
        <w:t>，</w:t>
      </w:r>
      <w:r>
        <w:t>非常的生气</w:t>
      </w:r>
      <w:r>
        <w:rPr>
          <w:rFonts w:hint="eastAsia"/>
        </w:rPr>
        <w:t>，</w:t>
      </w:r>
      <w:r w:rsidRPr="00A172E5">
        <w:rPr>
          <w:rFonts w:hint="eastAsia"/>
        </w:rPr>
        <w:t>就对耶稣的门徒说</w:t>
      </w:r>
      <w:r>
        <w:rPr>
          <w:rFonts w:hint="eastAsia"/>
        </w:rPr>
        <w:t>：“</w:t>
      </w:r>
      <w:r w:rsidRPr="00A172E5">
        <w:rPr>
          <w:rFonts w:hint="eastAsia"/>
        </w:rPr>
        <w:t>你们的先生为什么和税</w:t>
      </w:r>
      <w:r w:rsidRPr="00A172E5">
        <w:rPr>
          <w:rFonts w:hint="eastAsia"/>
        </w:rPr>
        <w:lastRenderedPageBreak/>
        <w:t>吏并罪人一同吃饭呢</w:t>
      </w:r>
      <w:r>
        <w:rPr>
          <w:rFonts w:hint="eastAsia"/>
        </w:rPr>
        <w:t>？”</w:t>
      </w:r>
      <w:r w:rsidRPr="00A172E5">
        <w:rPr>
          <w:rFonts w:hint="eastAsia"/>
        </w:rPr>
        <w:t>。</w:t>
      </w:r>
    </w:p>
    <w:p w:rsidR="00A172E5" w:rsidRDefault="00A172E5" w:rsidP="00C92B00">
      <w:r>
        <w:t>Some strict religious leaders saw this and became very angry. “Why does your master eat with bad people like these?” They asked.</w:t>
      </w:r>
    </w:p>
    <w:p w:rsidR="00A172E5" w:rsidRDefault="00A172E5" w:rsidP="00C92B00">
      <w:r>
        <w:rPr>
          <w:rFonts w:hint="eastAsia"/>
        </w:rPr>
        <w:t>耶稣听到了就回答说：“</w:t>
      </w:r>
      <w:r w:rsidRPr="00A172E5">
        <w:rPr>
          <w:rFonts w:hint="eastAsia"/>
        </w:rPr>
        <w:t>康健的人用不着医生</w:t>
      </w:r>
      <w:r>
        <w:rPr>
          <w:rFonts w:hint="eastAsia"/>
        </w:rPr>
        <w:t>，</w:t>
      </w:r>
      <w:r w:rsidRPr="00A172E5">
        <w:rPr>
          <w:rFonts w:hint="eastAsia"/>
        </w:rPr>
        <w:t>有病的人才用得着。经上说</w:t>
      </w:r>
      <w:r>
        <w:rPr>
          <w:rFonts w:hint="eastAsia"/>
        </w:rPr>
        <w:t>，</w:t>
      </w:r>
      <w:del w:id="576" w:author="SKY" w:date="2016-06-10T20:37:00Z">
        <w:r w:rsidRPr="00A172E5" w:rsidDel="004A7152">
          <w:rPr>
            <w:rFonts w:hint="eastAsia"/>
          </w:rPr>
          <w:delText>『</w:delText>
        </w:r>
      </w:del>
      <w:r w:rsidRPr="00A172E5">
        <w:rPr>
          <w:rFonts w:hint="eastAsia"/>
        </w:rPr>
        <w:t>我喜爱怜恤、不喜爱祭祀。</w:t>
      </w:r>
      <w:del w:id="577" w:author="SKY" w:date="2016-06-10T20:37:00Z">
        <w:r w:rsidRPr="00A172E5" w:rsidDel="004A7152">
          <w:rPr>
            <w:rFonts w:hint="eastAsia"/>
          </w:rPr>
          <w:delText>』</w:delText>
        </w:r>
      </w:del>
      <w:r w:rsidRPr="00A172E5">
        <w:rPr>
          <w:rFonts w:hint="eastAsia"/>
        </w:rPr>
        <w:t>这句话的意思</w:t>
      </w:r>
      <w:r>
        <w:rPr>
          <w:rFonts w:hint="eastAsia"/>
        </w:rPr>
        <w:t>，</w:t>
      </w:r>
      <w:r w:rsidRPr="00A172E5">
        <w:rPr>
          <w:rFonts w:hint="eastAsia"/>
        </w:rPr>
        <w:t>你们且去揣摩</w:t>
      </w:r>
      <w:r>
        <w:rPr>
          <w:rFonts w:hint="eastAsia"/>
        </w:rPr>
        <w:t>。</w:t>
      </w:r>
      <w:r w:rsidRPr="00A172E5">
        <w:rPr>
          <w:rFonts w:hint="eastAsia"/>
        </w:rPr>
        <w:t>我来</w:t>
      </w:r>
      <w:r>
        <w:rPr>
          <w:rFonts w:hint="eastAsia"/>
        </w:rPr>
        <w:t>，</w:t>
      </w:r>
      <w:r w:rsidRPr="00A172E5">
        <w:rPr>
          <w:rFonts w:hint="eastAsia"/>
        </w:rPr>
        <w:t>本不是召义人</w:t>
      </w:r>
      <w:r>
        <w:rPr>
          <w:rFonts w:hint="eastAsia"/>
        </w:rPr>
        <w:t>，</w:t>
      </w:r>
      <w:r w:rsidRPr="00A172E5">
        <w:rPr>
          <w:rFonts w:hint="eastAsia"/>
        </w:rPr>
        <w:t>乃是</w:t>
      </w:r>
      <w:proofErr w:type="gramStart"/>
      <w:r w:rsidRPr="00A172E5">
        <w:rPr>
          <w:rFonts w:hint="eastAsia"/>
        </w:rPr>
        <w:t>召</w:t>
      </w:r>
      <w:proofErr w:type="gramEnd"/>
      <w:r w:rsidRPr="00A172E5">
        <w:rPr>
          <w:rFonts w:hint="eastAsia"/>
        </w:rPr>
        <w:t>罪人。</w:t>
      </w:r>
      <w:r>
        <w:rPr>
          <w:rFonts w:hint="eastAsia"/>
        </w:rPr>
        <w:t>”</w:t>
      </w:r>
    </w:p>
    <w:p w:rsidR="00C92B00" w:rsidRDefault="00C92B00" w:rsidP="00C92B00">
      <w:r>
        <w:t>Jesus heard them and answered, “People who are well do not need</w:t>
      </w:r>
      <w:r w:rsidR="00440C90">
        <w:t xml:space="preserve"> </w:t>
      </w:r>
      <w:r>
        <w:t>a doctor, but sick people do. Go and learn what the Bible means when God says it is kindness I want and not</w:t>
      </w:r>
      <w:r w:rsidR="00440C90">
        <w:t xml:space="preserve"> </w:t>
      </w:r>
      <w:r>
        <w:t>religious sacrifices.” I have come to call sinners and not respectable people like you.</w:t>
      </w:r>
    </w:p>
    <w:p w:rsidR="00A172E5" w:rsidRDefault="00A172E5" w:rsidP="00C92B00"/>
    <w:p w:rsidR="00A172E5" w:rsidRDefault="00A172E5" w:rsidP="00C92B00">
      <w:r>
        <w:t>讨论故事</w:t>
      </w:r>
      <w:r>
        <w:rPr>
          <w:rFonts w:hint="eastAsia"/>
        </w:rPr>
        <w:t>：</w:t>
      </w:r>
    </w:p>
    <w:p w:rsidR="00C92B00" w:rsidRDefault="00C92B00" w:rsidP="00C92B00">
      <w:r>
        <w:t>Talk About the Story:</w:t>
      </w:r>
    </w:p>
    <w:p w:rsidR="00A172E5" w:rsidRDefault="00A172E5" w:rsidP="00C92B00">
      <w:r>
        <w:t>1.</w:t>
      </w:r>
      <w:r w:rsidR="00E9235E">
        <w:t>当耶稣</w:t>
      </w:r>
      <w:r w:rsidR="00CC25D3">
        <w:t>召唤马太跟从他的时候</w:t>
      </w:r>
      <w:r w:rsidR="00CC25D3">
        <w:rPr>
          <w:rFonts w:hint="eastAsia"/>
        </w:rPr>
        <w:t>，</w:t>
      </w:r>
      <w:r w:rsidR="00CC25D3">
        <w:t>为什么所有人都感到惊奇</w:t>
      </w:r>
      <w:r w:rsidR="00CC25D3">
        <w:rPr>
          <w:rFonts w:hint="eastAsia"/>
        </w:rPr>
        <w:t>？</w:t>
      </w:r>
    </w:p>
    <w:p w:rsidR="00C92B00" w:rsidRDefault="00C92B00" w:rsidP="00C92B00">
      <w:r>
        <w:t>1. Why was everyone surprised when Jesus invited Matthew to follow him?</w:t>
      </w:r>
    </w:p>
    <w:p w:rsidR="00CC25D3" w:rsidRDefault="00CC25D3" w:rsidP="00C92B00">
      <w:r>
        <w:t>2.</w:t>
      </w:r>
      <w:r>
        <w:t>马太做了什么</w:t>
      </w:r>
      <w:r>
        <w:rPr>
          <w:rFonts w:hint="eastAsia"/>
        </w:rPr>
        <w:t>，</w:t>
      </w:r>
      <w:r>
        <w:t>表明他是一个非常有信心的人</w:t>
      </w:r>
      <w:r>
        <w:rPr>
          <w:rFonts w:hint="eastAsia"/>
        </w:rPr>
        <w:t>？</w:t>
      </w:r>
    </w:p>
    <w:p w:rsidR="00C92B00" w:rsidRDefault="00C92B00" w:rsidP="00C92B00">
      <w:r>
        <w:t>2. What did Matthew do that showed he was a man of great faith?</w:t>
      </w:r>
    </w:p>
    <w:p w:rsidR="00CC25D3" w:rsidRDefault="00CC25D3" w:rsidP="00C92B00">
      <w:r>
        <w:t>3.</w:t>
      </w:r>
      <w:r>
        <w:t>判断</w:t>
      </w:r>
      <w:r>
        <w:rPr>
          <w:rFonts w:hint="eastAsia"/>
        </w:rPr>
        <w:t>：你觉得是什么让耶稣吸引了马太？</w:t>
      </w:r>
    </w:p>
    <w:p w:rsidR="00C92B00" w:rsidRDefault="00C92B00" w:rsidP="00C92B00">
      <w:r>
        <w:t>3. Opinions: What do you think attracted Jesus to Matthew?</w:t>
      </w:r>
    </w:p>
    <w:p w:rsidR="00CC25D3" w:rsidRDefault="00CC25D3" w:rsidP="00C92B00">
      <w:r>
        <w:t>4.</w:t>
      </w:r>
      <w:r>
        <w:t>你觉得当马太说要抛下工作跟随耶稣</w:t>
      </w:r>
      <w:r>
        <w:rPr>
          <w:rFonts w:hint="eastAsia"/>
        </w:rPr>
        <w:t>的时候，他的朋友会怎么想？</w:t>
      </w:r>
    </w:p>
    <w:p w:rsidR="00C92B00" w:rsidRDefault="00C92B00" w:rsidP="00C92B00">
      <w:r>
        <w:t>4. What do you think Matthew’s friends thought when he said he was leaving his job to follow Jesus?</w:t>
      </w:r>
    </w:p>
    <w:p w:rsidR="00B1317A" w:rsidRDefault="00B1317A" w:rsidP="00C92B00">
      <w:r>
        <w:t>5.</w:t>
      </w:r>
      <w:r>
        <w:t>为什么那些</w:t>
      </w:r>
      <w:del w:id="578" w:author="SKY" w:date="2016-06-10T20:37:00Z">
        <w:r w:rsidDel="004A7152">
          <w:rPr>
            <w:rFonts w:hint="eastAsia"/>
          </w:rPr>
          <w:delText>法利赛人</w:delText>
        </w:r>
      </w:del>
      <w:ins w:id="579" w:author="SKY" w:date="2016-06-10T20:37:00Z">
        <w:r w:rsidR="004A7152">
          <w:rPr>
            <w:rFonts w:hint="eastAsia"/>
          </w:rPr>
          <w:t>犹太</w:t>
        </w:r>
        <w:r w:rsidR="004A7152">
          <w:t>长老</w:t>
        </w:r>
      </w:ins>
      <w:r>
        <w:t>会生气</w:t>
      </w:r>
      <w:r>
        <w:rPr>
          <w:rFonts w:hint="eastAsia"/>
        </w:rPr>
        <w:t>？</w:t>
      </w:r>
    </w:p>
    <w:p w:rsidR="00C92B00" w:rsidRDefault="00C92B00" w:rsidP="00C92B00">
      <w:r>
        <w:t>5. Why were the religious leaders so angry?</w:t>
      </w:r>
    </w:p>
    <w:p w:rsidR="00B1317A" w:rsidRDefault="00B1317A" w:rsidP="00C92B00">
      <w:r>
        <w:t>6.</w:t>
      </w:r>
      <w:r>
        <w:t>耶稣是怎么回答那些</w:t>
      </w:r>
      <w:ins w:id="580" w:author="SKY" w:date="2016-06-10T20:37:00Z">
        <w:r w:rsidR="00AA66B1">
          <w:rPr>
            <w:rFonts w:hint="eastAsia"/>
          </w:rPr>
          <w:t>犹太</w:t>
        </w:r>
        <w:r w:rsidR="00AA66B1">
          <w:t>长老</w:t>
        </w:r>
      </w:ins>
      <w:del w:id="581" w:author="SKY" w:date="2016-06-10T20:37:00Z">
        <w:r w:rsidDel="00AA66B1">
          <w:delText>法利赛人</w:delText>
        </w:r>
      </w:del>
      <w:r>
        <w:t>的</w:t>
      </w:r>
      <w:r>
        <w:rPr>
          <w:rFonts w:hint="eastAsia"/>
        </w:rPr>
        <w:t>？</w:t>
      </w:r>
    </w:p>
    <w:p w:rsidR="004A4CEA" w:rsidRDefault="00C92B00" w:rsidP="00C92B00">
      <w:r>
        <w:t>6. What was Jesus’ answer to them?</w:t>
      </w:r>
      <w:r w:rsidR="00B1317A">
        <w:t xml:space="preserve"> </w:t>
      </w:r>
    </w:p>
    <w:p w:rsidR="004A4CEA" w:rsidRDefault="004A4CEA" w:rsidP="00C92B00">
      <w:r>
        <w:t>你的看法</w:t>
      </w:r>
      <w:r>
        <w:rPr>
          <w:rFonts w:hint="eastAsia"/>
        </w:rPr>
        <w:t>：</w:t>
      </w:r>
    </w:p>
    <w:p w:rsidR="00C92B00" w:rsidRDefault="00C92B00" w:rsidP="00C92B00">
      <w:r>
        <w:t>What do you say?</w:t>
      </w:r>
    </w:p>
    <w:p w:rsidR="00B1317A" w:rsidRDefault="00B1317A" w:rsidP="00C92B00">
      <w:r>
        <w:t>你觉得耶稣拣选马太对不对</w:t>
      </w:r>
      <w:r>
        <w:rPr>
          <w:rFonts w:hint="eastAsia"/>
        </w:rPr>
        <w:t>？</w:t>
      </w:r>
      <w:r>
        <w:t>为什么</w:t>
      </w:r>
      <w:r>
        <w:rPr>
          <w:rFonts w:hint="eastAsia"/>
        </w:rPr>
        <w:t>？</w:t>
      </w:r>
    </w:p>
    <w:p w:rsidR="00A62A43" w:rsidRDefault="00C92B00" w:rsidP="00C92B00">
      <w:r>
        <w:t xml:space="preserve">Do you think Jesus did well in choosing Matthew? Why? </w:t>
      </w:r>
    </w:p>
    <w:p w:rsidR="00B1317A" w:rsidRDefault="00B1317A" w:rsidP="00C92B00">
      <w:r>
        <w:t>如果耶稣要求你丢下所有的东西跟从他</w:t>
      </w:r>
      <w:r>
        <w:rPr>
          <w:rFonts w:hint="eastAsia"/>
        </w:rPr>
        <w:t>，</w:t>
      </w:r>
      <w:r>
        <w:t>你会怎么做</w:t>
      </w:r>
      <w:r>
        <w:rPr>
          <w:rFonts w:hint="eastAsia"/>
        </w:rPr>
        <w:t>？</w:t>
      </w:r>
      <w:r>
        <w:t>耶稣会呼召你吗</w:t>
      </w:r>
      <w:r>
        <w:rPr>
          <w:rFonts w:hint="eastAsia"/>
        </w:rPr>
        <w:t>？</w:t>
      </w:r>
    </w:p>
    <w:p w:rsidR="00CC5439" w:rsidRDefault="00C92B00" w:rsidP="00C92B00">
      <w:r>
        <w:t>What would you do if Jesus asked you to leave</w:t>
      </w:r>
      <w:r w:rsidR="00A62A43">
        <w:t xml:space="preserve"> </w:t>
      </w:r>
      <w:r>
        <w:t>everything and follow him? Is it possible that he is calling you?</w:t>
      </w:r>
    </w:p>
    <w:p w:rsidR="00C92B00" w:rsidRDefault="00C92B00" w:rsidP="00775DFB"/>
    <w:p w:rsidR="00C92B00" w:rsidRDefault="00C92B00" w:rsidP="00775DFB"/>
    <w:p w:rsidR="00C92B00" w:rsidRDefault="00C92B00">
      <w:pPr>
        <w:widowControl/>
        <w:jc w:val="left"/>
      </w:pPr>
      <w:r>
        <w:br w:type="page"/>
      </w:r>
    </w:p>
    <w:p w:rsidR="00C92B00" w:rsidRDefault="004A246E" w:rsidP="00775DFB">
      <w:r>
        <w:rPr>
          <w:rFonts w:hint="eastAsia"/>
        </w:rPr>
        <w:lastRenderedPageBreak/>
        <w:t>耶稣</w:t>
      </w:r>
      <w:r w:rsidRPr="004A246E">
        <w:rPr>
          <w:rFonts w:hint="eastAsia"/>
        </w:rPr>
        <w:t>就对他说：“你跟从我来。”他就起来，跟从了耶稣。</w:t>
      </w:r>
      <w:r>
        <w:rPr>
          <w:rFonts w:hint="eastAsia"/>
        </w:rPr>
        <w:t>马太福音</w:t>
      </w:r>
      <w:r>
        <w:rPr>
          <w:rFonts w:hint="eastAsia"/>
        </w:rPr>
        <w:t xml:space="preserve"> </w:t>
      </w:r>
      <w:r w:rsidRPr="00C92B00">
        <w:t>9:9</w:t>
      </w:r>
    </w:p>
    <w:p w:rsidR="00C92B00" w:rsidRDefault="00C92B00" w:rsidP="00C92B00">
      <w:r>
        <w:t xml:space="preserve">Jesus said to him, “Follow me”. Matthew got up and followed him. </w:t>
      </w:r>
      <w:r w:rsidRPr="00C92B00">
        <w:t>Matthew 9:9</w:t>
      </w:r>
    </w:p>
    <w:p w:rsidR="00C92B00" w:rsidRDefault="00C92B00" w:rsidP="00775DFB"/>
    <w:p w:rsidR="00434781" w:rsidRPr="007F253B" w:rsidRDefault="00434781" w:rsidP="00E13455">
      <w:pPr>
        <w:widowControl/>
        <w:jc w:val="left"/>
      </w:pPr>
    </w:p>
    <w:sectPr w:rsidR="00434781" w:rsidRPr="007F253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B12" w:rsidRDefault="00807B12" w:rsidP="004400C7">
      <w:r>
        <w:separator/>
      </w:r>
    </w:p>
  </w:endnote>
  <w:endnote w:type="continuationSeparator" w:id="0">
    <w:p w:rsidR="00807B12" w:rsidRDefault="00807B12"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852" w:rsidRDefault="00E96852">
    <w:pPr>
      <w:ind w:firstLineChars="100" w:firstLine="210"/>
      <w:pPrChange w:id="582" w:author="SKY" w:date="2016-06-09T15:09:00Z">
        <w:pPr/>
      </w:pPrChange>
    </w:pPr>
    <w:r w:rsidRPr="00845949">
      <w:t>NATIONAL BIBLE READING CAMPAIGN</w:t>
    </w:r>
  </w:p>
  <w:p w:rsidR="00E96852" w:rsidDel="00B86DD1" w:rsidRDefault="00E96852" w:rsidP="004400C7">
    <w:pPr>
      <w:rPr>
        <w:del w:id="583" w:author="SKY" w:date="2016-06-09T15:09:00Z"/>
      </w:rPr>
    </w:pPr>
    <w:r>
      <w:rPr>
        <w:rFonts w:hint="eastAsia"/>
      </w:rPr>
      <w:t>©</w:t>
    </w:r>
    <w:r>
      <w:t xml:space="preserve"> 2004, 2007 by Ted </w:t>
    </w:r>
    <w:proofErr w:type="spellStart"/>
    <w:r>
      <w:t>Lindwall</w:t>
    </w:r>
    <w:proofErr w:type="spellEnd"/>
    <w:r>
      <w:t>, All rights reserved</w:t>
    </w:r>
    <w:ins w:id="584" w:author="SKY" w:date="2016-06-09T15:09:00Z">
      <w:r>
        <w:t xml:space="preserve"> </w:t>
      </w:r>
    </w:ins>
  </w:p>
  <w:p w:rsidR="00E96852" w:rsidRDefault="00E96852">
    <w:pPr>
      <w:ind w:firstLineChars="100" w:firstLine="210"/>
      <w:pPrChange w:id="585" w:author="SKY" w:date="2016-06-09T15:09:00Z">
        <w:pPr/>
      </w:pPrChange>
    </w:pPr>
    <w:r>
      <w:t>Church Starts International</w:t>
    </w:r>
  </w:p>
  <w:p w:rsidR="00E96852" w:rsidRDefault="00E96852">
    <w:pPr>
      <w:ind w:firstLineChars="100" w:firstLine="210"/>
      <w:pPrChange w:id="586" w:author="SKY" w:date="2016-06-09T15:09:00Z">
        <w:pPr/>
      </w:pPrChange>
    </w:pPr>
    <w:r>
      <w:t>P. O. Box 177, Henrietta, Texas 76365</w:t>
    </w:r>
  </w:p>
  <w:p w:rsidR="00E96852" w:rsidRDefault="00E96852">
    <w:pPr>
      <w:ind w:firstLineChars="100" w:firstLine="210"/>
      <w:pPrChange w:id="587" w:author="SKY" w:date="2016-06-09T15:09:00Z">
        <w:pPr/>
      </w:pPrChange>
    </w:pPr>
    <w:r>
      <w:t>Telephone: 940-538-5665</w:t>
    </w:r>
  </w:p>
  <w:p w:rsidR="00E96852" w:rsidRDefault="00E96852">
    <w:pPr>
      <w:ind w:firstLineChars="100" w:firstLine="210"/>
      <w:pPrChange w:id="588" w:author="SKY" w:date="2016-06-09T15:09:00Z">
        <w:pPr/>
      </w:pPrChange>
    </w:pPr>
    <w:r>
      <w:t>E-mail: billdavis@churchstarts.com</w:t>
    </w:r>
  </w:p>
  <w:p w:rsidR="00E96852" w:rsidRDefault="00E96852">
    <w:pPr>
      <w:ind w:firstLineChars="100" w:firstLine="210"/>
      <w:pPrChange w:id="589" w:author="SKY" w:date="2016-06-09T15:09:00Z">
        <w:pPr/>
      </w:pPrChange>
    </w:pPr>
    <w:r>
      <w:fldChar w:fldCharType="begin"/>
    </w:r>
    <w:r>
      <w:instrText xml:space="preserve"> HYPERLINK "http://www.churchstarts.com" </w:instrText>
    </w:r>
    <w:r>
      <w:fldChar w:fldCharType="separate"/>
    </w:r>
    <w:r w:rsidRPr="007B4AA8">
      <w:rPr>
        <w:rStyle w:val="a3"/>
      </w:rPr>
      <w:t>www.churchstarts.com</w:t>
    </w:r>
    <w:r>
      <w:rPr>
        <w:rStyle w:val="a3"/>
      </w:rPr>
      <w:fldChar w:fldCharType="end"/>
    </w:r>
  </w:p>
  <w:p w:rsidR="00E96852" w:rsidRDefault="00E96852">
    <w:pPr>
      <w:ind w:firstLineChars="100" w:firstLine="210"/>
      <w:pPrChange w:id="590" w:author="SKY" w:date="2016-06-09T15:09:00Z">
        <w:pPr/>
      </w:pPrChange>
    </w:pPr>
    <w:ins w:id="591" w:author="SKY" w:date="2016-06-09T14:48:00Z">
      <w:r>
        <w:t xml:space="preserve">Every Community On Earth Deserves A New </w:t>
      </w:r>
    </w:ins>
    <w:del w:id="592" w:author="SKY" w:date="2016-06-09T14:48:00Z">
      <w:r w:rsidRPr="00845949" w:rsidDel="007F0DC2">
        <w:delText>E v e r y C o m m u n i t y O n E a r t h D e</w:delText>
      </w:r>
    </w:del>
    <w:del w:id="593" w:author="SKY" w:date="2016-06-09T14:49:00Z">
      <w:r w:rsidRPr="00845949" w:rsidDel="007F0DC2">
        <w:delText xml:space="preserve"> s e r v e s  A  N e w </w:delText>
      </w:r>
    </w:del>
    <w:ins w:id="594" w:author="SKY" w:date="2016-06-09T14:49:00Z">
      <w:r>
        <w:t xml:space="preserve">Testament Church </w:t>
      </w:r>
    </w:ins>
    <w:del w:id="595" w:author="SKY" w:date="2016-06-09T14:49:00Z">
      <w:r w:rsidRPr="00845949" w:rsidDel="007F0DC2">
        <w:delText>T e s t a m e n t  C h u r c h</w:delText>
      </w:r>
    </w:del>
  </w:p>
  <w:p w:rsidR="00E96852" w:rsidRPr="00B86DD1" w:rsidRDefault="00E96852">
    <w:pPr>
      <w:pStyle w:val="a5"/>
    </w:pPr>
  </w:p>
  <w:p w:rsidR="00E96852" w:rsidRDefault="00E9685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B12" w:rsidRDefault="00807B12" w:rsidP="004400C7">
      <w:r>
        <w:separator/>
      </w:r>
    </w:p>
  </w:footnote>
  <w:footnote w:type="continuationSeparator" w:id="0">
    <w:p w:rsidR="00807B12" w:rsidRDefault="00807B12"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
    <w15:presenceInfo w15:providerId="None" w15:userId="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0213B"/>
    <w:rsid w:val="0001521A"/>
    <w:rsid w:val="000209FC"/>
    <w:rsid w:val="00022E48"/>
    <w:rsid w:val="0003732D"/>
    <w:rsid w:val="0006261C"/>
    <w:rsid w:val="000821C7"/>
    <w:rsid w:val="00083294"/>
    <w:rsid w:val="00091AAC"/>
    <w:rsid w:val="0009304F"/>
    <w:rsid w:val="00097C4F"/>
    <w:rsid w:val="000A70DF"/>
    <w:rsid w:val="000A7F27"/>
    <w:rsid w:val="000B7C8B"/>
    <w:rsid w:val="000C031C"/>
    <w:rsid w:val="000C5C96"/>
    <w:rsid w:val="000D3AE5"/>
    <w:rsid w:val="000D520A"/>
    <w:rsid w:val="000E36E8"/>
    <w:rsid w:val="00106119"/>
    <w:rsid w:val="001068DE"/>
    <w:rsid w:val="00112F17"/>
    <w:rsid w:val="00117200"/>
    <w:rsid w:val="00121A9C"/>
    <w:rsid w:val="00127F6D"/>
    <w:rsid w:val="0013160A"/>
    <w:rsid w:val="00136297"/>
    <w:rsid w:val="001528FC"/>
    <w:rsid w:val="00173521"/>
    <w:rsid w:val="00187EFD"/>
    <w:rsid w:val="00191A00"/>
    <w:rsid w:val="001960EF"/>
    <w:rsid w:val="001B4EAC"/>
    <w:rsid w:val="001C2FEC"/>
    <w:rsid w:val="001C5EC5"/>
    <w:rsid w:val="001D453B"/>
    <w:rsid w:val="001E4F6D"/>
    <w:rsid w:val="001E51AD"/>
    <w:rsid w:val="001F2964"/>
    <w:rsid w:val="00207C24"/>
    <w:rsid w:val="00211E8E"/>
    <w:rsid w:val="002147DC"/>
    <w:rsid w:val="00215F64"/>
    <w:rsid w:val="00216F2B"/>
    <w:rsid w:val="0022431F"/>
    <w:rsid w:val="00226B79"/>
    <w:rsid w:val="0023732E"/>
    <w:rsid w:val="002439B9"/>
    <w:rsid w:val="002514D4"/>
    <w:rsid w:val="002552A9"/>
    <w:rsid w:val="0025618F"/>
    <w:rsid w:val="00261F49"/>
    <w:rsid w:val="00263968"/>
    <w:rsid w:val="002700D8"/>
    <w:rsid w:val="00284754"/>
    <w:rsid w:val="002856AD"/>
    <w:rsid w:val="00293BB0"/>
    <w:rsid w:val="00295F2A"/>
    <w:rsid w:val="002A0A1D"/>
    <w:rsid w:val="002A4E5D"/>
    <w:rsid w:val="002A6F1C"/>
    <w:rsid w:val="002C5563"/>
    <w:rsid w:val="002C6A56"/>
    <w:rsid w:val="002D20E0"/>
    <w:rsid w:val="002D761E"/>
    <w:rsid w:val="002F2F85"/>
    <w:rsid w:val="002F3E95"/>
    <w:rsid w:val="00325B49"/>
    <w:rsid w:val="00352DCF"/>
    <w:rsid w:val="00357669"/>
    <w:rsid w:val="00360232"/>
    <w:rsid w:val="00361550"/>
    <w:rsid w:val="003664AB"/>
    <w:rsid w:val="00373643"/>
    <w:rsid w:val="00377489"/>
    <w:rsid w:val="003A4FC6"/>
    <w:rsid w:val="003A771D"/>
    <w:rsid w:val="003A7880"/>
    <w:rsid w:val="003B0E59"/>
    <w:rsid w:val="003B24A6"/>
    <w:rsid w:val="003B54CA"/>
    <w:rsid w:val="003B573C"/>
    <w:rsid w:val="003C5C54"/>
    <w:rsid w:val="003D5E04"/>
    <w:rsid w:val="003D6D23"/>
    <w:rsid w:val="003E68BC"/>
    <w:rsid w:val="004050F0"/>
    <w:rsid w:val="004124C7"/>
    <w:rsid w:val="0042355E"/>
    <w:rsid w:val="00426128"/>
    <w:rsid w:val="00427509"/>
    <w:rsid w:val="00427D18"/>
    <w:rsid w:val="00432CFD"/>
    <w:rsid w:val="00434781"/>
    <w:rsid w:val="00436927"/>
    <w:rsid w:val="004400C7"/>
    <w:rsid w:val="00440C90"/>
    <w:rsid w:val="004443C2"/>
    <w:rsid w:val="00444439"/>
    <w:rsid w:val="00457554"/>
    <w:rsid w:val="004605BA"/>
    <w:rsid w:val="004672B2"/>
    <w:rsid w:val="0047026A"/>
    <w:rsid w:val="00470621"/>
    <w:rsid w:val="00473FB4"/>
    <w:rsid w:val="00487141"/>
    <w:rsid w:val="0048716A"/>
    <w:rsid w:val="004A246E"/>
    <w:rsid w:val="004A4CEA"/>
    <w:rsid w:val="004A7152"/>
    <w:rsid w:val="004B1592"/>
    <w:rsid w:val="004B782B"/>
    <w:rsid w:val="004C3FAF"/>
    <w:rsid w:val="004D0510"/>
    <w:rsid w:val="004D50BB"/>
    <w:rsid w:val="004F1ACF"/>
    <w:rsid w:val="004F318D"/>
    <w:rsid w:val="004F3C6E"/>
    <w:rsid w:val="004F4315"/>
    <w:rsid w:val="004F4BBD"/>
    <w:rsid w:val="004F5319"/>
    <w:rsid w:val="004F5E69"/>
    <w:rsid w:val="004F7E21"/>
    <w:rsid w:val="0051153D"/>
    <w:rsid w:val="00512A2B"/>
    <w:rsid w:val="00517C12"/>
    <w:rsid w:val="00534B4A"/>
    <w:rsid w:val="005362E1"/>
    <w:rsid w:val="005417A3"/>
    <w:rsid w:val="0054372E"/>
    <w:rsid w:val="00543EE2"/>
    <w:rsid w:val="00564941"/>
    <w:rsid w:val="00566742"/>
    <w:rsid w:val="00567B22"/>
    <w:rsid w:val="00572C36"/>
    <w:rsid w:val="00582FCC"/>
    <w:rsid w:val="00583291"/>
    <w:rsid w:val="00590B0B"/>
    <w:rsid w:val="00595EBE"/>
    <w:rsid w:val="0059693D"/>
    <w:rsid w:val="005A1B38"/>
    <w:rsid w:val="005B1D0A"/>
    <w:rsid w:val="005B6465"/>
    <w:rsid w:val="005B657F"/>
    <w:rsid w:val="005C4053"/>
    <w:rsid w:val="005C6EC3"/>
    <w:rsid w:val="005D76B8"/>
    <w:rsid w:val="005D7F77"/>
    <w:rsid w:val="005F40A8"/>
    <w:rsid w:val="005F446E"/>
    <w:rsid w:val="005F5F83"/>
    <w:rsid w:val="006021F4"/>
    <w:rsid w:val="00607615"/>
    <w:rsid w:val="0061634B"/>
    <w:rsid w:val="00616B65"/>
    <w:rsid w:val="00620093"/>
    <w:rsid w:val="006225EF"/>
    <w:rsid w:val="00631E8D"/>
    <w:rsid w:val="00645E5C"/>
    <w:rsid w:val="006461EA"/>
    <w:rsid w:val="00662700"/>
    <w:rsid w:val="0066307A"/>
    <w:rsid w:val="0066547E"/>
    <w:rsid w:val="0067239B"/>
    <w:rsid w:val="0067798F"/>
    <w:rsid w:val="006835CC"/>
    <w:rsid w:val="0069498C"/>
    <w:rsid w:val="00695DA8"/>
    <w:rsid w:val="006C3481"/>
    <w:rsid w:val="006C6FDE"/>
    <w:rsid w:val="006D363F"/>
    <w:rsid w:val="006E4C69"/>
    <w:rsid w:val="006E66A3"/>
    <w:rsid w:val="006F10A7"/>
    <w:rsid w:val="00713C55"/>
    <w:rsid w:val="00715073"/>
    <w:rsid w:val="00726182"/>
    <w:rsid w:val="00747CAC"/>
    <w:rsid w:val="00757C48"/>
    <w:rsid w:val="007717C9"/>
    <w:rsid w:val="00775DFB"/>
    <w:rsid w:val="007772C5"/>
    <w:rsid w:val="00777699"/>
    <w:rsid w:val="00784186"/>
    <w:rsid w:val="007874B4"/>
    <w:rsid w:val="00793529"/>
    <w:rsid w:val="007A7ED9"/>
    <w:rsid w:val="007B5CF9"/>
    <w:rsid w:val="007B6A73"/>
    <w:rsid w:val="007C068B"/>
    <w:rsid w:val="007D14B7"/>
    <w:rsid w:val="007D5F1A"/>
    <w:rsid w:val="007D74C6"/>
    <w:rsid w:val="007E4DBF"/>
    <w:rsid w:val="007E5BC6"/>
    <w:rsid w:val="007F0DC2"/>
    <w:rsid w:val="007F0E33"/>
    <w:rsid w:val="007F14C5"/>
    <w:rsid w:val="007F253B"/>
    <w:rsid w:val="007F2C3C"/>
    <w:rsid w:val="007F6A55"/>
    <w:rsid w:val="008000E4"/>
    <w:rsid w:val="00804186"/>
    <w:rsid w:val="008042A0"/>
    <w:rsid w:val="00807B12"/>
    <w:rsid w:val="00814BA3"/>
    <w:rsid w:val="00815761"/>
    <w:rsid w:val="0081731E"/>
    <w:rsid w:val="0084554C"/>
    <w:rsid w:val="00845949"/>
    <w:rsid w:val="00854B2E"/>
    <w:rsid w:val="0086272F"/>
    <w:rsid w:val="00863C5B"/>
    <w:rsid w:val="00870A1A"/>
    <w:rsid w:val="008723EC"/>
    <w:rsid w:val="008802C9"/>
    <w:rsid w:val="008854E4"/>
    <w:rsid w:val="008927BA"/>
    <w:rsid w:val="00892F43"/>
    <w:rsid w:val="00894933"/>
    <w:rsid w:val="0089782A"/>
    <w:rsid w:val="008A177A"/>
    <w:rsid w:val="008A504D"/>
    <w:rsid w:val="008A57C5"/>
    <w:rsid w:val="008B3136"/>
    <w:rsid w:val="008C7F99"/>
    <w:rsid w:val="008D13FD"/>
    <w:rsid w:val="008D1C1E"/>
    <w:rsid w:val="008D1DA3"/>
    <w:rsid w:val="008D3B55"/>
    <w:rsid w:val="008E27EF"/>
    <w:rsid w:val="009070CB"/>
    <w:rsid w:val="00915D54"/>
    <w:rsid w:val="009169BC"/>
    <w:rsid w:val="009330CD"/>
    <w:rsid w:val="00957C53"/>
    <w:rsid w:val="00967428"/>
    <w:rsid w:val="009674D3"/>
    <w:rsid w:val="00972AE1"/>
    <w:rsid w:val="00986A87"/>
    <w:rsid w:val="00991A1B"/>
    <w:rsid w:val="00994651"/>
    <w:rsid w:val="009B2FCC"/>
    <w:rsid w:val="009C231C"/>
    <w:rsid w:val="009D1AED"/>
    <w:rsid w:val="009D508E"/>
    <w:rsid w:val="009D59AE"/>
    <w:rsid w:val="009D72E2"/>
    <w:rsid w:val="009F3157"/>
    <w:rsid w:val="00A07C24"/>
    <w:rsid w:val="00A13EF3"/>
    <w:rsid w:val="00A172E5"/>
    <w:rsid w:val="00A27A3B"/>
    <w:rsid w:val="00A30357"/>
    <w:rsid w:val="00A413FB"/>
    <w:rsid w:val="00A4721D"/>
    <w:rsid w:val="00A55232"/>
    <w:rsid w:val="00A62A43"/>
    <w:rsid w:val="00A64357"/>
    <w:rsid w:val="00A85113"/>
    <w:rsid w:val="00A86B19"/>
    <w:rsid w:val="00A9271B"/>
    <w:rsid w:val="00A9418F"/>
    <w:rsid w:val="00AA66B1"/>
    <w:rsid w:val="00AD0BDB"/>
    <w:rsid w:val="00AD4EF1"/>
    <w:rsid w:val="00AE7736"/>
    <w:rsid w:val="00AF473C"/>
    <w:rsid w:val="00AF67EA"/>
    <w:rsid w:val="00B00158"/>
    <w:rsid w:val="00B00F64"/>
    <w:rsid w:val="00B12B8A"/>
    <w:rsid w:val="00B1317A"/>
    <w:rsid w:val="00B1689F"/>
    <w:rsid w:val="00B25338"/>
    <w:rsid w:val="00B25D11"/>
    <w:rsid w:val="00B26359"/>
    <w:rsid w:val="00B30B85"/>
    <w:rsid w:val="00B42F81"/>
    <w:rsid w:val="00B45458"/>
    <w:rsid w:val="00B75D25"/>
    <w:rsid w:val="00B77FD5"/>
    <w:rsid w:val="00B83797"/>
    <w:rsid w:val="00B85BBE"/>
    <w:rsid w:val="00B86DD1"/>
    <w:rsid w:val="00BA7F67"/>
    <w:rsid w:val="00BB52E5"/>
    <w:rsid w:val="00BB5B86"/>
    <w:rsid w:val="00BC0883"/>
    <w:rsid w:val="00BD68D6"/>
    <w:rsid w:val="00BF7FAB"/>
    <w:rsid w:val="00C03C68"/>
    <w:rsid w:val="00C07B92"/>
    <w:rsid w:val="00C10D9E"/>
    <w:rsid w:val="00C16542"/>
    <w:rsid w:val="00C21306"/>
    <w:rsid w:val="00C319B2"/>
    <w:rsid w:val="00C36428"/>
    <w:rsid w:val="00C420AC"/>
    <w:rsid w:val="00C475DB"/>
    <w:rsid w:val="00C575A0"/>
    <w:rsid w:val="00C57C97"/>
    <w:rsid w:val="00C61244"/>
    <w:rsid w:val="00C83A63"/>
    <w:rsid w:val="00C847BD"/>
    <w:rsid w:val="00C92B00"/>
    <w:rsid w:val="00C95843"/>
    <w:rsid w:val="00C9688E"/>
    <w:rsid w:val="00CA63F3"/>
    <w:rsid w:val="00CB53B3"/>
    <w:rsid w:val="00CC0512"/>
    <w:rsid w:val="00CC1451"/>
    <w:rsid w:val="00CC25D3"/>
    <w:rsid w:val="00CC3DE5"/>
    <w:rsid w:val="00CC4307"/>
    <w:rsid w:val="00CC490D"/>
    <w:rsid w:val="00CC5439"/>
    <w:rsid w:val="00CD2DA7"/>
    <w:rsid w:val="00CD7999"/>
    <w:rsid w:val="00CD7C8B"/>
    <w:rsid w:val="00CE014F"/>
    <w:rsid w:val="00CE66FB"/>
    <w:rsid w:val="00CF096B"/>
    <w:rsid w:val="00CF24E4"/>
    <w:rsid w:val="00D02A29"/>
    <w:rsid w:val="00D21DA9"/>
    <w:rsid w:val="00D31F2C"/>
    <w:rsid w:val="00D360C4"/>
    <w:rsid w:val="00D503D8"/>
    <w:rsid w:val="00D50569"/>
    <w:rsid w:val="00D76323"/>
    <w:rsid w:val="00D80A2D"/>
    <w:rsid w:val="00D85E4E"/>
    <w:rsid w:val="00D92243"/>
    <w:rsid w:val="00D943B9"/>
    <w:rsid w:val="00D947D0"/>
    <w:rsid w:val="00D964B8"/>
    <w:rsid w:val="00DA0BA3"/>
    <w:rsid w:val="00DA2030"/>
    <w:rsid w:val="00DB0672"/>
    <w:rsid w:val="00DB4B5B"/>
    <w:rsid w:val="00DC367E"/>
    <w:rsid w:val="00DD1FD3"/>
    <w:rsid w:val="00DF372B"/>
    <w:rsid w:val="00DF3FEA"/>
    <w:rsid w:val="00E13455"/>
    <w:rsid w:val="00E3756C"/>
    <w:rsid w:val="00E4010B"/>
    <w:rsid w:val="00E45108"/>
    <w:rsid w:val="00E4611A"/>
    <w:rsid w:val="00E53949"/>
    <w:rsid w:val="00E56306"/>
    <w:rsid w:val="00E6284D"/>
    <w:rsid w:val="00E700CC"/>
    <w:rsid w:val="00E74C8C"/>
    <w:rsid w:val="00E80362"/>
    <w:rsid w:val="00E878EF"/>
    <w:rsid w:val="00E9235E"/>
    <w:rsid w:val="00E96852"/>
    <w:rsid w:val="00EA28AC"/>
    <w:rsid w:val="00EB2FEA"/>
    <w:rsid w:val="00EC6EFD"/>
    <w:rsid w:val="00ED0643"/>
    <w:rsid w:val="00ED709A"/>
    <w:rsid w:val="00F0546B"/>
    <w:rsid w:val="00F2304B"/>
    <w:rsid w:val="00F31A04"/>
    <w:rsid w:val="00F353AF"/>
    <w:rsid w:val="00F40AD4"/>
    <w:rsid w:val="00F438FC"/>
    <w:rsid w:val="00F5454A"/>
    <w:rsid w:val="00F551A2"/>
    <w:rsid w:val="00F5735D"/>
    <w:rsid w:val="00F57389"/>
    <w:rsid w:val="00FA08B9"/>
    <w:rsid w:val="00FA72B1"/>
    <w:rsid w:val="00FB3DDF"/>
    <w:rsid w:val="00FB4DE1"/>
    <w:rsid w:val="00FD05CF"/>
    <w:rsid w:val="00FF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7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6B37D-37F3-4E93-9E09-AEC3918FC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45</Pages>
  <Words>7132</Words>
  <Characters>40653</Characters>
  <Application>Microsoft Office Word</Application>
  <DocSecurity>0</DocSecurity>
  <Lines>338</Lines>
  <Paragraphs>95</Paragraphs>
  <ScaleCrop>false</ScaleCrop>
  <Company/>
  <LinksUpToDate>false</LinksUpToDate>
  <CharactersWithSpaces>47690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649</cp:revision>
  <dcterms:created xsi:type="dcterms:W3CDTF">2016-05-20T01:56:00Z</dcterms:created>
  <dcterms:modified xsi:type="dcterms:W3CDTF">2016-07-24T09:52:00Z</dcterms:modified>
</cp:coreProperties>
</file>