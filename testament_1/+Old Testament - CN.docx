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AD" w:rsidRDefault="00717730">
      <w:r>
        <w:rPr>
          <w:rFonts w:hint="eastAsia"/>
        </w:rPr>
        <w:t>旧约</w:t>
      </w:r>
      <w:r w:rsidR="00B75D25">
        <w:rPr>
          <w:rFonts w:hint="eastAsia"/>
        </w:rPr>
        <w:t>圣经故事</w:t>
      </w:r>
    </w:p>
    <w:p w:rsidR="00B75D25" w:rsidRDefault="00717730" w:rsidP="00717730">
      <w:r>
        <w:t>STORIES FROM THE OLD TESTAMENT</w:t>
      </w:r>
    </w:p>
    <w:p w:rsidR="00717730" w:rsidRDefault="00717730" w:rsidP="00717730"/>
    <w:p w:rsidR="00B75D25" w:rsidRDefault="00B75D25">
      <w:r>
        <w:t>系列</w:t>
      </w:r>
      <w:r>
        <w:rPr>
          <w:rFonts w:hint="eastAsia"/>
        </w:rPr>
        <w:t>1</w:t>
      </w:r>
      <w:r>
        <w:rPr>
          <w:rFonts w:hint="eastAsia"/>
        </w:rPr>
        <w:t>：</w:t>
      </w:r>
    </w:p>
    <w:p w:rsidR="00B75D25" w:rsidRDefault="00B75D25">
      <w:r w:rsidRPr="00B75D25">
        <w:t>Series 1:</w:t>
      </w:r>
    </w:p>
    <w:p w:rsidR="00B75D25" w:rsidRDefault="00B75D25"/>
    <w:p w:rsidR="005A12ED" w:rsidRDefault="005A12ED" w:rsidP="005A12ED">
      <w:r>
        <w:t>神</w:t>
      </w:r>
      <w:del w:id="0" w:author="SKY" w:date="2016-07-08T15:36:00Z">
        <w:r w:rsidDel="003A305D">
          <w:delText>开始他</w:delText>
        </w:r>
      </w:del>
      <w:r w:rsidR="004D40E1">
        <w:t>在地上</w:t>
      </w:r>
      <w:ins w:id="1" w:author="SKY" w:date="2016-07-08T15:36:00Z">
        <w:r w:rsidR="003A305D">
          <w:t>开始他</w:t>
        </w:r>
      </w:ins>
      <w:r>
        <w:t>的工作</w:t>
      </w:r>
    </w:p>
    <w:p w:rsidR="00B75D25" w:rsidRDefault="005A12ED" w:rsidP="005A12ED">
      <w:r>
        <w:t>God Begins His Work on Earth</w:t>
      </w:r>
    </w:p>
    <w:p w:rsidR="005A12ED" w:rsidRDefault="005A12ED" w:rsidP="005A12ED"/>
    <w:p w:rsidR="005A12ED" w:rsidRDefault="005A12ED" w:rsidP="005A12ED"/>
    <w:p w:rsidR="00B75D25" w:rsidRDefault="003B54CA">
      <w:r>
        <w:t>适合各年龄段的圣经故事</w:t>
      </w:r>
    </w:p>
    <w:p w:rsidR="00B75D25" w:rsidRDefault="003B54CA">
      <w:r w:rsidRPr="003B54CA">
        <w:t>Bible Stories for All Ages</w:t>
      </w:r>
    </w:p>
    <w:p w:rsidR="003B54CA" w:rsidRDefault="003B54CA"/>
    <w:p w:rsidR="003B54CA" w:rsidRDefault="00BF7FAB">
      <w:r>
        <w:t>全民读经活动</w:t>
      </w:r>
    </w:p>
    <w:p w:rsidR="003B54CA" w:rsidRDefault="00BF7FAB">
      <w:r w:rsidRPr="00BF7FAB">
        <w:t>National Bible Reading Campaign</w:t>
      </w:r>
    </w:p>
    <w:p w:rsidR="003B54CA" w:rsidRDefault="003B54CA"/>
    <w:p w:rsidR="003B54CA" w:rsidRDefault="003B54CA"/>
    <w:p w:rsidR="00B00F64" w:rsidRDefault="00B00F64"/>
    <w:p w:rsidR="00B00F64" w:rsidRDefault="00B00F64"/>
    <w:p w:rsidR="00B00F64" w:rsidRDefault="00B00F64"/>
    <w:p w:rsidR="00B00F64" w:rsidRDefault="00B00F64"/>
    <w:p w:rsidR="00B00F64" w:rsidRDefault="00B00F64">
      <w:pPr>
        <w:widowControl/>
        <w:jc w:val="left"/>
      </w:pPr>
      <w:r>
        <w:br w:type="page"/>
      </w:r>
    </w:p>
    <w:p w:rsidR="00CA3E1F" w:rsidRDefault="00CA3E1F" w:rsidP="00CA3E1F">
      <w:pPr>
        <w:rPr>
          <w:ins w:id="2" w:author="SKY" w:date="2016-06-13T13:38:00Z"/>
        </w:rPr>
      </w:pPr>
      <w:ins w:id="3" w:author="SKY" w:date="2016-06-13T13:38:00Z">
        <w:r>
          <w:rPr>
            <w:rFonts w:hint="eastAsia"/>
          </w:rPr>
          <w:lastRenderedPageBreak/>
          <w:t>在快乐中为所有人教授圣经历史故事</w:t>
        </w:r>
      </w:ins>
    </w:p>
    <w:p w:rsidR="00CA3E1F" w:rsidRDefault="00CA3E1F" w:rsidP="00CA3E1F">
      <w:pPr>
        <w:rPr>
          <w:ins w:id="4" w:author="SKY" w:date="2016-06-13T13:38:00Z"/>
        </w:rPr>
      </w:pPr>
      <w:ins w:id="5" w:author="SKY" w:date="2016-06-13T13:38:00Z">
        <w:r w:rsidRPr="00B00F64">
          <w:t>Have Fun Teaching Bible Histories for All Ages</w:t>
        </w:r>
      </w:ins>
    </w:p>
    <w:p w:rsidR="00CA3E1F" w:rsidRDefault="00CA3E1F" w:rsidP="00CA3E1F">
      <w:pPr>
        <w:rPr>
          <w:ins w:id="6" w:author="SKY" w:date="2016-06-13T13:38:00Z"/>
        </w:rPr>
      </w:pPr>
    </w:p>
    <w:p w:rsidR="00CA3E1F" w:rsidRDefault="00CA3E1F" w:rsidP="00CA3E1F">
      <w:pPr>
        <w:rPr>
          <w:ins w:id="7" w:author="SKY" w:date="2016-06-13T13:38:00Z"/>
        </w:rPr>
      </w:pPr>
      <w:ins w:id="8" w:author="SKY" w:date="2016-06-13T13:38:00Z">
        <w:r>
          <w:rPr>
            <w:rFonts w:hint="eastAsia"/>
          </w:rPr>
          <w:t>对于老师和学生来说，教学圣经的过程，都将是一段愉快的经历。</w:t>
        </w:r>
      </w:ins>
    </w:p>
    <w:p w:rsidR="00CA3E1F" w:rsidRDefault="00CA3E1F" w:rsidP="00CA3E1F">
      <w:pPr>
        <w:rPr>
          <w:ins w:id="9" w:author="SKY" w:date="2016-06-13T13:38:00Z"/>
        </w:rPr>
      </w:pPr>
      <w:ins w:id="10" w:author="SKY" w:date="2016-06-13T13:38:00Z">
        <w:r>
          <w:t>Teaching the Bible should be a fun experience for both the teacher and students.</w:t>
        </w:r>
      </w:ins>
    </w:p>
    <w:p w:rsidR="00CA3E1F" w:rsidRDefault="00CA3E1F" w:rsidP="00CA3E1F">
      <w:pPr>
        <w:rPr>
          <w:ins w:id="11" w:author="SKY" w:date="2016-06-13T13:38:00Z"/>
        </w:rPr>
      </w:pPr>
      <w:ins w:id="12" w:author="SKY" w:date="2016-06-13T13:38:00Z">
        <w:r w:rsidRPr="00352DCF">
          <w:rPr>
            <w:rFonts w:hint="eastAsia"/>
          </w:rPr>
          <w:t>当老师和学生都完全沉浸于这种</w:t>
        </w:r>
        <w:r>
          <w:rPr>
            <w:rFonts w:hint="eastAsia"/>
          </w:rPr>
          <w:t>快乐</w:t>
        </w:r>
        <w:r w:rsidRPr="00352DCF">
          <w:rPr>
            <w:rFonts w:hint="eastAsia"/>
          </w:rPr>
          <w:t>的过程当中时，</w:t>
        </w:r>
        <w:r>
          <w:rPr>
            <w:rFonts w:hint="eastAsia"/>
          </w:rPr>
          <w:t>教学</w:t>
        </w:r>
        <w:r w:rsidRPr="00352DCF">
          <w:rPr>
            <w:rFonts w:hint="eastAsia"/>
          </w:rPr>
          <w:t>是最有效果的。</w:t>
        </w:r>
      </w:ins>
    </w:p>
    <w:p w:rsidR="00CA3E1F" w:rsidRDefault="00CA3E1F" w:rsidP="00CA3E1F">
      <w:pPr>
        <w:rPr>
          <w:ins w:id="13" w:author="SKY" w:date="2016-06-13T13:38:00Z"/>
        </w:rPr>
      </w:pPr>
      <w:ins w:id="14" w:author="SKY" w:date="2016-06-13T13:38:00Z">
        <w:r>
          <w:t>The most effective teaching takes place when all those involved enjoy themselves.</w:t>
        </w:r>
      </w:ins>
    </w:p>
    <w:p w:rsidR="00CA3E1F" w:rsidRPr="0003732D" w:rsidRDefault="00CA3E1F" w:rsidP="00CA3E1F">
      <w:pPr>
        <w:rPr>
          <w:ins w:id="15" w:author="SKY" w:date="2016-06-13T13:38:00Z"/>
        </w:rPr>
      </w:pPr>
      <w:ins w:id="16" w:author="SKY" w:date="2016-06-13T13:38:00Z">
        <w:r>
          <w:t>那时候学生会努力学习</w:t>
        </w:r>
        <w:r>
          <w:rPr>
            <w:rFonts w:hint="eastAsia"/>
          </w:rPr>
          <w:t>，</w:t>
        </w:r>
        <w:r>
          <w:t>老师也会期待教导</w:t>
        </w:r>
        <w:r>
          <w:rPr>
            <w:rFonts w:hint="eastAsia"/>
          </w:rPr>
          <w:t>。</w:t>
        </w:r>
      </w:ins>
    </w:p>
    <w:p w:rsidR="00CA3E1F" w:rsidRDefault="00CA3E1F" w:rsidP="00CA3E1F">
      <w:pPr>
        <w:rPr>
          <w:ins w:id="17" w:author="SKY" w:date="2016-06-13T13:38:00Z"/>
        </w:rPr>
      </w:pPr>
      <w:ins w:id="18" w:author="SKY" w:date="2016-06-13T13:38:00Z">
        <w:r>
          <w:t xml:space="preserve">That is when the students learn best and when the teacher looks forward to teaching. </w:t>
        </w:r>
      </w:ins>
    </w:p>
    <w:p w:rsidR="00CA3E1F" w:rsidRPr="0003732D" w:rsidRDefault="00CA3E1F" w:rsidP="00CA3E1F">
      <w:pPr>
        <w:rPr>
          <w:ins w:id="19" w:author="SKY" w:date="2016-06-13T13:38:00Z"/>
        </w:rPr>
      </w:pPr>
      <w:ins w:id="20" w:author="SKY" w:date="2016-06-13T13:38:00Z">
        <w:r>
          <w:t>这个适合</w:t>
        </w:r>
        <w:r>
          <w:rPr>
            <w:rFonts w:hint="eastAsia"/>
          </w:rPr>
          <w:t>所有</w:t>
        </w:r>
        <w:r>
          <w:t>人的圣经故事系列</w:t>
        </w:r>
        <w:r>
          <w:rPr>
            <w:rFonts w:hint="eastAsia"/>
          </w:rPr>
          <w:t>，</w:t>
        </w:r>
        <w:r>
          <w:t>是</w:t>
        </w:r>
        <w:r>
          <w:rPr>
            <w:rFonts w:hint="eastAsia"/>
          </w:rPr>
          <w:t>准备</w:t>
        </w:r>
        <w:r>
          <w:t>帮助那些</w:t>
        </w:r>
        <w:r>
          <w:rPr>
            <w:rFonts w:hint="eastAsia"/>
          </w:rPr>
          <w:t>，</w:t>
        </w:r>
        <w:r>
          <w:t>把教导圣经历史故事</w:t>
        </w:r>
        <w:r>
          <w:rPr>
            <w:rFonts w:hint="eastAsia"/>
          </w:rPr>
          <w:t>，当作</w:t>
        </w:r>
        <w:r>
          <w:t>让</w:t>
        </w:r>
        <w:r>
          <w:rPr>
            <w:rFonts w:hint="eastAsia"/>
          </w:rPr>
          <w:t>自己喜乐的事情的老师。同时也是准备帮助那些，把从老师那里学习圣经故事，当作让自己喜乐的事情的学生。</w:t>
        </w:r>
      </w:ins>
    </w:p>
    <w:p w:rsidR="00CA3E1F" w:rsidRDefault="00CA3E1F" w:rsidP="00CA3E1F">
      <w:pPr>
        <w:rPr>
          <w:ins w:id="21" w:author="SKY" w:date="2016-06-13T13:38:00Z"/>
        </w:rPr>
      </w:pPr>
      <w:ins w:id="22" w:author="SKY" w:date="2016-06-13T13:38:00Z">
        <w:r>
          <w:t xml:space="preserve">The Bible Stories for All Ages have been prepared to help the teacher enjoy him or herself while teaching stories from Bible history and for the students to enjoy themselves while learning from them. </w:t>
        </w:r>
      </w:ins>
    </w:p>
    <w:p w:rsidR="00CA3E1F" w:rsidRDefault="00CA3E1F" w:rsidP="00CA3E1F">
      <w:pPr>
        <w:rPr>
          <w:ins w:id="23" w:author="SKY" w:date="2016-06-13T13:38:00Z"/>
        </w:rPr>
      </w:pPr>
      <w:ins w:id="24" w:author="SKY" w:date="2016-06-13T13:38:00Z">
        <w:r>
          <w:t>这套学习资料</w:t>
        </w:r>
        <w:r>
          <w:rPr>
            <w:rFonts w:hint="eastAsia"/>
          </w:rPr>
          <w:t>，同样</w:t>
        </w:r>
        <w:r>
          <w:t>适用于各年龄段的儿童</w:t>
        </w:r>
        <w:r>
          <w:rPr>
            <w:rFonts w:hint="eastAsia"/>
          </w:rPr>
          <w:t>、</w:t>
        </w:r>
        <w:r>
          <w:t>青年人以及成年人</w:t>
        </w:r>
        <w:r>
          <w:rPr>
            <w:rFonts w:hint="eastAsia"/>
          </w:rPr>
          <w:t>。</w:t>
        </w:r>
      </w:ins>
    </w:p>
    <w:p w:rsidR="00CA3E1F" w:rsidRDefault="00CA3E1F" w:rsidP="00CA3E1F">
      <w:pPr>
        <w:rPr>
          <w:ins w:id="25" w:author="SKY" w:date="2016-06-13T13:38:00Z"/>
        </w:rPr>
      </w:pPr>
      <w:ins w:id="26" w:author="SKY" w:date="2016-06-13T13:38:00Z">
        <w:r>
          <w:t>These materials can be used with children of all ages as well as with youth and adults.</w:t>
        </w:r>
      </w:ins>
    </w:p>
    <w:p w:rsidR="00CA3E1F" w:rsidRDefault="00CA3E1F" w:rsidP="00CA3E1F">
      <w:pPr>
        <w:rPr>
          <w:ins w:id="27" w:author="SKY" w:date="2016-06-13T13:38:00Z"/>
        </w:rPr>
      </w:pPr>
    </w:p>
    <w:p w:rsidR="00CA3E1F" w:rsidRDefault="00CA3E1F" w:rsidP="00CA3E1F">
      <w:pPr>
        <w:rPr>
          <w:ins w:id="28" w:author="SKY" w:date="2016-06-13T13:38:00Z"/>
        </w:rPr>
      </w:pPr>
      <w:ins w:id="29" w:author="SKY" w:date="2016-06-13T13:38:00Z">
        <w:r>
          <w:t>我们建议按以下十一个步骤安排</w:t>
        </w:r>
        <w:r>
          <w:rPr>
            <w:rFonts w:hint="eastAsia"/>
          </w:rPr>
          <w:t>教学：</w:t>
        </w:r>
      </w:ins>
    </w:p>
    <w:p w:rsidR="00CA3E1F" w:rsidRDefault="00CA3E1F" w:rsidP="00CA3E1F">
      <w:pPr>
        <w:rPr>
          <w:ins w:id="30" w:author="SKY" w:date="2016-06-13T13:38:00Z"/>
        </w:rPr>
      </w:pPr>
      <w:ins w:id="31" w:author="SKY" w:date="2016-06-13T13:38:00Z">
        <w:r>
          <w:t>We recommend the following eleven steps for preparing and teaching these lessons:</w:t>
        </w:r>
      </w:ins>
    </w:p>
    <w:p w:rsidR="00CA3E1F" w:rsidRDefault="00CA3E1F" w:rsidP="00CA3E1F">
      <w:pPr>
        <w:rPr>
          <w:ins w:id="32" w:author="SKY" w:date="2016-06-13T13:38:00Z"/>
        </w:rPr>
      </w:pPr>
    </w:p>
    <w:p w:rsidR="00CA3E1F" w:rsidRDefault="00CA3E1F" w:rsidP="00CA3E1F">
      <w:pPr>
        <w:rPr>
          <w:ins w:id="33" w:author="SKY" w:date="2016-06-13T13:38:00Z"/>
        </w:rPr>
      </w:pPr>
      <w:ins w:id="34" w:author="SKY" w:date="2016-06-13T13:38:00Z">
        <w:r>
          <w:t>课前准备</w:t>
        </w:r>
      </w:ins>
    </w:p>
    <w:p w:rsidR="00CA3E1F" w:rsidRDefault="00CA3E1F" w:rsidP="00CA3E1F">
      <w:pPr>
        <w:rPr>
          <w:ins w:id="35" w:author="SKY" w:date="2016-06-13T13:38:00Z"/>
        </w:rPr>
      </w:pPr>
      <w:ins w:id="36" w:author="SKY" w:date="2016-06-13T13:38:00Z">
        <w:r>
          <w:t>Prepare to Teach</w:t>
        </w:r>
      </w:ins>
    </w:p>
    <w:p w:rsidR="00CA3E1F" w:rsidRDefault="00CA3E1F" w:rsidP="00CA3E1F">
      <w:pPr>
        <w:rPr>
          <w:ins w:id="37" w:author="SKY" w:date="2016-06-13T13:38:00Z"/>
        </w:rPr>
      </w:pPr>
      <w:ins w:id="38" w:author="SKY" w:date="2016-06-13T13:38:00Z">
        <w:r>
          <w:t>1.</w:t>
        </w:r>
        <w:r w:rsidRPr="002D761E">
          <w:rPr>
            <w:rFonts w:hint="eastAsia"/>
          </w:rPr>
          <w:t xml:space="preserve"> </w:t>
        </w:r>
        <w:r w:rsidRPr="002D761E">
          <w:rPr>
            <w:rFonts w:hint="eastAsia"/>
          </w:rPr>
          <w:t>仔细阅读打印出来的故事、问题和经文</w:t>
        </w:r>
        <w:r>
          <w:rPr>
            <w:rFonts w:hint="eastAsia"/>
          </w:rPr>
          <w:t>。</w:t>
        </w:r>
      </w:ins>
    </w:p>
    <w:p w:rsidR="00CA3E1F" w:rsidRDefault="00CA3E1F" w:rsidP="00CA3E1F">
      <w:pPr>
        <w:rPr>
          <w:ins w:id="39" w:author="SKY" w:date="2016-06-13T13:38:00Z"/>
        </w:rPr>
      </w:pPr>
      <w:ins w:id="40" w:author="SKY" w:date="2016-06-13T13:38:00Z">
        <w:r>
          <w:t>1. Carefully read the printed story, the questions and th</w:t>
        </w:r>
        <w:r w:rsidRPr="002D761E">
          <w:t>e</w:t>
        </w:r>
        <w:r w:rsidRPr="009524AF">
          <w:t xml:space="preserve"> memory verse.</w:t>
        </w:r>
      </w:ins>
    </w:p>
    <w:p w:rsidR="00CA3E1F" w:rsidRDefault="00CA3E1F" w:rsidP="00CA3E1F">
      <w:pPr>
        <w:rPr>
          <w:ins w:id="41" w:author="SKY" w:date="2016-06-13T13:38:00Z"/>
        </w:rPr>
      </w:pPr>
      <w:ins w:id="42" w:author="SKY" w:date="2016-06-13T13:38:00Z">
        <w:r>
          <w:t xml:space="preserve">2. </w:t>
        </w:r>
        <w:r>
          <w:t>然后</w:t>
        </w:r>
        <w:r>
          <w:rPr>
            <w:rFonts w:hint="eastAsia"/>
          </w:rPr>
          <w:t>，</w:t>
        </w:r>
        <w:r>
          <w:t>读一下故事的圣经原文</w:t>
        </w:r>
        <w:r>
          <w:rPr>
            <w:rFonts w:hint="eastAsia"/>
          </w:rPr>
          <w:t>，选择现今流行的圣经版本，这样可以让你能更清晰的理解故事的细节。</w:t>
        </w:r>
      </w:ins>
    </w:p>
    <w:p w:rsidR="00CA3E1F" w:rsidRDefault="00CA3E1F" w:rsidP="00CA3E1F">
      <w:pPr>
        <w:rPr>
          <w:ins w:id="43" w:author="SKY" w:date="2016-06-13T13:38:00Z"/>
        </w:rPr>
      </w:pPr>
      <w:ins w:id="44" w:author="SKY" w:date="2016-06-13T13:38:00Z">
        <w:r>
          <w:t>2. Then, read the story in the Bible itself. Use a modern version that enables you to understand most clearly the details of the story.</w:t>
        </w:r>
      </w:ins>
    </w:p>
    <w:p w:rsidR="00CA3E1F" w:rsidRDefault="00CA3E1F" w:rsidP="00CA3E1F">
      <w:pPr>
        <w:rPr>
          <w:ins w:id="45" w:author="SKY" w:date="2016-06-13T13:38:00Z"/>
        </w:rPr>
      </w:pPr>
      <w:ins w:id="46" w:author="SKY" w:date="2016-06-13T13:38:00Z">
        <w:r>
          <w:t xml:space="preserve">3. </w:t>
        </w:r>
        <w:r>
          <w:t>悉心思考这个故事</w:t>
        </w:r>
        <w:r>
          <w:rPr>
            <w:rFonts w:hint="eastAsia"/>
          </w:rPr>
          <w:t>，</w:t>
        </w:r>
        <w:r>
          <w:t>试着想象你在当时的情形当中</w:t>
        </w:r>
        <w:r>
          <w:rPr>
            <w:rFonts w:hint="eastAsia"/>
          </w:rPr>
          <w:t>，并</w:t>
        </w:r>
        <w:r>
          <w:t>把你想到的</w:t>
        </w:r>
        <w:r>
          <w:rPr>
            <w:rFonts w:hint="eastAsia"/>
          </w:rPr>
          <w:t>，</w:t>
        </w:r>
        <w:r>
          <w:t>但是故事里没有提及的细节写下来以丰富这个故事</w:t>
        </w:r>
        <w:r>
          <w:rPr>
            <w:rFonts w:hint="eastAsia"/>
          </w:rPr>
          <w:t>。</w:t>
        </w:r>
      </w:ins>
    </w:p>
    <w:p w:rsidR="00CA3E1F" w:rsidRDefault="00CA3E1F" w:rsidP="00CA3E1F">
      <w:pPr>
        <w:rPr>
          <w:ins w:id="47" w:author="SKY" w:date="2016-06-13T13:38:00Z"/>
        </w:rPr>
      </w:pPr>
      <w:ins w:id="48" w:author="SKY" w:date="2016-06-13T13:38:00Z">
        <w:r>
          <w:t>3. Think carefully about the story and try to imagine that you were there in that situation and write all the unmentioned details that you imagine might have filled out the story.</w:t>
        </w:r>
      </w:ins>
    </w:p>
    <w:p w:rsidR="00CA3E1F" w:rsidRDefault="00CA3E1F" w:rsidP="00CA3E1F">
      <w:pPr>
        <w:rPr>
          <w:ins w:id="49" w:author="SKY" w:date="2016-06-13T13:38:00Z"/>
        </w:rPr>
      </w:pPr>
      <w:ins w:id="50" w:author="SKY" w:date="2016-06-13T13:38:00Z">
        <w:r>
          <w:rPr>
            <w:rFonts w:hint="eastAsia"/>
          </w:rPr>
          <w:t>4.</w:t>
        </w:r>
        <w:r>
          <w:t xml:space="preserve"> </w:t>
        </w:r>
        <w:r>
          <w:rPr>
            <w:rFonts w:hint="eastAsia"/>
          </w:rPr>
          <w:t>把你阅读故事所领悟到</w:t>
        </w:r>
        <w:proofErr w:type="gramStart"/>
        <w:r>
          <w:rPr>
            <w:rFonts w:hint="eastAsia"/>
          </w:rPr>
          <w:t>的属灵</w:t>
        </w:r>
        <w:r w:rsidRPr="00360232">
          <w:rPr>
            <w:rFonts w:hint="eastAsia"/>
          </w:rPr>
          <w:t>真理</w:t>
        </w:r>
        <w:proofErr w:type="gramEnd"/>
        <w:r>
          <w:rPr>
            <w:rFonts w:hint="eastAsia"/>
          </w:rPr>
          <w:t>准则写到一张纸上。</w:t>
        </w:r>
      </w:ins>
    </w:p>
    <w:p w:rsidR="00CA3E1F" w:rsidRDefault="00CA3E1F" w:rsidP="00CA3E1F">
      <w:pPr>
        <w:rPr>
          <w:ins w:id="51" w:author="SKY" w:date="2016-06-13T13:38:00Z"/>
        </w:rPr>
      </w:pPr>
      <w:ins w:id="52" w:author="SKY" w:date="2016-06-13T13:38:00Z">
        <w:r>
          <w:t>4. On a sheet of paper, write</w:t>
        </w:r>
        <w:r w:rsidRPr="00360232">
          <w:t xml:space="preserve"> </w:t>
        </w:r>
        <w:r w:rsidRPr="009524AF">
          <w:t>the principle spiritual truths</w:t>
        </w:r>
        <w:r>
          <w:t xml:space="preserve"> that you find in the story.</w:t>
        </w:r>
      </w:ins>
    </w:p>
    <w:p w:rsidR="00CA3E1F" w:rsidRDefault="00CA3E1F" w:rsidP="00CA3E1F">
      <w:pPr>
        <w:rPr>
          <w:ins w:id="53" w:author="SKY" w:date="2016-06-13T13:38:00Z"/>
        </w:rPr>
      </w:pPr>
    </w:p>
    <w:p w:rsidR="00CA3E1F" w:rsidRDefault="00CA3E1F" w:rsidP="00CA3E1F">
      <w:pPr>
        <w:rPr>
          <w:ins w:id="54" w:author="SKY" w:date="2016-06-13T13:38:00Z"/>
        </w:rPr>
      </w:pPr>
    </w:p>
    <w:p w:rsidR="00CA3E1F" w:rsidRDefault="00CA3E1F" w:rsidP="00CA3E1F">
      <w:pPr>
        <w:rPr>
          <w:ins w:id="55" w:author="SKY" w:date="2016-06-13T13:38:00Z"/>
        </w:rPr>
      </w:pPr>
    </w:p>
    <w:p w:rsidR="00CA3E1F" w:rsidRDefault="00CA3E1F" w:rsidP="00CA3E1F">
      <w:pPr>
        <w:rPr>
          <w:ins w:id="56" w:author="SKY" w:date="2016-06-13T13:38:00Z"/>
        </w:rPr>
      </w:pPr>
      <w:ins w:id="57" w:author="SKY" w:date="2016-06-13T13:38:00Z">
        <w:r>
          <w:t>教学过程</w:t>
        </w:r>
      </w:ins>
    </w:p>
    <w:p w:rsidR="00CA3E1F" w:rsidRDefault="00CA3E1F" w:rsidP="00CA3E1F">
      <w:pPr>
        <w:rPr>
          <w:ins w:id="58" w:author="SKY" w:date="2016-06-13T13:38:00Z"/>
        </w:rPr>
      </w:pPr>
      <w:ins w:id="59" w:author="SKY" w:date="2016-06-13T13:38:00Z">
        <w:r>
          <w:lastRenderedPageBreak/>
          <w:t>Teach</w:t>
        </w:r>
      </w:ins>
    </w:p>
    <w:p w:rsidR="00CA3E1F" w:rsidRDefault="00CA3E1F" w:rsidP="00CA3E1F">
      <w:pPr>
        <w:rPr>
          <w:ins w:id="60" w:author="SKY" w:date="2016-06-13T13:38:00Z"/>
        </w:rPr>
      </w:pPr>
      <w:ins w:id="61" w:author="SKY" w:date="2016-06-13T13:38:00Z">
        <w:r>
          <w:t xml:space="preserve">5. </w:t>
        </w:r>
        <w:r>
          <w:t>给每一位学生准备一份课文教材</w:t>
        </w:r>
        <w:r>
          <w:rPr>
            <w:rFonts w:hint="eastAsia"/>
          </w:rPr>
          <w:t>。（请不要用影印的课文教材，虽然有时候，影印的课文教材要比印刷的课文教材要便宜一些）</w:t>
        </w:r>
      </w:ins>
    </w:p>
    <w:p w:rsidR="00CA3E1F" w:rsidRDefault="00CA3E1F" w:rsidP="00CA3E1F">
      <w:pPr>
        <w:rPr>
          <w:ins w:id="62" w:author="SKY" w:date="2016-06-13T13:38:00Z"/>
        </w:rPr>
      </w:pPr>
      <w:ins w:id="63" w:author="SKY" w:date="2016-06-13T13:38:00Z">
        <w:r>
          <w:t>5. Give each student a copy of the lesson. (Please do not photocopy the lessons. In any case, they are less expensive in their published form)</w:t>
        </w:r>
      </w:ins>
    </w:p>
    <w:p w:rsidR="00CA3E1F" w:rsidRDefault="00CA3E1F" w:rsidP="00CA3E1F">
      <w:pPr>
        <w:rPr>
          <w:ins w:id="64" w:author="SKY" w:date="2016-06-13T13:38:00Z"/>
        </w:rPr>
      </w:pPr>
      <w:ins w:id="65" w:author="SKY" w:date="2016-06-13T13:38:00Z">
        <w:r>
          <w:t xml:space="preserve">6. </w:t>
        </w:r>
        <w:r>
          <w:t>告诉</w:t>
        </w:r>
        <w:r>
          <w:rPr>
            <w:rFonts w:hint="eastAsia"/>
          </w:rPr>
          <w:t>小组全体成员这个</w:t>
        </w:r>
        <w:r>
          <w:t>故事的名称</w:t>
        </w:r>
        <w:r>
          <w:rPr>
            <w:rFonts w:hint="eastAsia"/>
          </w:rPr>
          <w:t>，</w:t>
        </w:r>
        <w:r>
          <w:t>并用简短的几句话说明一下</w:t>
        </w:r>
        <w:r>
          <w:rPr>
            <w:rFonts w:hint="eastAsia"/>
          </w:rPr>
          <w:t>，</w:t>
        </w:r>
        <w:r>
          <w:t>这篇</w:t>
        </w:r>
        <w:r>
          <w:rPr>
            <w:rFonts w:hint="eastAsia"/>
          </w:rPr>
          <w:t>故事</w:t>
        </w:r>
        <w:r>
          <w:t>对大家的重要性</w:t>
        </w:r>
        <w:r>
          <w:rPr>
            <w:rFonts w:hint="eastAsia"/>
          </w:rPr>
          <w:t>。</w:t>
        </w:r>
      </w:ins>
    </w:p>
    <w:p w:rsidR="00CA3E1F" w:rsidRDefault="00CA3E1F" w:rsidP="00CA3E1F">
      <w:pPr>
        <w:rPr>
          <w:ins w:id="66" w:author="SKY" w:date="2016-06-13T13:38:00Z"/>
        </w:rPr>
      </w:pPr>
      <w:ins w:id="67" w:author="SKY" w:date="2016-06-13T13:38:00Z">
        <w:r>
          <w:t>6. Tell the group the name of the story and in a few words explain why the lesson is important to them.</w:t>
        </w:r>
      </w:ins>
    </w:p>
    <w:p w:rsidR="00CA3E1F" w:rsidRDefault="00CA3E1F" w:rsidP="00CA3E1F">
      <w:pPr>
        <w:rPr>
          <w:ins w:id="68" w:author="SKY" w:date="2016-06-13T13:38:00Z"/>
        </w:rPr>
      </w:pPr>
      <w:ins w:id="69" w:author="SKY" w:date="2016-06-13T13:38:00Z">
        <w:r>
          <w:t>7.</w:t>
        </w:r>
        <w:r>
          <w:rPr>
            <w:rFonts w:hint="eastAsia"/>
          </w:rPr>
          <w:t>（对于阅读小组）要求小组中愿意出声朗读的每一个成员，大声阅读课文教材中的故事，按顺序每一个人读一句。</w:t>
        </w:r>
      </w:ins>
    </w:p>
    <w:p w:rsidR="00CA3E1F" w:rsidRDefault="00CA3E1F" w:rsidP="00CA3E1F">
      <w:pPr>
        <w:rPr>
          <w:ins w:id="70" w:author="SKY" w:date="2016-06-13T13:38:00Z"/>
        </w:rPr>
      </w:pPr>
      <w:ins w:id="71" w:author="SKY" w:date="2016-06-13T13:38:00Z">
        <w:r>
          <w:t>7. (For groups with readers) ask the members of the group to read aloud the printed story, each person, in turn, reading only one sentence. Ask that only those who wish to read do so.</w:t>
        </w:r>
      </w:ins>
    </w:p>
    <w:p w:rsidR="00CA3E1F" w:rsidRDefault="00CA3E1F" w:rsidP="00CA3E1F">
      <w:pPr>
        <w:rPr>
          <w:ins w:id="72" w:author="SKY" w:date="2016-06-13T13:38:00Z"/>
        </w:rPr>
      </w:pPr>
      <w:ins w:id="73" w:author="SKY" w:date="2016-06-13T13:38:00Z">
        <w:r>
          <w:t xml:space="preserve">8. </w:t>
        </w:r>
        <w:r>
          <w:t>尽量用比较生动的方式来讲故事</w:t>
        </w:r>
        <w:r>
          <w:rPr>
            <w:rFonts w:hint="eastAsia"/>
          </w:rPr>
          <w:t>，</w:t>
        </w:r>
        <w:r w:rsidRPr="00A85113">
          <w:rPr>
            <w:rFonts w:hint="eastAsia"/>
          </w:rPr>
          <w:t>用不同的声音来呈现故事里的每一个人物</w:t>
        </w:r>
        <w:r>
          <w:rPr>
            <w:rFonts w:hint="eastAsia"/>
          </w:rPr>
          <w:t>，并且</w:t>
        </w:r>
        <w:r w:rsidRPr="00A85113">
          <w:rPr>
            <w:rFonts w:hint="eastAsia"/>
          </w:rPr>
          <w:t>配合使用手势</w:t>
        </w:r>
        <w:r>
          <w:rPr>
            <w:rFonts w:hint="eastAsia"/>
          </w:rPr>
          <w:t>让</w:t>
        </w:r>
        <w:r w:rsidRPr="00A85113">
          <w:rPr>
            <w:rFonts w:hint="eastAsia"/>
          </w:rPr>
          <w:t>故事更形象化</w:t>
        </w:r>
        <w:r>
          <w:rPr>
            <w:rFonts w:hint="eastAsia"/>
          </w:rPr>
          <w:t>。</w:t>
        </w:r>
      </w:ins>
    </w:p>
    <w:p w:rsidR="00CA3E1F" w:rsidRDefault="00CA3E1F" w:rsidP="00CA3E1F">
      <w:pPr>
        <w:rPr>
          <w:ins w:id="74" w:author="SKY" w:date="2016-06-13T13:38:00Z"/>
        </w:rPr>
      </w:pPr>
      <w:ins w:id="75" w:author="SKY" w:date="2016-06-13T13:38:00Z">
        <w:r>
          <w:t>8. Tell the story in the most dramatic manner possible. Use different voices for each person in the story and use gestures to dramatize the story.</w:t>
        </w:r>
      </w:ins>
    </w:p>
    <w:p w:rsidR="00CA3E1F" w:rsidRDefault="00CA3E1F" w:rsidP="00CA3E1F">
      <w:pPr>
        <w:rPr>
          <w:ins w:id="76" w:author="SKY" w:date="2016-06-13T13:38:00Z"/>
        </w:rPr>
      </w:pPr>
      <w:ins w:id="77" w:author="SKY" w:date="2016-06-13T13:38:00Z">
        <w:r>
          <w:t>9.</w:t>
        </w:r>
        <w:r>
          <w:rPr>
            <w:rFonts w:hint="eastAsia"/>
          </w:rPr>
          <w:t xml:space="preserve"> </w:t>
        </w:r>
        <w:r w:rsidRPr="003A771D">
          <w:rPr>
            <w:rFonts w:hint="eastAsia"/>
          </w:rPr>
          <w:t>把</w:t>
        </w:r>
        <w:r>
          <w:rPr>
            <w:rFonts w:hint="eastAsia"/>
          </w:rPr>
          <w:t>课后</w:t>
        </w:r>
        <w:r w:rsidRPr="003A771D">
          <w:rPr>
            <w:rFonts w:hint="eastAsia"/>
          </w:rPr>
          <w:t>问题大声的读出来，鼓励所有小组成员</w:t>
        </w:r>
        <w:r>
          <w:rPr>
            <w:rFonts w:hint="eastAsia"/>
          </w:rPr>
          <w:t>要认真和</w:t>
        </w:r>
        <w:r w:rsidRPr="003A771D">
          <w:rPr>
            <w:rFonts w:hint="eastAsia"/>
          </w:rPr>
          <w:t>真诚的回答问题。</w:t>
        </w:r>
      </w:ins>
    </w:p>
    <w:p w:rsidR="00CA3E1F" w:rsidRDefault="00CA3E1F" w:rsidP="00CA3E1F">
      <w:pPr>
        <w:rPr>
          <w:ins w:id="78" w:author="SKY" w:date="2016-06-13T13:38:00Z"/>
        </w:rPr>
      </w:pPr>
      <w:ins w:id="79" w:author="SKY" w:date="2016-06-13T13:38:00Z">
        <w:r>
          <w:t>9. Read aloud the questions and encourage the class to answer carefully and sincerely.</w:t>
        </w:r>
      </w:ins>
    </w:p>
    <w:p w:rsidR="00CA3E1F" w:rsidRDefault="00CA3E1F" w:rsidP="00CA3E1F">
      <w:pPr>
        <w:rPr>
          <w:ins w:id="80" w:author="SKY" w:date="2016-06-13T13:38:00Z"/>
        </w:rPr>
      </w:pPr>
      <w:ins w:id="81" w:author="SKY" w:date="2016-06-13T13:38:00Z">
        <w:r>
          <w:t>10.</w:t>
        </w:r>
        <w:r>
          <w:t>帮助所有人背诵经文</w:t>
        </w:r>
        <w:r>
          <w:rPr>
            <w:rFonts w:hint="eastAsia"/>
          </w:rPr>
          <w:t>，开始的时候，分成部分来记忆。这个过程需要耐心，学生每学完一段经文，就需要马上背诵这段经文。然后，要让所有学生一起背诵出来。</w:t>
        </w:r>
      </w:ins>
    </w:p>
    <w:p w:rsidR="00CA3E1F" w:rsidRDefault="00CA3E1F" w:rsidP="00CA3E1F">
      <w:pPr>
        <w:rPr>
          <w:ins w:id="82" w:author="SKY" w:date="2016-06-13T13:38:00Z"/>
        </w:rPr>
      </w:pPr>
      <w:ins w:id="83" w:author="SKY" w:date="2016-06-13T13:38:00Z">
        <w:r>
          <w:t>10. Help the class to memorize the memory verse, memorizing it at first by parts. Be patient in this activity and have students recite the verse individually as soon as they have learned it. Then, have the entire class give the verse together.</w:t>
        </w:r>
      </w:ins>
    </w:p>
    <w:p w:rsidR="00CA3E1F" w:rsidRDefault="00CA3E1F" w:rsidP="00CA3E1F">
      <w:pPr>
        <w:rPr>
          <w:ins w:id="84" w:author="SKY" w:date="2016-06-13T13:38:00Z"/>
        </w:rPr>
      </w:pPr>
      <w:ins w:id="85" w:author="SKY" w:date="2016-06-13T13:38:00Z">
        <w:r>
          <w:rPr>
            <w:rFonts w:hint="eastAsia"/>
          </w:rPr>
          <w:t>11.</w:t>
        </w:r>
        <w:r>
          <w:rPr>
            <w:rFonts w:hint="eastAsia"/>
          </w:rPr>
          <w:t>引导所有人给故事的插图涂上颜色。</w:t>
        </w:r>
        <w:r w:rsidRPr="0067798F">
          <w:rPr>
            <w:rFonts w:hint="eastAsia"/>
          </w:rPr>
          <w:t>老师要</w:t>
        </w:r>
        <w:r>
          <w:rPr>
            <w:rFonts w:hint="eastAsia"/>
          </w:rPr>
          <w:t>做好</w:t>
        </w:r>
        <w:r w:rsidRPr="0067798F">
          <w:rPr>
            <w:rFonts w:hint="eastAsia"/>
          </w:rPr>
          <w:t>插图的示范</w:t>
        </w:r>
        <w:r>
          <w:rPr>
            <w:rFonts w:hint="eastAsia"/>
          </w:rPr>
          <w:t>，</w:t>
        </w:r>
        <w:r w:rsidRPr="0067798F">
          <w:rPr>
            <w:rFonts w:hint="eastAsia"/>
          </w:rPr>
          <w:t>这时候与大家一起探讨通过圣经故事学习到的真理</w:t>
        </w:r>
        <w:r>
          <w:rPr>
            <w:rFonts w:hint="eastAsia"/>
          </w:rPr>
          <w:t>。鼓励年轻人和成年人给插图认真的涂颜色，然后让他们保存好这些学习资料，以便将来他们有机会可以把自己学到的教给其他人。</w:t>
        </w:r>
      </w:ins>
    </w:p>
    <w:p w:rsidR="00CA3E1F" w:rsidRDefault="00CA3E1F" w:rsidP="00CA3E1F">
      <w:pPr>
        <w:rPr>
          <w:ins w:id="86" w:author="SKY" w:date="2016-06-13T13:38:00Z"/>
        </w:rPr>
      </w:pPr>
      <w:ins w:id="87" w:author="SKY" w:date="2016-06-13T13:38:00Z">
        <w:r>
          <w:t>11. Lead the class to color the picture illustrating the story. The teacher should set the example in this. Chat with the class during this time talking about the important truths found in the lesson. Encourage young people and adults to color the pictures carefully and to save the stories so they can teach them to others as opportunities present themselves.</w:t>
        </w:r>
      </w:ins>
    </w:p>
    <w:p w:rsidR="00CA3E1F" w:rsidRDefault="00CA3E1F" w:rsidP="00CA3E1F">
      <w:pPr>
        <w:rPr>
          <w:ins w:id="88" w:author="SKY" w:date="2016-06-13T13:38:00Z"/>
        </w:rPr>
      </w:pPr>
    </w:p>
    <w:p w:rsidR="00B00F64" w:rsidDel="00CA3E1F" w:rsidRDefault="00C95843">
      <w:pPr>
        <w:rPr>
          <w:del w:id="89" w:author="SKY" w:date="2016-06-13T13:38:00Z"/>
        </w:rPr>
      </w:pPr>
      <w:del w:id="90" w:author="SKY" w:date="2016-06-13T13:38:00Z">
        <w:r w:rsidDel="00CA3E1F">
          <w:delText>快乐</w:delText>
        </w:r>
        <w:r w:rsidR="00FB3DDF" w:rsidDel="00CA3E1F">
          <w:rPr>
            <w:rFonts w:hint="eastAsia"/>
          </w:rPr>
          <w:delText>教导</w:delText>
        </w:r>
        <w:r w:rsidDel="00CA3E1F">
          <w:delText>圣经历史故事</w:delText>
        </w:r>
      </w:del>
    </w:p>
    <w:p w:rsidR="00B00F64" w:rsidDel="00CA3E1F" w:rsidRDefault="00B00F64">
      <w:pPr>
        <w:rPr>
          <w:del w:id="91" w:author="SKY" w:date="2016-06-13T13:38:00Z"/>
        </w:rPr>
      </w:pPr>
      <w:del w:id="92" w:author="SKY" w:date="2016-06-13T13:38:00Z">
        <w:r w:rsidRPr="00B00F64" w:rsidDel="00CA3E1F">
          <w:delText>Have Fun Teaching Bible Histories for All Ages</w:delText>
        </w:r>
      </w:del>
    </w:p>
    <w:p w:rsidR="00B75D25" w:rsidDel="00CA3E1F" w:rsidRDefault="00B75D25">
      <w:pPr>
        <w:rPr>
          <w:del w:id="93" w:author="SKY" w:date="2016-06-13T13:38:00Z"/>
        </w:rPr>
      </w:pPr>
    </w:p>
    <w:p w:rsidR="00892F43" w:rsidDel="00CA3E1F" w:rsidRDefault="00FB3DDF">
      <w:pPr>
        <w:rPr>
          <w:del w:id="94" w:author="SKY" w:date="2016-06-13T13:38:00Z"/>
        </w:rPr>
      </w:pPr>
      <w:del w:id="95" w:author="SKY" w:date="2016-06-13T13:38:00Z">
        <w:r w:rsidDel="00CA3E1F">
          <w:rPr>
            <w:rFonts w:hint="eastAsia"/>
          </w:rPr>
          <w:delText>教导圣经的过程，对于老师和学生来说，都</w:delText>
        </w:r>
        <w:r w:rsidR="00EB2FEA" w:rsidDel="00CA3E1F">
          <w:rPr>
            <w:rFonts w:hint="eastAsia"/>
          </w:rPr>
          <w:delText>将</w:delText>
        </w:r>
        <w:r w:rsidDel="00CA3E1F">
          <w:rPr>
            <w:rFonts w:hint="eastAsia"/>
          </w:rPr>
          <w:delText>是一段愉快的经历。</w:delText>
        </w:r>
      </w:del>
    </w:p>
    <w:p w:rsidR="00D85E4E" w:rsidDel="00CA3E1F" w:rsidRDefault="004672B2" w:rsidP="004672B2">
      <w:pPr>
        <w:rPr>
          <w:del w:id="96" w:author="SKY" w:date="2016-06-13T13:38:00Z"/>
        </w:rPr>
      </w:pPr>
      <w:del w:id="97" w:author="SKY" w:date="2016-06-13T13:38:00Z">
        <w:r w:rsidDel="00CA3E1F">
          <w:delText>Teaching the Bible should be a fun experience for both the teacher and students.</w:delText>
        </w:r>
      </w:del>
    </w:p>
    <w:p w:rsidR="00D85E4E" w:rsidDel="00CA3E1F" w:rsidRDefault="00D85E4E" w:rsidP="004672B2">
      <w:pPr>
        <w:rPr>
          <w:del w:id="98" w:author="SKY" w:date="2016-06-13T13:38:00Z"/>
        </w:rPr>
      </w:pPr>
      <w:del w:id="99" w:author="SKY" w:date="2016-06-13T13:38:00Z">
        <w:r w:rsidDel="00CA3E1F">
          <w:rPr>
            <w:rFonts w:hint="eastAsia"/>
          </w:rPr>
          <w:delText>当所有人完全沉浸于这种喜</w:delText>
        </w:r>
        <w:r w:rsidR="004C3FAF" w:rsidDel="00CA3E1F">
          <w:rPr>
            <w:rFonts w:hint="eastAsia"/>
          </w:rPr>
          <w:delText>乐</w:delText>
        </w:r>
        <w:r w:rsidDel="00CA3E1F">
          <w:rPr>
            <w:rFonts w:hint="eastAsia"/>
          </w:rPr>
          <w:delText>的过程当中，就会达到最有效率的教导效果。</w:delText>
        </w:r>
      </w:del>
    </w:p>
    <w:p w:rsidR="00D85E4E" w:rsidDel="00CA3E1F" w:rsidRDefault="004672B2" w:rsidP="004672B2">
      <w:pPr>
        <w:rPr>
          <w:del w:id="100" w:author="SKY" w:date="2016-06-13T13:38:00Z"/>
        </w:rPr>
      </w:pPr>
      <w:del w:id="101" w:author="SKY" w:date="2016-06-13T13:38:00Z">
        <w:r w:rsidDel="00CA3E1F">
          <w:delText>The most effective teaching takes place when all those involved enjoy themselves.</w:delText>
        </w:r>
      </w:del>
    </w:p>
    <w:p w:rsidR="00D85E4E" w:rsidRPr="0003732D" w:rsidDel="00CA3E1F" w:rsidRDefault="0003732D" w:rsidP="004672B2">
      <w:pPr>
        <w:rPr>
          <w:del w:id="102" w:author="SKY" w:date="2016-06-13T13:38:00Z"/>
        </w:rPr>
      </w:pPr>
      <w:del w:id="103" w:author="SKY" w:date="2016-06-13T13:38:00Z">
        <w:r w:rsidDel="00CA3E1F">
          <w:delText>那时候学生会努力学习</w:delText>
        </w:r>
        <w:r w:rsidDel="00CA3E1F">
          <w:rPr>
            <w:rFonts w:hint="eastAsia"/>
          </w:rPr>
          <w:delText>，</w:delText>
        </w:r>
        <w:r w:rsidDel="00CA3E1F">
          <w:delText>老师也会期待教导</w:delText>
        </w:r>
        <w:r w:rsidDel="00CA3E1F">
          <w:rPr>
            <w:rFonts w:hint="eastAsia"/>
          </w:rPr>
          <w:delText>。</w:delText>
        </w:r>
      </w:del>
    </w:p>
    <w:p w:rsidR="00D85E4E" w:rsidDel="00CA3E1F" w:rsidRDefault="004672B2" w:rsidP="004672B2">
      <w:pPr>
        <w:rPr>
          <w:del w:id="104" w:author="SKY" w:date="2016-06-13T13:38:00Z"/>
        </w:rPr>
      </w:pPr>
      <w:del w:id="105" w:author="SKY" w:date="2016-06-13T13:38:00Z">
        <w:r w:rsidDel="00CA3E1F">
          <w:delText xml:space="preserve">That is when the students learn best and when the teacher looks forward to teaching. </w:delText>
        </w:r>
      </w:del>
    </w:p>
    <w:p w:rsidR="00D85E4E" w:rsidRPr="0003732D" w:rsidDel="00CA3E1F" w:rsidRDefault="0003732D" w:rsidP="004672B2">
      <w:pPr>
        <w:rPr>
          <w:del w:id="106" w:author="SKY" w:date="2016-06-13T13:38:00Z"/>
        </w:rPr>
      </w:pPr>
      <w:del w:id="107" w:author="SKY" w:date="2016-06-13T13:38:00Z">
        <w:r w:rsidDel="00CA3E1F">
          <w:delText>这个适合各年龄段的圣经故事系列</w:delText>
        </w:r>
        <w:r w:rsidDel="00CA3E1F">
          <w:rPr>
            <w:rFonts w:hint="eastAsia"/>
          </w:rPr>
          <w:delText>，</w:delText>
        </w:r>
        <w:r w:rsidDel="00CA3E1F">
          <w:delText>是</w:delText>
        </w:r>
        <w:r w:rsidR="004F7E21" w:rsidDel="00CA3E1F">
          <w:rPr>
            <w:rFonts w:hint="eastAsia"/>
          </w:rPr>
          <w:delText>准备</w:delText>
        </w:r>
        <w:r w:rsidR="004F7E21" w:rsidDel="00CA3E1F">
          <w:delText>帮助</w:delText>
        </w:r>
        <w:r w:rsidR="004C3FAF" w:rsidDel="00CA3E1F">
          <w:delText>那些</w:delText>
        </w:r>
        <w:r w:rsidR="00CC4307" w:rsidDel="00CA3E1F">
          <w:rPr>
            <w:rFonts w:hint="eastAsia"/>
          </w:rPr>
          <w:delText>，</w:delText>
        </w:r>
        <w:r w:rsidR="004F7E21" w:rsidDel="00CA3E1F">
          <w:delText>把教导圣经历史故事</w:delText>
        </w:r>
        <w:r w:rsidR="004F7E21" w:rsidDel="00CA3E1F">
          <w:rPr>
            <w:rFonts w:hint="eastAsia"/>
          </w:rPr>
          <w:delText>，</w:delText>
        </w:r>
        <w:r w:rsidR="00EB2FEA" w:rsidDel="00CA3E1F">
          <w:rPr>
            <w:rFonts w:hint="eastAsia"/>
          </w:rPr>
          <w:delText>当作</w:delText>
        </w:r>
        <w:r w:rsidR="004F7E21" w:rsidDel="00CA3E1F">
          <w:delText>让</w:delText>
        </w:r>
        <w:r w:rsidR="004F7E21" w:rsidDel="00CA3E1F">
          <w:rPr>
            <w:rFonts w:hint="eastAsia"/>
          </w:rPr>
          <w:delText>自己喜乐的事情的老师。也是准备帮助那些</w:delText>
        </w:r>
        <w:r w:rsidR="00CC4307" w:rsidDel="00CA3E1F">
          <w:rPr>
            <w:rFonts w:hint="eastAsia"/>
          </w:rPr>
          <w:delText>，把</w:delText>
        </w:r>
        <w:r w:rsidR="004F7E21" w:rsidDel="00CA3E1F">
          <w:rPr>
            <w:rFonts w:hint="eastAsia"/>
          </w:rPr>
          <w:delText>从老师那里学习</w:delText>
        </w:r>
        <w:r w:rsidR="00CC4307" w:rsidDel="00CA3E1F">
          <w:rPr>
            <w:rFonts w:hint="eastAsia"/>
          </w:rPr>
          <w:delText>圣经故事，</w:delText>
        </w:r>
        <w:r w:rsidR="00EB2FEA" w:rsidDel="00CA3E1F">
          <w:rPr>
            <w:rFonts w:hint="eastAsia"/>
          </w:rPr>
          <w:delText>当作</w:delText>
        </w:r>
        <w:r w:rsidR="004F7E21" w:rsidDel="00CA3E1F">
          <w:rPr>
            <w:rFonts w:hint="eastAsia"/>
          </w:rPr>
          <w:delText>让自己喜乐的事情的学生。</w:delText>
        </w:r>
      </w:del>
    </w:p>
    <w:p w:rsidR="00D85E4E" w:rsidDel="00CA3E1F" w:rsidRDefault="004672B2" w:rsidP="004672B2">
      <w:pPr>
        <w:rPr>
          <w:del w:id="108" w:author="SKY" w:date="2016-06-13T13:38:00Z"/>
        </w:rPr>
      </w:pPr>
      <w:del w:id="109" w:author="SKY" w:date="2016-06-13T13:38:00Z">
        <w:r w:rsidDel="00CA3E1F">
          <w:delText xml:space="preserve">The Bible Stories for All Ages have been prepared to help the teacher enjoy him or herself while teaching stories from Bible history and for the students to enjoy themselves while learning from them. </w:delText>
        </w:r>
      </w:del>
    </w:p>
    <w:p w:rsidR="00D85E4E" w:rsidDel="00CA3E1F" w:rsidRDefault="00CC4307" w:rsidP="004672B2">
      <w:pPr>
        <w:rPr>
          <w:del w:id="110" w:author="SKY" w:date="2016-06-13T13:38:00Z"/>
        </w:rPr>
      </w:pPr>
      <w:del w:id="111" w:author="SKY" w:date="2016-06-13T13:38:00Z">
        <w:r w:rsidDel="00CA3E1F">
          <w:delText>这套学习资料</w:delText>
        </w:r>
        <w:r w:rsidDel="00CA3E1F">
          <w:rPr>
            <w:rFonts w:hint="eastAsia"/>
          </w:rPr>
          <w:delText>，同样</w:delText>
        </w:r>
        <w:r w:rsidDel="00CA3E1F">
          <w:delText>适用于各年龄段的儿童</w:delText>
        </w:r>
        <w:r w:rsidDel="00CA3E1F">
          <w:rPr>
            <w:rFonts w:hint="eastAsia"/>
          </w:rPr>
          <w:delText>、</w:delText>
        </w:r>
        <w:r w:rsidDel="00CA3E1F">
          <w:delText>青年人以及成年人</w:delText>
        </w:r>
        <w:r w:rsidDel="00CA3E1F">
          <w:rPr>
            <w:rFonts w:hint="eastAsia"/>
          </w:rPr>
          <w:delText>。</w:delText>
        </w:r>
      </w:del>
    </w:p>
    <w:p w:rsidR="004672B2" w:rsidDel="00CA3E1F" w:rsidRDefault="004672B2" w:rsidP="004672B2">
      <w:pPr>
        <w:rPr>
          <w:del w:id="112" w:author="SKY" w:date="2016-06-13T13:38:00Z"/>
        </w:rPr>
      </w:pPr>
      <w:del w:id="113" w:author="SKY" w:date="2016-06-13T13:38:00Z">
        <w:r w:rsidDel="00CA3E1F">
          <w:delText>These materials can be used with children of all ages as well as with youth and adults.</w:delText>
        </w:r>
      </w:del>
    </w:p>
    <w:p w:rsidR="004672B2" w:rsidDel="00CA3E1F" w:rsidRDefault="004672B2" w:rsidP="004672B2">
      <w:pPr>
        <w:rPr>
          <w:del w:id="114" w:author="SKY" w:date="2016-06-13T13:38:00Z"/>
        </w:rPr>
      </w:pPr>
    </w:p>
    <w:p w:rsidR="004672B2" w:rsidDel="00CA3E1F" w:rsidRDefault="00EB2FEA" w:rsidP="004672B2">
      <w:pPr>
        <w:rPr>
          <w:del w:id="115" w:author="SKY" w:date="2016-06-13T13:38:00Z"/>
        </w:rPr>
      </w:pPr>
      <w:del w:id="116" w:author="SKY" w:date="2016-06-13T13:38:00Z">
        <w:r w:rsidDel="00CA3E1F">
          <w:delText>我们建议按以下十一个步骤安排教导</w:delText>
        </w:r>
        <w:r w:rsidDel="00CA3E1F">
          <w:rPr>
            <w:rFonts w:hint="eastAsia"/>
          </w:rPr>
          <w:delText>：</w:delText>
        </w:r>
      </w:del>
    </w:p>
    <w:p w:rsidR="004672B2" w:rsidDel="00CA3E1F" w:rsidRDefault="004672B2" w:rsidP="004672B2">
      <w:pPr>
        <w:rPr>
          <w:del w:id="117" w:author="SKY" w:date="2016-06-13T13:38:00Z"/>
        </w:rPr>
      </w:pPr>
      <w:del w:id="118" w:author="SKY" w:date="2016-06-13T13:38:00Z">
        <w:r w:rsidDel="00CA3E1F">
          <w:delText>We recommend the following eleven steps for preparing and teaching these lessons:</w:delText>
        </w:r>
      </w:del>
    </w:p>
    <w:p w:rsidR="004672B2" w:rsidDel="00CA3E1F" w:rsidRDefault="004672B2" w:rsidP="004672B2">
      <w:pPr>
        <w:rPr>
          <w:del w:id="119" w:author="SKY" w:date="2016-06-13T13:38:00Z"/>
        </w:rPr>
      </w:pPr>
    </w:p>
    <w:p w:rsidR="004672B2" w:rsidDel="00CA3E1F" w:rsidRDefault="008C7F99" w:rsidP="004672B2">
      <w:pPr>
        <w:rPr>
          <w:del w:id="120" w:author="SKY" w:date="2016-06-13T13:38:00Z"/>
        </w:rPr>
      </w:pPr>
      <w:del w:id="121" w:author="SKY" w:date="2016-06-13T13:38:00Z">
        <w:r w:rsidDel="00CA3E1F">
          <w:delText>课前准备</w:delText>
        </w:r>
      </w:del>
    </w:p>
    <w:p w:rsidR="004672B2" w:rsidDel="00CA3E1F" w:rsidRDefault="004672B2" w:rsidP="004672B2">
      <w:pPr>
        <w:rPr>
          <w:del w:id="122" w:author="SKY" w:date="2016-06-13T13:38:00Z"/>
        </w:rPr>
      </w:pPr>
      <w:del w:id="123" w:author="SKY" w:date="2016-06-13T13:38:00Z">
        <w:r w:rsidDel="00CA3E1F">
          <w:delText>Prepare to Teach</w:delText>
        </w:r>
      </w:del>
    </w:p>
    <w:p w:rsidR="0061634B" w:rsidDel="00CA3E1F" w:rsidRDefault="0061634B" w:rsidP="004672B2">
      <w:pPr>
        <w:rPr>
          <w:del w:id="124" w:author="SKY" w:date="2016-06-13T13:38:00Z"/>
        </w:rPr>
      </w:pPr>
      <w:del w:id="125" w:author="SKY" w:date="2016-06-13T13:38:00Z">
        <w:r w:rsidDel="00CA3E1F">
          <w:delText>1.</w:delText>
        </w:r>
        <w:r w:rsidDel="00CA3E1F">
          <w:delText>打印出来故事</w:delText>
        </w:r>
        <w:r w:rsidDel="00CA3E1F">
          <w:rPr>
            <w:rFonts w:hint="eastAsia"/>
          </w:rPr>
          <w:delText>、</w:delText>
        </w:r>
        <w:r w:rsidDel="00CA3E1F">
          <w:delText>问题和</w:delText>
        </w:r>
        <w:r w:rsidR="00DC367E" w:rsidDel="00CA3E1F">
          <w:rPr>
            <w:rFonts w:hint="eastAsia"/>
            <w:color w:val="FF0000"/>
          </w:rPr>
          <w:delText>经文</w:delText>
        </w:r>
        <w:r w:rsidDel="00CA3E1F">
          <w:rPr>
            <w:rFonts w:hint="eastAsia"/>
          </w:rPr>
          <w:delText>，</w:delText>
        </w:r>
        <w:r w:rsidDel="00CA3E1F">
          <w:delText>仔细阅读</w:delText>
        </w:r>
        <w:r w:rsidDel="00CA3E1F">
          <w:rPr>
            <w:rFonts w:hint="eastAsia"/>
          </w:rPr>
          <w:delText>。</w:delText>
        </w:r>
      </w:del>
    </w:p>
    <w:p w:rsidR="004672B2" w:rsidDel="00CA3E1F" w:rsidRDefault="004672B2" w:rsidP="004672B2">
      <w:pPr>
        <w:rPr>
          <w:del w:id="126" w:author="SKY" w:date="2016-06-13T13:38:00Z"/>
        </w:rPr>
      </w:pPr>
      <w:del w:id="127" w:author="SKY" w:date="2016-06-13T13:38:00Z">
        <w:r w:rsidDel="00CA3E1F">
          <w:delText>1. Carefully read the printed story, the questions and the</w:delText>
        </w:r>
        <w:r w:rsidRPr="00DC367E" w:rsidDel="00CA3E1F">
          <w:rPr>
            <w:color w:val="FF0000"/>
          </w:rPr>
          <w:delText xml:space="preserve"> memory verse.</w:delText>
        </w:r>
      </w:del>
    </w:p>
    <w:p w:rsidR="0061634B" w:rsidDel="00CA3E1F" w:rsidRDefault="0061634B" w:rsidP="004672B2">
      <w:pPr>
        <w:rPr>
          <w:del w:id="128" w:author="SKY" w:date="2016-06-13T13:38:00Z"/>
        </w:rPr>
      </w:pPr>
      <w:del w:id="129" w:author="SKY" w:date="2016-06-13T13:38:00Z">
        <w:r w:rsidDel="00CA3E1F">
          <w:delText>2.</w:delText>
        </w:r>
        <w:r w:rsidDel="00CA3E1F">
          <w:delText>然后</w:delText>
        </w:r>
        <w:r w:rsidDel="00CA3E1F">
          <w:rPr>
            <w:rFonts w:hint="eastAsia"/>
          </w:rPr>
          <w:delText>，</w:delText>
        </w:r>
        <w:r w:rsidR="000D520A" w:rsidDel="00CA3E1F">
          <w:delText>读一下故事的圣经原文</w:delText>
        </w:r>
        <w:r w:rsidR="000D520A" w:rsidDel="00CA3E1F">
          <w:rPr>
            <w:rFonts w:hint="eastAsia"/>
          </w:rPr>
          <w:delText>，选择流行的圣经版本，可以让你更清晰的理解故事的细节。</w:delText>
        </w:r>
      </w:del>
    </w:p>
    <w:p w:rsidR="004672B2" w:rsidDel="00CA3E1F" w:rsidRDefault="004672B2" w:rsidP="004672B2">
      <w:pPr>
        <w:rPr>
          <w:del w:id="130" w:author="SKY" w:date="2016-06-13T13:38:00Z"/>
        </w:rPr>
      </w:pPr>
      <w:del w:id="131" w:author="SKY" w:date="2016-06-13T13:38:00Z">
        <w:r w:rsidDel="00CA3E1F">
          <w:delText>2. Then, read the story in the Bible itself. Use a modern version that enables you to understand most clearly the details of the story.</w:delText>
        </w:r>
      </w:del>
    </w:p>
    <w:p w:rsidR="000D520A" w:rsidDel="00CA3E1F" w:rsidRDefault="000D520A" w:rsidP="004672B2">
      <w:pPr>
        <w:rPr>
          <w:del w:id="132" w:author="SKY" w:date="2016-06-13T13:38:00Z"/>
        </w:rPr>
      </w:pPr>
      <w:del w:id="133" w:author="SKY" w:date="2016-06-13T13:38:00Z">
        <w:r w:rsidDel="00CA3E1F">
          <w:delText>3.</w:delText>
        </w:r>
        <w:r w:rsidDel="00CA3E1F">
          <w:delText>悉心思考这个故事</w:delText>
        </w:r>
        <w:r w:rsidDel="00CA3E1F">
          <w:rPr>
            <w:rFonts w:hint="eastAsia"/>
          </w:rPr>
          <w:delText>，</w:delText>
        </w:r>
        <w:r w:rsidDel="00CA3E1F">
          <w:delText>试着想象你在当时的情形当中</w:delText>
        </w:r>
        <w:r w:rsidDel="00CA3E1F">
          <w:rPr>
            <w:rFonts w:hint="eastAsia"/>
          </w:rPr>
          <w:delText>，</w:delText>
        </w:r>
        <w:r w:rsidR="00261F49" w:rsidDel="00CA3E1F">
          <w:delText>并且把你想到的</w:delText>
        </w:r>
        <w:r w:rsidR="00261F49" w:rsidDel="00CA3E1F">
          <w:rPr>
            <w:rFonts w:hint="eastAsia"/>
          </w:rPr>
          <w:delText>，</w:delText>
        </w:r>
        <w:r w:rsidR="00261F49" w:rsidDel="00CA3E1F">
          <w:delText>但是故事里没有提及的细节写下来</w:delText>
        </w:r>
        <w:r w:rsidR="00261F49" w:rsidDel="00CA3E1F">
          <w:rPr>
            <w:rFonts w:hint="eastAsia"/>
          </w:rPr>
          <w:delText>。</w:delText>
        </w:r>
      </w:del>
    </w:p>
    <w:p w:rsidR="004672B2" w:rsidDel="00CA3E1F" w:rsidRDefault="004672B2" w:rsidP="004672B2">
      <w:pPr>
        <w:rPr>
          <w:del w:id="134" w:author="SKY" w:date="2016-06-13T13:38:00Z"/>
        </w:rPr>
      </w:pPr>
      <w:del w:id="135" w:author="SKY" w:date="2016-06-13T13:38:00Z">
        <w:r w:rsidDel="00CA3E1F">
          <w:delText>3. Think carefully about the story and try to imagine that you were there in that situation and write all the unmentioned</w:delText>
        </w:r>
        <w:r w:rsidR="000D520A" w:rsidDel="00CA3E1F">
          <w:delText xml:space="preserve"> </w:delText>
        </w:r>
        <w:r w:rsidDel="00CA3E1F">
          <w:delText>details that you imagine might have filled out the story.</w:delText>
        </w:r>
      </w:del>
    </w:p>
    <w:p w:rsidR="000D520A" w:rsidDel="00CA3E1F" w:rsidRDefault="00261F49" w:rsidP="004672B2">
      <w:pPr>
        <w:rPr>
          <w:del w:id="136" w:author="SKY" w:date="2016-06-13T13:38:00Z"/>
        </w:rPr>
      </w:pPr>
      <w:del w:id="137" w:author="SKY" w:date="2016-06-13T13:38:00Z">
        <w:r w:rsidDel="00CA3E1F">
          <w:rPr>
            <w:rFonts w:hint="eastAsia"/>
          </w:rPr>
          <w:delText>4.</w:delText>
        </w:r>
        <w:r w:rsidDel="00CA3E1F">
          <w:rPr>
            <w:rFonts w:hint="eastAsia"/>
          </w:rPr>
          <w:delText>把你阅读故事所领悟的</w:delText>
        </w:r>
        <w:r w:rsidR="008C7F99" w:rsidRPr="004124C7" w:rsidDel="00CA3E1F">
          <w:rPr>
            <w:rFonts w:hint="eastAsia"/>
            <w:color w:val="FF0000"/>
          </w:rPr>
          <w:delText>精神真理原则</w:delText>
        </w:r>
        <w:r w:rsidDel="00CA3E1F">
          <w:rPr>
            <w:rFonts w:hint="eastAsia"/>
          </w:rPr>
          <w:delText>写到一张纸上。</w:delText>
        </w:r>
      </w:del>
    </w:p>
    <w:p w:rsidR="004672B2" w:rsidDel="00CA3E1F" w:rsidRDefault="004672B2" w:rsidP="004672B2">
      <w:pPr>
        <w:rPr>
          <w:del w:id="138" w:author="SKY" w:date="2016-06-13T13:38:00Z"/>
        </w:rPr>
      </w:pPr>
      <w:del w:id="139" w:author="SKY" w:date="2016-06-13T13:38:00Z">
        <w:r w:rsidDel="00CA3E1F">
          <w:delText xml:space="preserve">4. On a sheet of paper, write </w:delText>
        </w:r>
        <w:r w:rsidRPr="004124C7" w:rsidDel="00CA3E1F">
          <w:rPr>
            <w:color w:val="FF0000"/>
          </w:rPr>
          <w:delText>the principle spiritual truths</w:delText>
        </w:r>
        <w:r w:rsidDel="00CA3E1F">
          <w:delText xml:space="preserve"> that you find in the story.</w:delText>
        </w:r>
      </w:del>
    </w:p>
    <w:p w:rsidR="004672B2" w:rsidDel="00CA3E1F" w:rsidRDefault="004672B2" w:rsidP="004672B2">
      <w:pPr>
        <w:rPr>
          <w:del w:id="140" w:author="SKY" w:date="2016-06-13T13:38:00Z"/>
        </w:rPr>
      </w:pPr>
    </w:p>
    <w:p w:rsidR="008C7F99" w:rsidDel="00CA3E1F" w:rsidRDefault="008C7F99" w:rsidP="004672B2">
      <w:pPr>
        <w:rPr>
          <w:del w:id="141" w:author="SKY" w:date="2016-06-13T13:38:00Z"/>
        </w:rPr>
      </w:pPr>
      <w:del w:id="142" w:author="SKY" w:date="2016-06-13T13:38:00Z">
        <w:r w:rsidDel="00CA3E1F">
          <w:delText>教学过程</w:delText>
        </w:r>
      </w:del>
    </w:p>
    <w:p w:rsidR="004672B2" w:rsidDel="00CA3E1F" w:rsidRDefault="004672B2" w:rsidP="004672B2">
      <w:pPr>
        <w:rPr>
          <w:del w:id="143" w:author="SKY" w:date="2016-06-13T13:38:00Z"/>
        </w:rPr>
      </w:pPr>
      <w:del w:id="144" w:author="SKY" w:date="2016-06-13T13:38:00Z">
        <w:r w:rsidDel="00CA3E1F">
          <w:delText>Teach</w:delText>
        </w:r>
      </w:del>
    </w:p>
    <w:p w:rsidR="008C7F99" w:rsidDel="00CA3E1F" w:rsidRDefault="008C7F99" w:rsidP="004672B2">
      <w:pPr>
        <w:rPr>
          <w:del w:id="145" w:author="SKY" w:date="2016-06-13T13:38:00Z"/>
        </w:rPr>
      </w:pPr>
      <w:del w:id="146" w:author="SKY" w:date="2016-06-13T13:38:00Z">
        <w:r w:rsidDel="00CA3E1F">
          <w:delText>5.</w:delText>
        </w:r>
        <w:r w:rsidDel="00CA3E1F">
          <w:delText>给每一位学生一份</w:delText>
        </w:r>
        <w:r w:rsidR="004124C7" w:rsidDel="00CA3E1F">
          <w:delText>课文</w:delText>
        </w:r>
        <w:r w:rsidR="00DC367E" w:rsidDel="00CA3E1F">
          <w:delText>教材</w:delText>
        </w:r>
        <w:r w:rsidR="00DC367E" w:rsidDel="00CA3E1F">
          <w:rPr>
            <w:rFonts w:hint="eastAsia"/>
          </w:rPr>
          <w:delText>。（请不要用</w:delText>
        </w:r>
        <w:r w:rsidR="004124C7" w:rsidDel="00CA3E1F">
          <w:rPr>
            <w:rFonts w:hint="eastAsia"/>
          </w:rPr>
          <w:delText>影印的课文教材，虽然在某些时候，影印的课文教材要比印刷的课文教材要便宜一些</w:delText>
        </w:r>
        <w:r w:rsidR="00DC367E" w:rsidDel="00CA3E1F">
          <w:rPr>
            <w:rFonts w:hint="eastAsia"/>
          </w:rPr>
          <w:delText>）</w:delText>
        </w:r>
      </w:del>
    </w:p>
    <w:p w:rsidR="004672B2" w:rsidDel="00CA3E1F" w:rsidRDefault="004672B2" w:rsidP="004672B2">
      <w:pPr>
        <w:rPr>
          <w:del w:id="147" w:author="SKY" w:date="2016-06-13T13:38:00Z"/>
        </w:rPr>
      </w:pPr>
      <w:del w:id="148" w:author="SKY" w:date="2016-06-13T13:38:00Z">
        <w:r w:rsidDel="00CA3E1F">
          <w:delText>5. Give each student a copy of the lesson. (Please do not photocopy the lessons. In any case, they are less expensive in their published form)</w:delText>
        </w:r>
      </w:del>
    </w:p>
    <w:p w:rsidR="004124C7" w:rsidDel="00CA3E1F" w:rsidRDefault="004124C7" w:rsidP="004672B2">
      <w:pPr>
        <w:rPr>
          <w:del w:id="149" w:author="SKY" w:date="2016-06-13T13:38:00Z"/>
        </w:rPr>
      </w:pPr>
      <w:del w:id="150" w:author="SKY" w:date="2016-06-13T13:38:00Z">
        <w:r w:rsidDel="00CA3E1F">
          <w:delText>6.</w:delText>
        </w:r>
        <w:r w:rsidDel="00CA3E1F">
          <w:delText>告诉</w:delText>
        </w:r>
        <w:r w:rsidR="008B3136" w:rsidDel="00CA3E1F">
          <w:delText>全</w:delText>
        </w:r>
        <w:r w:rsidR="008B3136" w:rsidDel="00CA3E1F">
          <w:rPr>
            <w:rFonts w:hint="eastAsia"/>
          </w:rPr>
          <w:delText>小组</w:delText>
        </w:r>
        <w:r w:rsidDel="00CA3E1F">
          <w:delText>故事的名称</w:delText>
        </w:r>
        <w:r w:rsidDel="00CA3E1F">
          <w:rPr>
            <w:rFonts w:hint="eastAsia"/>
          </w:rPr>
          <w:delText>，</w:delText>
        </w:r>
        <w:r w:rsidDel="00CA3E1F">
          <w:delText>并用简短的几句话说明一下</w:delText>
        </w:r>
        <w:r w:rsidDel="00CA3E1F">
          <w:rPr>
            <w:rFonts w:hint="eastAsia"/>
          </w:rPr>
          <w:delText>，</w:delText>
        </w:r>
        <w:r w:rsidDel="00CA3E1F">
          <w:delText>这</w:delText>
        </w:r>
        <w:r w:rsidR="00DB0672" w:rsidDel="00CA3E1F">
          <w:delText>篇</w:delText>
        </w:r>
        <w:r w:rsidR="00DB0672" w:rsidDel="00CA3E1F">
          <w:rPr>
            <w:rFonts w:hint="eastAsia"/>
          </w:rPr>
          <w:delText>课文</w:delText>
        </w:r>
        <w:r w:rsidDel="00CA3E1F">
          <w:delText>对大家的重要性</w:delText>
        </w:r>
        <w:r w:rsidDel="00CA3E1F">
          <w:rPr>
            <w:rFonts w:hint="eastAsia"/>
          </w:rPr>
          <w:delText>。</w:delText>
        </w:r>
      </w:del>
    </w:p>
    <w:p w:rsidR="004672B2" w:rsidDel="00CA3E1F" w:rsidRDefault="004672B2" w:rsidP="004672B2">
      <w:pPr>
        <w:rPr>
          <w:del w:id="151" w:author="SKY" w:date="2016-06-13T13:38:00Z"/>
        </w:rPr>
      </w:pPr>
      <w:del w:id="152" w:author="SKY" w:date="2016-06-13T13:38:00Z">
        <w:r w:rsidDel="00CA3E1F">
          <w:delText>6. Tell the group the name of the story and in a few words explain why the lesson is important to them.</w:delText>
        </w:r>
      </w:del>
    </w:p>
    <w:p w:rsidR="00DB0672" w:rsidDel="00CA3E1F" w:rsidRDefault="00DB0672" w:rsidP="004672B2">
      <w:pPr>
        <w:rPr>
          <w:del w:id="153" w:author="SKY" w:date="2016-06-13T13:38:00Z"/>
        </w:rPr>
      </w:pPr>
      <w:del w:id="154" w:author="SKY" w:date="2016-06-13T13:38:00Z">
        <w:r w:rsidDel="00CA3E1F">
          <w:delText>7.</w:delText>
        </w:r>
        <w:r w:rsidDel="00CA3E1F">
          <w:rPr>
            <w:rFonts w:hint="eastAsia"/>
          </w:rPr>
          <w:delText>（对于</w:delText>
        </w:r>
        <w:r w:rsidR="008B3136" w:rsidDel="00CA3E1F">
          <w:rPr>
            <w:rFonts w:hint="eastAsia"/>
          </w:rPr>
          <w:delText>阅读小组</w:delText>
        </w:r>
        <w:r w:rsidDel="00CA3E1F">
          <w:rPr>
            <w:rFonts w:hint="eastAsia"/>
          </w:rPr>
          <w:delText>）</w:delText>
        </w:r>
        <w:r w:rsidR="005C4053" w:rsidDel="00CA3E1F">
          <w:rPr>
            <w:rFonts w:hint="eastAsia"/>
          </w:rPr>
          <w:delText>要求小组的每一个成员大声阅读打印好的故事，每一个人按顺序读一段，只要求那些愿意读的人这样做。</w:delText>
        </w:r>
      </w:del>
    </w:p>
    <w:p w:rsidR="004672B2" w:rsidDel="00CA3E1F" w:rsidRDefault="004672B2" w:rsidP="004672B2">
      <w:pPr>
        <w:rPr>
          <w:del w:id="155" w:author="SKY" w:date="2016-06-13T13:38:00Z"/>
        </w:rPr>
      </w:pPr>
      <w:del w:id="156" w:author="SKY" w:date="2016-06-13T13:38:00Z">
        <w:r w:rsidDel="00CA3E1F">
          <w:delText>7. (For groups with readers)</w:delText>
        </w:r>
        <w:r w:rsidR="00DB0672" w:rsidDel="00CA3E1F">
          <w:delText xml:space="preserve"> </w:delText>
        </w:r>
        <w:r w:rsidR="005C4053" w:rsidDel="00CA3E1F">
          <w:delText>ask</w:delText>
        </w:r>
        <w:r w:rsidDel="00CA3E1F">
          <w:delText xml:space="preserve"> the members of the group to read aloud the printed story, each person, in turn, reading only one sentence. Ask that only those who wish to read do so.</w:delText>
        </w:r>
      </w:del>
    </w:p>
    <w:p w:rsidR="005C4053" w:rsidDel="00CA3E1F" w:rsidRDefault="00BC0883" w:rsidP="004672B2">
      <w:pPr>
        <w:rPr>
          <w:del w:id="157" w:author="SKY" w:date="2016-06-13T13:38:00Z"/>
        </w:rPr>
      </w:pPr>
      <w:del w:id="158" w:author="SKY" w:date="2016-06-13T13:38:00Z">
        <w:r w:rsidDel="00CA3E1F">
          <w:delText>8.</w:delText>
        </w:r>
        <w:r w:rsidR="009D1AED" w:rsidDel="00CA3E1F">
          <w:delText>尽量用比较生动的方式来讲故事</w:delText>
        </w:r>
        <w:r w:rsidR="009D1AED" w:rsidDel="00CA3E1F">
          <w:rPr>
            <w:rFonts w:hint="eastAsia"/>
          </w:rPr>
          <w:delText>，故事里的每一个人要用不同的声音来区别，并且</w:delText>
        </w:r>
        <w:r w:rsidR="00566742" w:rsidDel="00CA3E1F">
          <w:rPr>
            <w:rFonts w:hint="eastAsia"/>
          </w:rPr>
          <w:delText>使用</w:delText>
        </w:r>
        <w:r w:rsidR="009D1AED" w:rsidDel="00CA3E1F">
          <w:rPr>
            <w:rFonts w:hint="eastAsia"/>
          </w:rPr>
          <w:delText>手势来增加故事的生动性。</w:delText>
        </w:r>
      </w:del>
    </w:p>
    <w:p w:rsidR="004672B2" w:rsidDel="00CA3E1F" w:rsidRDefault="004672B2" w:rsidP="004672B2">
      <w:pPr>
        <w:rPr>
          <w:del w:id="159" w:author="SKY" w:date="2016-06-13T13:38:00Z"/>
        </w:rPr>
      </w:pPr>
      <w:del w:id="160" w:author="SKY" w:date="2016-06-13T13:38:00Z">
        <w:r w:rsidDel="00CA3E1F">
          <w:delText>8. Tell the story in the most dramatic manner possible. Use different voices for each person in the story and use gestures to dramatize the story.</w:delText>
        </w:r>
      </w:del>
    </w:p>
    <w:p w:rsidR="00566742" w:rsidDel="00CA3E1F" w:rsidRDefault="00566742" w:rsidP="004672B2">
      <w:pPr>
        <w:rPr>
          <w:del w:id="161" w:author="SKY" w:date="2016-06-13T13:38:00Z"/>
        </w:rPr>
      </w:pPr>
      <w:del w:id="162" w:author="SKY" w:date="2016-06-13T13:38:00Z">
        <w:r w:rsidDel="00CA3E1F">
          <w:delText>9.</w:delText>
        </w:r>
        <w:r w:rsidDel="00CA3E1F">
          <w:delText>大声读出来提问的问题</w:delText>
        </w:r>
        <w:r w:rsidDel="00CA3E1F">
          <w:rPr>
            <w:rFonts w:hint="eastAsia"/>
          </w:rPr>
          <w:delText>，</w:delText>
        </w:r>
        <w:r w:rsidDel="00CA3E1F">
          <w:delText>鼓励</w:delText>
        </w:r>
        <w:r w:rsidR="00216F2B" w:rsidDel="00CA3E1F">
          <w:delText>所有人认真的并且真诚的回答出来</w:delText>
        </w:r>
        <w:r w:rsidR="00216F2B" w:rsidDel="00CA3E1F">
          <w:rPr>
            <w:rFonts w:hint="eastAsia"/>
          </w:rPr>
          <w:delText>。</w:delText>
        </w:r>
      </w:del>
    </w:p>
    <w:p w:rsidR="004672B2" w:rsidDel="00CA3E1F" w:rsidRDefault="004672B2" w:rsidP="004672B2">
      <w:pPr>
        <w:rPr>
          <w:del w:id="163" w:author="SKY" w:date="2016-06-13T13:38:00Z"/>
        </w:rPr>
      </w:pPr>
      <w:del w:id="164" w:author="SKY" w:date="2016-06-13T13:38:00Z">
        <w:r w:rsidDel="00CA3E1F">
          <w:delText>9. Read aloud the questions and encourage the class to answer carefully and sincerely.</w:delText>
        </w:r>
      </w:del>
    </w:p>
    <w:p w:rsidR="00216F2B" w:rsidDel="00CA3E1F" w:rsidRDefault="00216F2B" w:rsidP="004672B2">
      <w:pPr>
        <w:rPr>
          <w:del w:id="165" w:author="SKY" w:date="2016-06-13T13:38:00Z"/>
        </w:rPr>
      </w:pPr>
      <w:del w:id="166" w:author="SKY" w:date="2016-06-13T13:38:00Z">
        <w:r w:rsidDel="00CA3E1F">
          <w:delText>10.</w:delText>
        </w:r>
        <w:r w:rsidDel="00CA3E1F">
          <w:delText>帮助所有人背诵经文</w:delText>
        </w:r>
        <w:r w:rsidDel="00CA3E1F">
          <w:rPr>
            <w:rFonts w:hint="eastAsia"/>
          </w:rPr>
          <w:delText>，开始的时候，</w:delText>
        </w:r>
        <w:r w:rsidR="005B6465" w:rsidDel="00CA3E1F">
          <w:rPr>
            <w:rFonts w:hint="eastAsia"/>
          </w:rPr>
          <w:delText>分成</w:delText>
        </w:r>
        <w:r w:rsidDel="00CA3E1F">
          <w:rPr>
            <w:rFonts w:hint="eastAsia"/>
          </w:rPr>
          <w:delText>部分来记忆</w:delText>
        </w:r>
        <w:r w:rsidR="005B6465" w:rsidDel="00CA3E1F">
          <w:rPr>
            <w:rFonts w:hint="eastAsia"/>
          </w:rPr>
          <w:delText>。</w:delText>
        </w:r>
        <w:r w:rsidR="00EA28AC" w:rsidDel="00CA3E1F">
          <w:rPr>
            <w:rFonts w:hint="eastAsia"/>
          </w:rPr>
          <w:delText>这个过程需要耐心，学生每学完一段经文，就需要马上背诵这段经文。然后，要让所有学生一起背诵出来。</w:delText>
        </w:r>
      </w:del>
    </w:p>
    <w:p w:rsidR="004672B2" w:rsidDel="00CA3E1F" w:rsidRDefault="004672B2" w:rsidP="004672B2">
      <w:pPr>
        <w:rPr>
          <w:del w:id="167" w:author="SKY" w:date="2016-06-13T13:38:00Z"/>
        </w:rPr>
      </w:pPr>
      <w:del w:id="168" w:author="SKY" w:date="2016-06-13T13:38:00Z">
        <w:r w:rsidDel="00CA3E1F">
          <w:delText>10. Help the class to memorize the memory verse, memorizing it at first by parts. Be patient in this activity and have students recite the verse individually as soon as they have learned it. Then, have the entire class give the verse together.</w:delText>
        </w:r>
      </w:del>
    </w:p>
    <w:p w:rsidR="00216F2B" w:rsidDel="00CA3E1F" w:rsidRDefault="000821C7" w:rsidP="004672B2">
      <w:pPr>
        <w:rPr>
          <w:del w:id="169" w:author="SKY" w:date="2016-06-13T13:38:00Z"/>
        </w:rPr>
      </w:pPr>
      <w:del w:id="170" w:author="SKY" w:date="2016-06-13T13:38:00Z">
        <w:r w:rsidDel="00CA3E1F">
          <w:rPr>
            <w:rFonts w:hint="eastAsia"/>
          </w:rPr>
          <w:delText>11.</w:delText>
        </w:r>
        <w:r w:rsidDel="00CA3E1F">
          <w:rPr>
            <w:rFonts w:hint="eastAsia"/>
          </w:rPr>
          <w:delText>引导所有人给故事的插图涂上颜色</w:delText>
        </w:r>
        <w:r w:rsidR="00AE7736" w:rsidDel="00CA3E1F">
          <w:rPr>
            <w:rFonts w:hint="eastAsia"/>
          </w:rPr>
          <w:delText>。老师应该树立好榜样，这个时候要和所有人互动，讨论通过课文学习到的真理。鼓励年轻人和成年人给插图认真的涂颜色，然后</w:delText>
        </w:r>
        <w:r w:rsidR="007C068B" w:rsidDel="00CA3E1F">
          <w:rPr>
            <w:rFonts w:hint="eastAsia"/>
          </w:rPr>
          <w:delText>让他们</w:delText>
        </w:r>
        <w:r w:rsidR="00AE7736" w:rsidDel="00CA3E1F">
          <w:rPr>
            <w:rFonts w:hint="eastAsia"/>
          </w:rPr>
          <w:delText>保存好这些学习资料，以便将来</w:delText>
        </w:r>
        <w:r w:rsidR="007C068B" w:rsidDel="00CA3E1F">
          <w:rPr>
            <w:rFonts w:hint="eastAsia"/>
          </w:rPr>
          <w:delText>他们有机会可以把自己学到的教给其他人。</w:delText>
        </w:r>
      </w:del>
    </w:p>
    <w:p w:rsidR="004672B2" w:rsidDel="00CA3E1F" w:rsidRDefault="004672B2" w:rsidP="004672B2">
      <w:pPr>
        <w:rPr>
          <w:del w:id="171" w:author="SKY" w:date="2016-06-13T13:38:00Z"/>
        </w:rPr>
      </w:pPr>
      <w:del w:id="172" w:author="SKY" w:date="2016-06-13T13:38:00Z">
        <w:r w:rsidDel="00CA3E1F">
          <w:delText>11. Lead the class to color the picture illustrating the story. The teacher should set the example in this. Chat with the class during this time talking about the important truths found in the lesson. Encourage young people and adults to color the pictures carefully and to save the stories so they can teach them to others as opportunities present themselves.</w:delText>
        </w:r>
      </w:del>
    </w:p>
    <w:p w:rsidR="00845949" w:rsidDel="00CA3E1F" w:rsidRDefault="00845949" w:rsidP="004672B2">
      <w:pPr>
        <w:rPr>
          <w:del w:id="173" w:author="SKY" w:date="2016-06-13T13:38:00Z"/>
        </w:rPr>
      </w:pPr>
    </w:p>
    <w:p w:rsidR="00845949" w:rsidDel="00CA3E1F" w:rsidRDefault="00845949" w:rsidP="004672B2">
      <w:pPr>
        <w:rPr>
          <w:del w:id="174" w:author="SKY" w:date="2016-06-13T13:38:00Z"/>
        </w:rPr>
      </w:pPr>
    </w:p>
    <w:p w:rsidR="00845949" w:rsidRDefault="00845949" w:rsidP="004672B2"/>
    <w:p w:rsidR="008000E4" w:rsidRDefault="008000E4">
      <w:pPr>
        <w:widowControl/>
        <w:jc w:val="left"/>
      </w:pPr>
      <w:r>
        <w:br w:type="page"/>
      </w:r>
    </w:p>
    <w:p w:rsidR="008000E4" w:rsidRDefault="00854B2E" w:rsidP="004672B2">
      <w:r>
        <w:lastRenderedPageBreak/>
        <w:t>故事</w:t>
      </w:r>
      <w:r>
        <w:rPr>
          <w:rFonts w:hint="eastAsia"/>
        </w:rPr>
        <w:t>1</w:t>
      </w:r>
      <w:r>
        <w:rPr>
          <w:rFonts w:hint="eastAsia"/>
        </w:rPr>
        <w:t>：</w:t>
      </w:r>
      <w:del w:id="175" w:author="SKY" w:date="2016-06-13T13:39:00Z">
        <w:r w:rsidR="00320AB3" w:rsidDel="00936D5F">
          <w:rPr>
            <w:rFonts w:hint="eastAsia"/>
          </w:rPr>
          <w:delText>万物是如何被创造的</w:delText>
        </w:r>
      </w:del>
      <w:ins w:id="176" w:author="SKY" w:date="2016-07-08T18:36:00Z">
        <w:r w:rsidR="00F10E1B">
          <w:rPr>
            <w:rFonts w:hint="eastAsia"/>
          </w:rPr>
          <w:t>我们的</w:t>
        </w:r>
      </w:ins>
      <w:ins w:id="177" w:author="SKY" w:date="2016-06-13T13:39:00Z">
        <w:r w:rsidR="00936D5F">
          <w:rPr>
            <w:rFonts w:hint="eastAsia"/>
          </w:rPr>
          <w:t>世界是如何</w:t>
        </w:r>
      </w:ins>
      <w:ins w:id="178" w:author="SKY" w:date="2016-06-13T13:43:00Z">
        <w:r w:rsidR="0076320A">
          <w:rPr>
            <w:rFonts w:hint="eastAsia"/>
          </w:rPr>
          <w:t>起源</w:t>
        </w:r>
      </w:ins>
    </w:p>
    <w:p w:rsidR="00845949" w:rsidRDefault="004D40E1" w:rsidP="004672B2">
      <w:r w:rsidRPr="004D40E1">
        <w:t xml:space="preserve">How </w:t>
      </w:r>
      <w:del w:id="179" w:author="SKY" w:date="2016-06-13T13:42:00Z">
        <w:r w:rsidRPr="004D40E1" w:rsidDel="00C847E0">
          <w:rPr>
            <w:rFonts w:hint="eastAsia"/>
          </w:rPr>
          <w:delText>T</w:delText>
        </w:r>
      </w:del>
      <w:proofErr w:type="gramStart"/>
      <w:ins w:id="180" w:author="SKY" w:date="2016-06-13T13:42:00Z">
        <w:r w:rsidR="00C847E0">
          <w:rPr>
            <w:rFonts w:hint="eastAsia"/>
          </w:rPr>
          <w:t>T</w:t>
        </w:r>
      </w:ins>
      <w:r w:rsidRPr="004D40E1">
        <w:t>he</w:t>
      </w:r>
      <w:proofErr w:type="gramEnd"/>
      <w:r w:rsidRPr="004D40E1">
        <w:t xml:space="preserve"> World Began</w:t>
      </w:r>
      <w:r w:rsidR="008000E4">
        <w:t xml:space="preserve"> </w:t>
      </w:r>
    </w:p>
    <w:p w:rsidR="00845949" w:rsidRDefault="00845949" w:rsidP="004672B2"/>
    <w:p w:rsidR="00DA2030" w:rsidRDefault="00DA2030" w:rsidP="004672B2">
      <w:del w:id="181" w:author="SKY" w:date="2016-07-08T18:35:00Z">
        <w:r w:rsidDel="006F5A49">
          <w:delText>圣经的</w:delText>
        </w:r>
      </w:del>
      <w:r>
        <w:t>伟大</w:t>
      </w:r>
      <w:ins w:id="182" w:author="SKY" w:date="2016-07-08T18:36:00Z">
        <w:r w:rsidR="006F5A49">
          <w:t>的圣经</w:t>
        </w:r>
      </w:ins>
      <w:r>
        <w:t>真理</w:t>
      </w:r>
      <w:r>
        <w:rPr>
          <w:rFonts w:hint="eastAsia"/>
        </w:rPr>
        <w:t>：</w:t>
      </w:r>
    </w:p>
    <w:p w:rsidR="004D40E1" w:rsidRDefault="004D40E1" w:rsidP="004D40E1">
      <w:r>
        <w:t>Great Bible Truths:</w:t>
      </w:r>
    </w:p>
    <w:p w:rsidR="00577B40" w:rsidRDefault="00577B40" w:rsidP="004D40E1">
      <w:r>
        <w:t>1.</w:t>
      </w:r>
      <w:r w:rsidR="005C0440">
        <w:t>神创造了世界以及世间的万物</w:t>
      </w:r>
      <w:r w:rsidR="005C0440">
        <w:rPr>
          <w:rFonts w:hint="eastAsia"/>
        </w:rPr>
        <w:t>，</w:t>
      </w:r>
      <w:proofErr w:type="gramStart"/>
      <w:r w:rsidR="005C0440">
        <w:rPr>
          <w:rFonts w:hint="eastAsia"/>
        </w:rPr>
        <w:t>神非常</w:t>
      </w:r>
      <w:proofErr w:type="gramEnd"/>
      <w:r w:rsidR="005C0440">
        <w:rPr>
          <w:rFonts w:hint="eastAsia"/>
        </w:rPr>
        <w:t>喜爱他所创造的。</w:t>
      </w:r>
    </w:p>
    <w:p w:rsidR="004D40E1" w:rsidRDefault="004D40E1" w:rsidP="004D40E1">
      <w:r>
        <w:t>1. God created the earth and all that is on it and liked all that He had made.</w:t>
      </w:r>
    </w:p>
    <w:p w:rsidR="005C0440" w:rsidRDefault="005C0440" w:rsidP="004D40E1">
      <w:r>
        <w:t>2.</w:t>
      </w:r>
      <w:del w:id="183" w:author="SKY" w:date="2016-07-08T21:59:00Z">
        <w:r w:rsidDel="003F06E0">
          <w:rPr>
            <w:rFonts w:hint="eastAsia"/>
          </w:rPr>
          <w:delText>世间的美</w:delText>
        </w:r>
      </w:del>
      <w:ins w:id="184" w:author="SKY" w:date="2016-07-08T21:59:00Z">
        <w:r w:rsidR="003F06E0">
          <w:rPr>
            <w:rFonts w:hint="eastAsia"/>
          </w:rPr>
          <w:t>世界</w:t>
        </w:r>
        <w:r w:rsidR="003F06E0">
          <w:t>的美好</w:t>
        </w:r>
      </w:ins>
      <w:r>
        <w:t>展现出来造物主的荣光</w:t>
      </w:r>
      <w:r>
        <w:rPr>
          <w:rFonts w:hint="eastAsia"/>
        </w:rPr>
        <w:t>。</w:t>
      </w:r>
    </w:p>
    <w:p w:rsidR="008000E4" w:rsidRDefault="004D40E1" w:rsidP="004D40E1">
      <w:r>
        <w:t>2. The beauty of the earth shows the glory of its maker.</w:t>
      </w:r>
    </w:p>
    <w:p w:rsidR="004D40E1" w:rsidRDefault="004D40E1" w:rsidP="004D40E1"/>
    <w:p w:rsidR="00C92B00" w:rsidRDefault="00577B40" w:rsidP="00775DFB">
      <w:r>
        <w:t>创世记</w:t>
      </w:r>
      <w:r>
        <w:rPr>
          <w:rFonts w:hint="eastAsia"/>
        </w:rPr>
        <w:t xml:space="preserve"> </w:t>
      </w:r>
      <w:r>
        <w:t>1:1 - 2:4</w:t>
      </w:r>
    </w:p>
    <w:p w:rsidR="004D40E1" w:rsidRDefault="004D40E1" w:rsidP="004D40E1">
      <w:r>
        <w:t>Genesis 1:1 - 2:4</w:t>
      </w:r>
    </w:p>
    <w:p w:rsidR="00577B40" w:rsidRDefault="00577B40" w:rsidP="004D40E1"/>
    <w:p w:rsidR="00577B40" w:rsidRDefault="0093182C" w:rsidP="004D40E1">
      <w:r>
        <w:t>起初</w:t>
      </w:r>
      <w:r>
        <w:rPr>
          <w:rFonts w:hint="eastAsia"/>
        </w:rPr>
        <w:t>，</w:t>
      </w:r>
      <w:r>
        <w:t>神创造了一切</w:t>
      </w:r>
      <w:r>
        <w:rPr>
          <w:rFonts w:hint="eastAsia"/>
        </w:rPr>
        <w:t>，</w:t>
      </w:r>
      <w:r w:rsidR="00E66B22">
        <w:rPr>
          <w:rFonts w:hint="eastAsia"/>
        </w:rPr>
        <w:t>地上还是混沌一片，地上被水覆盖，到处一片黑暗。</w:t>
      </w:r>
    </w:p>
    <w:p w:rsidR="00E66B22" w:rsidRDefault="004D40E1" w:rsidP="004D40E1">
      <w:r>
        <w:t>In the beginning, when God made everything, the earth had no form or beauty. It was covered with</w:t>
      </w:r>
      <w:r w:rsidR="0093182C">
        <w:t xml:space="preserve"> </w:t>
      </w:r>
      <w:r>
        <w:t xml:space="preserve">water and everything was dark. </w:t>
      </w:r>
    </w:p>
    <w:p w:rsidR="00E66B22" w:rsidRDefault="00E66B22" w:rsidP="004D40E1">
      <w:r>
        <w:t>神就说</w:t>
      </w:r>
      <w:r>
        <w:rPr>
          <w:rFonts w:hint="eastAsia"/>
        </w:rPr>
        <w:t>：“要有光”，于是就有了光，光和黑暗分开了，就成了白天和夜晚。</w:t>
      </w:r>
    </w:p>
    <w:p w:rsidR="00E66B22" w:rsidRDefault="004D40E1" w:rsidP="004D40E1">
      <w:r>
        <w:t>Then God said, “Let there be light,” and then there was light, which was</w:t>
      </w:r>
      <w:r w:rsidR="00577B40">
        <w:t xml:space="preserve"> </w:t>
      </w:r>
      <w:r>
        <w:t xml:space="preserve">separated from the darkness, making day and night. </w:t>
      </w:r>
    </w:p>
    <w:p w:rsidR="00E66B22" w:rsidRDefault="00E66B22" w:rsidP="004D40E1">
      <w:r>
        <w:t>神又让陆地浮出水面</w:t>
      </w:r>
      <w:r>
        <w:rPr>
          <w:rFonts w:hint="eastAsia"/>
        </w:rPr>
        <w:t>，分开了山川、河流和海洋。神</w:t>
      </w:r>
      <w:del w:id="185" w:author="SKY" w:date="2016-06-13T13:55:00Z">
        <w:r w:rsidDel="00150E08">
          <w:rPr>
            <w:rFonts w:hint="eastAsia"/>
          </w:rPr>
          <w:delText xml:space="preserve"> </w:delText>
        </w:r>
      </w:del>
      <w:r>
        <w:rPr>
          <w:rFonts w:hint="eastAsia"/>
        </w:rPr>
        <w:t>看到一切都很好，很是欢喜，于是就让土地出产各种植物，这些植物有开放花朵，有出产水果，也有出产各种谷物。</w:t>
      </w:r>
    </w:p>
    <w:p w:rsidR="00E66B22" w:rsidRDefault="004D40E1" w:rsidP="004D40E1">
      <w:r>
        <w:t>Then God raised land above the waters, separating the</w:t>
      </w:r>
      <w:r w:rsidR="00577B40">
        <w:t xml:space="preserve"> </w:t>
      </w:r>
      <w:r>
        <w:t>land from the lakes and the oceans. God liked everything that He saw, and then He ordered the land to produce</w:t>
      </w:r>
      <w:r w:rsidR="00577B40">
        <w:t xml:space="preserve"> </w:t>
      </w:r>
      <w:r>
        <w:t xml:space="preserve">plants of all kinds, including those that give flowers and fruit and others that give </w:t>
      </w:r>
      <w:proofErr w:type="gramStart"/>
      <w:r>
        <w:t>grain</w:t>
      </w:r>
      <w:r w:rsidR="0093182C">
        <w:t xml:space="preserve"> </w:t>
      </w:r>
      <w:r>
        <w:t>.</w:t>
      </w:r>
      <w:proofErr w:type="gramEnd"/>
    </w:p>
    <w:p w:rsidR="00E66B22" w:rsidRDefault="00E66B22" w:rsidP="004D40E1">
      <w:r>
        <w:t>神又造了太阳和月亮</w:t>
      </w:r>
      <w:r w:rsidR="00F025E2">
        <w:rPr>
          <w:rFonts w:hint="eastAsia"/>
        </w:rPr>
        <w:t>，</w:t>
      </w:r>
      <w:r w:rsidR="00F025E2">
        <w:t>来照亮大地</w:t>
      </w:r>
      <w:r w:rsidR="00F025E2">
        <w:rPr>
          <w:rFonts w:hint="eastAsia"/>
        </w:rPr>
        <w:t>，</w:t>
      </w:r>
      <w:r w:rsidR="00F025E2">
        <w:t>又有星辰相伴</w:t>
      </w:r>
      <w:r w:rsidR="00F025E2">
        <w:rPr>
          <w:rFonts w:hint="eastAsia"/>
        </w:rPr>
        <w:t>。然后，神又创造了飞鸟，飞翔在天空，创造了海中的各种生物生活在海中，创造了各种大大小小的动物生活在陆地上。</w:t>
      </w:r>
      <w:r w:rsidR="00F025E2">
        <w:t>神</w:t>
      </w:r>
      <w:del w:id="186" w:author="SKY" w:date="2016-06-13T13:58:00Z">
        <w:r w:rsidR="00F025E2" w:rsidDel="00150E08">
          <w:rPr>
            <w:rFonts w:hint="eastAsia"/>
          </w:rPr>
          <w:delText xml:space="preserve"> </w:delText>
        </w:r>
      </w:del>
      <w:r w:rsidR="00F025E2">
        <w:t>非常</w:t>
      </w:r>
      <w:proofErr w:type="gramStart"/>
      <w:r w:rsidR="00F025E2">
        <w:t>喜悦他</w:t>
      </w:r>
      <w:proofErr w:type="gramEnd"/>
      <w:r w:rsidR="00F025E2">
        <w:t>所创造的一切</w:t>
      </w:r>
      <w:r w:rsidR="00F025E2">
        <w:rPr>
          <w:rFonts w:hint="eastAsia"/>
        </w:rPr>
        <w:t>。</w:t>
      </w:r>
    </w:p>
    <w:p w:rsidR="00F025E2" w:rsidRDefault="004D40E1" w:rsidP="004D40E1">
      <w:r>
        <w:t>God made the sun and the moon to give light on the earth, along with all the stars. Then God</w:t>
      </w:r>
      <w:r w:rsidR="0093182C">
        <w:t xml:space="preserve"> </w:t>
      </w:r>
      <w:r>
        <w:t>commanded that there be birds to fly in the sky, fish and sea animals to swim in the sea, and large and small</w:t>
      </w:r>
      <w:r w:rsidR="00577B40">
        <w:t xml:space="preserve"> </w:t>
      </w:r>
      <w:r>
        <w:t xml:space="preserve">animals that would live on the land. God looked and liked everything He had made. </w:t>
      </w:r>
    </w:p>
    <w:p w:rsidR="00F025E2" w:rsidRDefault="00F025E2" w:rsidP="004D40E1">
      <w:r>
        <w:t>最后</w:t>
      </w:r>
      <w:r>
        <w:rPr>
          <w:rFonts w:hint="eastAsia"/>
        </w:rPr>
        <w:t>，</w:t>
      </w:r>
      <w:proofErr w:type="gramStart"/>
      <w:r>
        <w:t>神决定</w:t>
      </w:r>
      <w:proofErr w:type="gramEnd"/>
      <w:r>
        <w:t>按照自己的形象创造人类</w:t>
      </w:r>
      <w:r>
        <w:rPr>
          <w:rFonts w:hint="eastAsia"/>
        </w:rPr>
        <w:t>。他说人类可以不断繁衍，生活在世界各地。</w:t>
      </w:r>
      <w:r w:rsidR="00C95B45">
        <w:rPr>
          <w:rFonts w:hint="eastAsia"/>
        </w:rPr>
        <w:t>人类可以驯养所有的动物，包括狗、猫、马、牛和猪。</w:t>
      </w:r>
      <w:r w:rsidR="00F33874">
        <w:t>人和动物都</w:t>
      </w:r>
      <w:proofErr w:type="gramStart"/>
      <w:r w:rsidR="00F33874">
        <w:t>可以吃神让</w:t>
      </w:r>
      <w:proofErr w:type="gramEnd"/>
      <w:r w:rsidR="00F33874">
        <w:t>土地上出产的植物</w:t>
      </w:r>
      <w:r w:rsidR="00F33874">
        <w:rPr>
          <w:rFonts w:hint="eastAsia"/>
        </w:rPr>
        <w:t>。</w:t>
      </w:r>
    </w:p>
    <w:p w:rsidR="00F33874" w:rsidRDefault="004D40E1" w:rsidP="004D40E1">
      <w:r>
        <w:t>Finally, God decided to</w:t>
      </w:r>
      <w:r w:rsidR="00577B40">
        <w:t xml:space="preserve"> </w:t>
      </w:r>
      <w:r>
        <w:t>make people, making them much like Himself. He said that people should increase in numbers and live all</w:t>
      </w:r>
      <w:r w:rsidR="00577B40">
        <w:t xml:space="preserve"> </w:t>
      </w:r>
      <w:r>
        <w:t>over the earth. They should have control over the animals keeping and caring for animals like dogs and cats,</w:t>
      </w:r>
      <w:r w:rsidR="00577B40">
        <w:t xml:space="preserve"> </w:t>
      </w:r>
      <w:r>
        <w:t>horses, cows and pigs. Both the people and animals would be able to eat the plants that God had put on the</w:t>
      </w:r>
      <w:r w:rsidR="00577B40">
        <w:t xml:space="preserve"> </w:t>
      </w:r>
      <w:r>
        <w:t xml:space="preserve">earth. </w:t>
      </w:r>
    </w:p>
    <w:p w:rsidR="00F33874" w:rsidRDefault="00F33874" w:rsidP="004D40E1"/>
    <w:p w:rsidR="00F33874" w:rsidRDefault="00F33874" w:rsidP="004D40E1">
      <w:pPr>
        <w:rPr>
          <w:ins w:id="187" w:author="SKY" w:date="2016-06-13T17:12:00Z"/>
        </w:rPr>
      </w:pPr>
    </w:p>
    <w:p w:rsidR="00DA739A" w:rsidRPr="00DA739A" w:rsidRDefault="00DA739A" w:rsidP="004D40E1"/>
    <w:p w:rsidR="00F33874" w:rsidRDefault="00F33874" w:rsidP="004D40E1">
      <w:r>
        <w:lastRenderedPageBreak/>
        <w:t>当神做完了这一切</w:t>
      </w:r>
      <w:r>
        <w:rPr>
          <w:rFonts w:hint="eastAsia"/>
        </w:rPr>
        <w:t>，神看着所创造的一切，非常的喜悦，就在最后一日，也就是第七日休息了。</w:t>
      </w:r>
    </w:p>
    <w:p w:rsidR="004D40E1" w:rsidRDefault="004D40E1" w:rsidP="004D40E1">
      <w:r>
        <w:t>When God finished making everything, He looked at it and was very happy. And then He rested on the</w:t>
      </w:r>
      <w:r w:rsidR="00577B40">
        <w:t xml:space="preserve"> </w:t>
      </w:r>
      <w:r>
        <w:t>last day, the seventh day.</w:t>
      </w:r>
    </w:p>
    <w:p w:rsidR="00F33874" w:rsidRDefault="00F33874" w:rsidP="004D40E1"/>
    <w:p w:rsidR="00F33874" w:rsidRDefault="00F33874" w:rsidP="004D40E1">
      <w:r>
        <w:t>讨论故事</w:t>
      </w:r>
      <w:r>
        <w:rPr>
          <w:rFonts w:hint="eastAsia"/>
        </w:rPr>
        <w:t>：</w:t>
      </w:r>
    </w:p>
    <w:p w:rsidR="004D40E1" w:rsidRDefault="004D40E1" w:rsidP="004D40E1">
      <w:r>
        <w:t>Talk About the Story:</w:t>
      </w:r>
    </w:p>
    <w:p w:rsidR="00F33874" w:rsidRDefault="00F33874" w:rsidP="004D40E1">
      <w:r>
        <w:t>1.</w:t>
      </w:r>
      <w:r w:rsidR="00724DFB">
        <w:t>刚开始的时候</w:t>
      </w:r>
      <w:del w:id="188" w:author="SKY" w:date="2016-06-13T13:59:00Z">
        <w:r w:rsidR="00724DFB" w:rsidDel="00150E08">
          <w:rPr>
            <w:rFonts w:hint="eastAsia"/>
          </w:rPr>
          <w:delText>大地</w:delText>
        </w:r>
      </w:del>
      <w:ins w:id="189" w:author="SKY" w:date="2016-06-13T13:59:00Z">
        <w:r w:rsidR="00150E08">
          <w:rPr>
            <w:rFonts w:hint="eastAsia"/>
          </w:rPr>
          <w:t>世界</w:t>
        </w:r>
      </w:ins>
      <w:r w:rsidR="00724DFB">
        <w:t>看起来像</w:t>
      </w:r>
      <w:r w:rsidR="00904B75">
        <w:t>什么</w:t>
      </w:r>
      <w:r w:rsidR="00904B75">
        <w:rPr>
          <w:rFonts w:hint="eastAsia"/>
        </w:rPr>
        <w:t>？</w:t>
      </w:r>
    </w:p>
    <w:p w:rsidR="004D40E1" w:rsidRDefault="004D40E1" w:rsidP="004D40E1">
      <w:r>
        <w:t>1. What was the earth like to begin with?</w:t>
      </w:r>
    </w:p>
    <w:p w:rsidR="00904B75" w:rsidRDefault="00904B75" w:rsidP="004D40E1">
      <w:r>
        <w:t>2.</w:t>
      </w:r>
      <w:r>
        <w:t>神做了什么让大地上更美好</w:t>
      </w:r>
      <w:r>
        <w:rPr>
          <w:rFonts w:hint="eastAsia"/>
        </w:rPr>
        <w:t>？</w:t>
      </w:r>
    </w:p>
    <w:p w:rsidR="004D40E1" w:rsidRDefault="004D40E1" w:rsidP="004D40E1">
      <w:r>
        <w:t>2. What did God do to make the earth better?</w:t>
      </w:r>
    </w:p>
    <w:p w:rsidR="00904B75" w:rsidRDefault="00904B75" w:rsidP="004D40E1">
      <w:r>
        <w:rPr>
          <w:rFonts w:hint="eastAsia"/>
        </w:rPr>
        <w:t>3.</w:t>
      </w:r>
      <w:r>
        <w:rPr>
          <w:rFonts w:hint="eastAsia"/>
        </w:rPr>
        <w:t>神都创造了什么样的生物</w:t>
      </w:r>
      <w:ins w:id="190" w:author="SKY" w:date="2016-06-15T14:01:00Z">
        <w:r w:rsidR="00F25089">
          <w:rPr>
            <w:rFonts w:hint="eastAsia"/>
          </w:rPr>
          <w:t>分别</w:t>
        </w:r>
      </w:ins>
      <w:del w:id="191" w:author="SKY" w:date="2016-06-15T14:01:00Z">
        <w:r w:rsidDel="00F25089">
          <w:rPr>
            <w:rFonts w:hint="eastAsia"/>
          </w:rPr>
          <w:delText>活在</w:delText>
        </w:r>
      </w:del>
      <w:ins w:id="192" w:author="SKY" w:date="2016-06-15T14:01:00Z">
        <w:r w:rsidR="00F25089">
          <w:rPr>
            <w:rFonts w:hint="eastAsia"/>
          </w:rPr>
          <w:t>活在</w:t>
        </w:r>
      </w:ins>
      <w:r>
        <w:rPr>
          <w:rFonts w:hint="eastAsia"/>
        </w:rPr>
        <w:t>天空上</w:t>
      </w:r>
      <w:del w:id="193" w:author="SKY" w:date="2016-06-15T14:01:00Z">
        <w:r w:rsidDel="00F25089">
          <w:rPr>
            <w:rFonts w:hint="eastAsia"/>
          </w:rPr>
          <w:delText>，活在</w:delText>
        </w:r>
      </w:del>
      <w:ins w:id="194" w:author="SKY" w:date="2016-06-15T14:01:00Z">
        <w:r w:rsidR="00F25089">
          <w:rPr>
            <w:rFonts w:hint="eastAsia"/>
          </w:rPr>
          <w:t>、</w:t>
        </w:r>
      </w:ins>
      <w:r>
        <w:rPr>
          <w:rFonts w:hint="eastAsia"/>
        </w:rPr>
        <w:t>水里</w:t>
      </w:r>
      <w:del w:id="195" w:author="SKY" w:date="2016-06-15T14:01:00Z">
        <w:r w:rsidDel="00F25089">
          <w:rPr>
            <w:rFonts w:hint="eastAsia"/>
          </w:rPr>
          <w:delText>，活</w:delText>
        </w:r>
      </w:del>
      <w:ins w:id="196" w:author="SKY" w:date="2016-06-15T14:01:00Z">
        <w:r w:rsidR="00F25089">
          <w:rPr>
            <w:rFonts w:hint="eastAsia"/>
          </w:rPr>
          <w:t>和</w:t>
        </w:r>
      </w:ins>
      <w:del w:id="197" w:author="SKY" w:date="2016-06-15T14:01:00Z">
        <w:r w:rsidDel="00F25089">
          <w:rPr>
            <w:rFonts w:hint="eastAsia"/>
          </w:rPr>
          <w:delText>在</w:delText>
        </w:r>
      </w:del>
      <w:r>
        <w:rPr>
          <w:rFonts w:hint="eastAsia"/>
        </w:rPr>
        <w:t>地上？</w:t>
      </w:r>
    </w:p>
    <w:p w:rsidR="004D40E1" w:rsidRDefault="004D40E1" w:rsidP="004D40E1">
      <w:r>
        <w:t>3. What kind of living things did God make to live in the sky, in the waters, and on the earth?</w:t>
      </w:r>
    </w:p>
    <w:p w:rsidR="00904B75" w:rsidRPr="00904B75" w:rsidRDefault="00904B75" w:rsidP="004D40E1">
      <w:r>
        <w:t>4.</w:t>
      </w:r>
      <w:r>
        <w:t>神</w:t>
      </w:r>
      <w:ins w:id="198" w:author="SKY" w:date="2016-06-15T14:05:00Z">
        <w:r w:rsidR="000161E4">
          <w:t>最后</w:t>
        </w:r>
      </w:ins>
      <w:del w:id="199" w:author="SKY" w:date="2016-06-15T14:01:00Z">
        <w:r w:rsidDel="00F25089">
          <w:rPr>
            <w:rFonts w:hint="eastAsia"/>
          </w:rPr>
          <w:delText xml:space="preserve"> </w:delText>
        </w:r>
      </w:del>
      <w:del w:id="200" w:author="SKY" w:date="2016-06-15T14:02:00Z">
        <w:r w:rsidR="00F25089" w:rsidDel="00F25089">
          <w:rPr>
            <w:rFonts w:hint="eastAsia"/>
          </w:rPr>
          <w:delText>完成了</w:delText>
        </w:r>
      </w:del>
      <w:del w:id="201" w:author="SKY" w:date="2016-06-15T14:01:00Z">
        <w:r w:rsidR="00F25089" w:rsidDel="00F25089">
          <w:rPr>
            <w:rFonts w:hint="eastAsia"/>
          </w:rPr>
          <w:delText>一起创造</w:delText>
        </w:r>
      </w:del>
      <w:del w:id="202" w:author="SKY" w:date="2016-06-15T14:02:00Z">
        <w:r w:rsidR="00F25089" w:rsidDel="00F25089">
          <w:rPr>
            <w:rFonts w:hint="eastAsia"/>
          </w:rPr>
          <w:delText>后</w:delText>
        </w:r>
        <w:r w:rsidDel="00F25089">
          <w:delText>做了</w:delText>
        </w:r>
      </w:del>
      <w:ins w:id="203" w:author="SKY" w:date="2016-06-15T14:02:00Z">
        <w:r w:rsidR="00F25089">
          <w:t>创造</w:t>
        </w:r>
      </w:ins>
      <w:r>
        <w:t>什么</w:t>
      </w:r>
      <w:r>
        <w:rPr>
          <w:rFonts w:hint="eastAsia"/>
        </w:rPr>
        <w:t>？</w:t>
      </w:r>
      <w:r w:rsidR="004B57E3" w:rsidRPr="00904B75">
        <w:rPr>
          <w:rFonts w:hint="eastAsia"/>
        </w:rPr>
        <w:t xml:space="preserve"> </w:t>
      </w:r>
    </w:p>
    <w:p w:rsidR="004B57E3" w:rsidRDefault="004D40E1" w:rsidP="004D40E1">
      <w:r>
        <w:t>4. What did God make last of all?</w:t>
      </w:r>
    </w:p>
    <w:p w:rsidR="004B57E3" w:rsidRDefault="004B57E3" w:rsidP="004D40E1"/>
    <w:p w:rsidR="004B57E3" w:rsidRDefault="004B57E3" w:rsidP="004D40E1">
      <w:r>
        <w:t>你的看法</w:t>
      </w:r>
      <w:r>
        <w:rPr>
          <w:rFonts w:hint="eastAsia"/>
        </w:rPr>
        <w:t>：</w:t>
      </w:r>
    </w:p>
    <w:p w:rsidR="004D40E1" w:rsidRDefault="004D40E1" w:rsidP="004D40E1">
      <w:r>
        <w:t>What Do You Say?</w:t>
      </w:r>
    </w:p>
    <w:p w:rsidR="00904B75" w:rsidRDefault="00815AD4" w:rsidP="004D40E1">
      <w:ins w:id="204" w:author="SKY" w:date="2016-06-15T14:05:00Z">
        <w:r>
          <w:t>神所创造的什么是</w:t>
        </w:r>
      </w:ins>
      <w:r w:rsidR="00904B75">
        <w:t>你最喜欢</w:t>
      </w:r>
      <w:ins w:id="205" w:author="SKY" w:date="2016-06-15T14:05:00Z">
        <w:r>
          <w:t>的</w:t>
        </w:r>
      </w:ins>
      <w:del w:id="206" w:author="SKY" w:date="2016-06-15T14:05:00Z">
        <w:r w:rsidR="00904B75" w:rsidDel="00815AD4">
          <w:delText>神所创造的</w:delText>
        </w:r>
      </w:del>
      <w:r w:rsidR="00904B75">
        <w:rPr>
          <w:rFonts w:hint="eastAsia"/>
        </w:rPr>
        <w:t>？</w:t>
      </w:r>
    </w:p>
    <w:p w:rsidR="00904B75" w:rsidRDefault="004D40E1" w:rsidP="004D40E1">
      <w:r>
        <w:t xml:space="preserve">What do you like most about what God has made? </w:t>
      </w:r>
    </w:p>
    <w:p w:rsidR="00904B75" w:rsidRDefault="00904B75" w:rsidP="004D40E1">
      <w:r>
        <w:t>神</w:t>
      </w:r>
      <w:del w:id="207" w:author="SKY" w:date="2016-06-15T14:05:00Z">
        <w:r w:rsidDel="00815AD4">
          <w:rPr>
            <w:rFonts w:hint="eastAsia"/>
          </w:rPr>
          <w:delText xml:space="preserve"> </w:delText>
        </w:r>
      </w:del>
      <w:r>
        <w:t>喜欢他所创造的吗</w:t>
      </w:r>
      <w:r>
        <w:rPr>
          <w:rFonts w:hint="eastAsia"/>
        </w:rPr>
        <w:t>？</w:t>
      </w:r>
    </w:p>
    <w:p w:rsidR="004D40E1" w:rsidRDefault="004D40E1" w:rsidP="004D40E1">
      <w:r>
        <w:t>Was God right to be happy about what he had made?</w:t>
      </w:r>
    </w:p>
    <w:p w:rsidR="00904B75" w:rsidRDefault="00904B75" w:rsidP="004D40E1">
      <w:r>
        <w:t>神为我们创造了这一切</w:t>
      </w:r>
      <w:ins w:id="208" w:author="SKY" w:date="2016-06-15T14:18:00Z">
        <w:r w:rsidR="00F67DDC">
          <w:t>还</w:t>
        </w:r>
      </w:ins>
      <w:ins w:id="209" w:author="SKY" w:date="2016-06-15T14:19:00Z">
        <w:r w:rsidR="00CC5E31">
          <w:t>赐给</w:t>
        </w:r>
      </w:ins>
      <w:ins w:id="210" w:author="SKY" w:date="2016-06-15T14:18:00Z">
        <w:r w:rsidR="00F67DDC">
          <w:t>了我们</w:t>
        </w:r>
      </w:ins>
      <w:ins w:id="211" w:author="SKY" w:date="2016-06-15T14:19:00Z">
        <w:r w:rsidR="00F67DDC">
          <w:t>生命</w:t>
        </w:r>
      </w:ins>
      <w:r>
        <w:rPr>
          <w:rFonts w:hint="eastAsia"/>
        </w:rPr>
        <w:t>，</w:t>
      </w:r>
      <w:r>
        <w:t>我们该怎么表示自己的感激之情</w:t>
      </w:r>
      <w:r>
        <w:rPr>
          <w:rFonts w:hint="eastAsia"/>
        </w:rPr>
        <w:t>？</w:t>
      </w:r>
    </w:p>
    <w:p w:rsidR="004D40E1" w:rsidRDefault="004D40E1" w:rsidP="004D40E1">
      <w:r>
        <w:t>How can we show that we are grateful to God for making the earth and giving life to us?</w:t>
      </w:r>
    </w:p>
    <w:p w:rsidR="004D40E1" w:rsidRDefault="004D40E1" w:rsidP="00775DFB"/>
    <w:p w:rsidR="00904B75" w:rsidRDefault="00904B75">
      <w:pPr>
        <w:widowControl/>
        <w:jc w:val="left"/>
      </w:pPr>
      <w:r>
        <w:br w:type="page"/>
      </w:r>
    </w:p>
    <w:p w:rsidR="004D40E1" w:rsidRDefault="00904B75">
      <w:pPr>
        <w:widowControl/>
        <w:jc w:val="left"/>
      </w:pPr>
      <w:r w:rsidRPr="00904B75">
        <w:rPr>
          <w:rFonts w:hint="eastAsia"/>
        </w:rPr>
        <w:lastRenderedPageBreak/>
        <w:t>神看着一切所造的都甚好</w:t>
      </w:r>
      <w:r w:rsidR="00107921">
        <w:rPr>
          <w:rFonts w:hint="eastAsia"/>
        </w:rPr>
        <w:t>。</w:t>
      </w:r>
      <w:r>
        <w:rPr>
          <w:rFonts w:hint="eastAsia"/>
        </w:rPr>
        <w:t>创世记</w:t>
      </w:r>
      <w:r>
        <w:rPr>
          <w:rFonts w:hint="eastAsia"/>
        </w:rPr>
        <w:t xml:space="preserve"> </w:t>
      </w:r>
      <w:r>
        <w:t>1:31</w:t>
      </w:r>
    </w:p>
    <w:p w:rsidR="004D40E1" w:rsidRDefault="004D40E1" w:rsidP="00775DFB"/>
    <w:p w:rsidR="004D40E1" w:rsidRDefault="004D40E1" w:rsidP="004D40E1">
      <w:r>
        <w:t>God looked at everything He had made, and He was very pleased.</w:t>
      </w:r>
    </w:p>
    <w:p w:rsidR="004D40E1" w:rsidRDefault="004D40E1" w:rsidP="004D40E1">
      <w:r>
        <w:t>Genesis 1:31</w:t>
      </w:r>
    </w:p>
    <w:p w:rsidR="00904B75" w:rsidDel="006D4F9C" w:rsidRDefault="00C92B00">
      <w:pPr>
        <w:widowControl/>
        <w:jc w:val="left"/>
        <w:rPr>
          <w:del w:id="212" w:author="SKY" w:date="2016-06-15T14:19:00Z"/>
        </w:rPr>
      </w:pPr>
      <w:r>
        <w:br w:type="page"/>
      </w:r>
      <w:del w:id="213" w:author="SKY" w:date="2016-06-15T14:19:00Z">
        <w:r w:rsidR="00904B75" w:rsidDel="006D4F9C">
          <w:lastRenderedPageBreak/>
          <w:br w:type="page"/>
        </w:r>
      </w:del>
    </w:p>
    <w:p w:rsidR="00434781" w:rsidRDefault="00900E28" w:rsidP="00E13455">
      <w:pPr>
        <w:widowControl/>
        <w:jc w:val="left"/>
      </w:pPr>
      <w:r>
        <w:t>故事</w:t>
      </w:r>
      <w:r>
        <w:rPr>
          <w:rFonts w:hint="eastAsia"/>
        </w:rPr>
        <w:t>2</w:t>
      </w:r>
      <w:r>
        <w:rPr>
          <w:rFonts w:hint="eastAsia"/>
        </w:rPr>
        <w:t>：美好的伊甸园</w:t>
      </w:r>
    </w:p>
    <w:p w:rsidR="00226E39" w:rsidRDefault="00900E28" w:rsidP="00E13455">
      <w:pPr>
        <w:widowControl/>
        <w:jc w:val="left"/>
      </w:pPr>
      <w:r w:rsidRPr="00900E28">
        <w:t>The Beautiful Garden of Eden</w:t>
      </w:r>
    </w:p>
    <w:p w:rsidR="00904B75" w:rsidRDefault="00904B75" w:rsidP="00E13455">
      <w:pPr>
        <w:widowControl/>
        <w:jc w:val="left"/>
      </w:pPr>
    </w:p>
    <w:p w:rsidR="00900E28" w:rsidRDefault="00900E28" w:rsidP="00E13455">
      <w:pPr>
        <w:widowControl/>
        <w:jc w:val="left"/>
      </w:pPr>
      <w:r>
        <w:t>伟大的圣经真理</w:t>
      </w:r>
      <w:r>
        <w:rPr>
          <w:rFonts w:hint="eastAsia"/>
        </w:rPr>
        <w:t>：</w:t>
      </w:r>
    </w:p>
    <w:p w:rsidR="00900E28" w:rsidRDefault="00900E28" w:rsidP="00900E28">
      <w:pPr>
        <w:widowControl/>
        <w:jc w:val="left"/>
      </w:pPr>
      <w:r>
        <w:t>Great Bible Truths:</w:t>
      </w:r>
    </w:p>
    <w:p w:rsidR="00900E28" w:rsidRDefault="00900E28" w:rsidP="00900E28">
      <w:pPr>
        <w:widowControl/>
        <w:jc w:val="left"/>
      </w:pPr>
      <w:r>
        <w:t>1.</w:t>
      </w:r>
      <w:r w:rsidR="004F4EA8">
        <w:t>神一步一步的创造了宇宙</w:t>
      </w:r>
      <w:ins w:id="214" w:author="SKY" w:date="2016-06-15T14:20:00Z">
        <w:r w:rsidR="00C743BE">
          <w:t>及</w:t>
        </w:r>
      </w:ins>
      <w:r w:rsidR="004F4EA8">
        <w:t>万物</w:t>
      </w:r>
      <w:r w:rsidR="004F4EA8">
        <w:rPr>
          <w:rFonts w:hint="eastAsia"/>
        </w:rPr>
        <w:t>。</w:t>
      </w:r>
    </w:p>
    <w:p w:rsidR="00900E28" w:rsidRDefault="00900E28" w:rsidP="00900E28">
      <w:pPr>
        <w:widowControl/>
        <w:jc w:val="left"/>
      </w:pPr>
      <w:r>
        <w:t>1. God made the universe and all that is in it step by step</w:t>
      </w:r>
    </w:p>
    <w:p w:rsidR="004F4EA8" w:rsidRDefault="004F4EA8" w:rsidP="00900E28">
      <w:pPr>
        <w:widowControl/>
        <w:jc w:val="left"/>
      </w:pPr>
      <w:r>
        <w:t>2.</w:t>
      </w:r>
      <w:r>
        <w:t>最终</w:t>
      </w:r>
      <w:r>
        <w:rPr>
          <w:rFonts w:hint="eastAsia"/>
        </w:rPr>
        <w:t>，</w:t>
      </w:r>
      <w:r>
        <w:t>神为男女彼此创造了对方</w:t>
      </w:r>
      <w:r>
        <w:rPr>
          <w:rFonts w:hint="eastAsia"/>
        </w:rPr>
        <w:t>，</w:t>
      </w:r>
      <w:r>
        <w:t>让人类在大地上繁衍</w:t>
      </w:r>
      <w:r>
        <w:rPr>
          <w:rFonts w:hint="eastAsia"/>
        </w:rPr>
        <w:t>。</w:t>
      </w:r>
    </w:p>
    <w:p w:rsidR="00904B75" w:rsidRDefault="00900E28" w:rsidP="00900E28">
      <w:pPr>
        <w:widowControl/>
        <w:jc w:val="left"/>
      </w:pPr>
      <w:r>
        <w:t>2. Last of all, God made man and woman for each other and to populate the earth.</w:t>
      </w:r>
    </w:p>
    <w:p w:rsidR="00900E28" w:rsidRDefault="00900E28" w:rsidP="00900E28">
      <w:pPr>
        <w:widowControl/>
        <w:jc w:val="left"/>
      </w:pPr>
    </w:p>
    <w:p w:rsidR="00900E28" w:rsidRDefault="009A55CE" w:rsidP="00900E28">
      <w:pPr>
        <w:widowControl/>
        <w:jc w:val="left"/>
      </w:pPr>
      <w:r>
        <w:t>创世记</w:t>
      </w:r>
      <w:r>
        <w:rPr>
          <w:rFonts w:hint="eastAsia"/>
        </w:rPr>
        <w:t xml:space="preserve"> </w:t>
      </w:r>
      <w:r>
        <w:t>2:4-25</w:t>
      </w:r>
    </w:p>
    <w:p w:rsidR="00900E28" w:rsidRDefault="00900E28" w:rsidP="00900E28">
      <w:pPr>
        <w:widowControl/>
        <w:jc w:val="left"/>
      </w:pPr>
      <w:r>
        <w:t>Genesis 2:4-25</w:t>
      </w:r>
    </w:p>
    <w:p w:rsidR="009A55CE" w:rsidRDefault="009A55CE" w:rsidP="00900E28">
      <w:pPr>
        <w:widowControl/>
        <w:jc w:val="left"/>
      </w:pPr>
    </w:p>
    <w:p w:rsidR="009A55CE" w:rsidRDefault="00321B54" w:rsidP="00900E28">
      <w:pPr>
        <w:widowControl/>
        <w:jc w:val="left"/>
      </w:pPr>
      <w:r>
        <w:t>在神创造了</w:t>
      </w:r>
      <w:del w:id="215" w:author="SKY" w:date="2016-06-15T14:21:00Z">
        <w:r w:rsidDel="00F20009">
          <w:rPr>
            <w:rFonts w:hint="eastAsia"/>
          </w:rPr>
          <w:delText>所有</w:delText>
        </w:r>
      </w:del>
      <w:ins w:id="216" w:author="SKY" w:date="2016-06-15T14:21:00Z">
        <w:r w:rsidR="00F20009">
          <w:rPr>
            <w:rFonts w:hint="eastAsia"/>
          </w:rPr>
          <w:t>万物</w:t>
        </w:r>
      </w:ins>
      <w:r>
        <w:t>之后</w:t>
      </w:r>
      <w:r>
        <w:rPr>
          <w:rFonts w:hint="eastAsia"/>
        </w:rPr>
        <w:t>，</w:t>
      </w:r>
      <w:r>
        <w:t>他用地上的土造了一个男人</w:t>
      </w:r>
      <w:r>
        <w:rPr>
          <w:rFonts w:hint="eastAsia"/>
        </w:rPr>
        <w:t>。神向他所造的人吹了气，人就有了呼吸。</w:t>
      </w:r>
    </w:p>
    <w:p w:rsidR="00321B54" w:rsidRDefault="00900E28" w:rsidP="00900E28">
      <w:pPr>
        <w:widowControl/>
        <w:jc w:val="left"/>
      </w:pPr>
      <w:r>
        <w:t>After God made everything else, He took some dirt from the ground and made a man out of it. God</w:t>
      </w:r>
      <w:r w:rsidR="009A55CE">
        <w:t xml:space="preserve"> </w:t>
      </w:r>
      <w:r>
        <w:t xml:space="preserve">blew on what He had made, and the man began to breathe. </w:t>
      </w:r>
    </w:p>
    <w:p w:rsidR="00321B54" w:rsidRDefault="009A6C73" w:rsidP="00900E28">
      <w:pPr>
        <w:widowControl/>
        <w:jc w:val="left"/>
      </w:pPr>
      <w:r>
        <w:t>之后</w:t>
      </w:r>
      <w:r>
        <w:rPr>
          <w:rFonts w:hint="eastAsia"/>
        </w:rPr>
        <w:t>，</w:t>
      </w:r>
      <w:r>
        <w:t>神给这个男人起名叫做</w:t>
      </w:r>
      <w:r>
        <w:rPr>
          <w:rFonts w:hint="eastAsia"/>
        </w:rPr>
        <w:t>“亚当”，并</w:t>
      </w:r>
      <w:r>
        <w:t>为这个男人创建了一个叫伊甸园的美丽花园</w:t>
      </w:r>
      <w:r>
        <w:rPr>
          <w:rFonts w:hint="eastAsia"/>
        </w:rPr>
        <w:t>，</w:t>
      </w:r>
      <w:r>
        <w:t>让这个男人看管</w:t>
      </w:r>
      <w:r>
        <w:rPr>
          <w:rFonts w:hint="eastAsia"/>
        </w:rPr>
        <w:t>。</w:t>
      </w:r>
    </w:p>
    <w:p w:rsidR="009A6C73" w:rsidRDefault="00900E28" w:rsidP="00900E28">
      <w:pPr>
        <w:widowControl/>
        <w:jc w:val="left"/>
      </w:pPr>
      <w:r>
        <w:t>Then God planted a beautiful garden in a place</w:t>
      </w:r>
      <w:r w:rsidR="009A55CE">
        <w:t xml:space="preserve"> </w:t>
      </w:r>
      <w:r>
        <w:t>called Eden, and He brought the man, whom He called “Adam,” to the garden and told him to take care of it.</w:t>
      </w:r>
      <w:r w:rsidR="009A55CE">
        <w:t xml:space="preserve"> </w:t>
      </w:r>
    </w:p>
    <w:p w:rsidR="009A6C73" w:rsidRDefault="00B72CC4" w:rsidP="00900E28">
      <w:pPr>
        <w:widowControl/>
        <w:jc w:val="left"/>
      </w:pPr>
      <w:r>
        <w:t>伊甸园里面种满了各种水果树</w:t>
      </w:r>
      <w:r>
        <w:rPr>
          <w:rFonts w:hint="eastAsia"/>
        </w:rPr>
        <w:t>。</w:t>
      </w:r>
      <w:r>
        <w:t>其中</w:t>
      </w:r>
      <w:r>
        <w:rPr>
          <w:rFonts w:hint="eastAsia"/>
        </w:rPr>
        <w:t>，</w:t>
      </w:r>
      <w:r>
        <w:t>有两棵特别的树</w:t>
      </w:r>
      <w:r>
        <w:rPr>
          <w:rFonts w:hint="eastAsia"/>
        </w:rPr>
        <w:t>，</w:t>
      </w:r>
      <w:r>
        <w:t>一棵是生命之树</w:t>
      </w:r>
      <w:r>
        <w:rPr>
          <w:rFonts w:hint="eastAsia"/>
        </w:rPr>
        <w:t>，</w:t>
      </w:r>
      <w:r>
        <w:t>一棵是可以分辨</w:t>
      </w:r>
      <w:del w:id="217" w:author="SKY" w:date="2016-06-15T14:23:00Z">
        <w:r w:rsidDel="002A6EE1">
          <w:rPr>
            <w:rFonts w:hint="eastAsia"/>
          </w:rPr>
          <w:delText>对错</w:delText>
        </w:r>
      </w:del>
      <w:ins w:id="218" w:author="SKY" w:date="2016-06-15T14:23:00Z">
        <w:r w:rsidR="002A6EE1">
          <w:rPr>
            <w:rFonts w:hint="eastAsia"/>
          </w:rPr>
          <w:t>善恶</w:t>
        </w:r>
      </w:ins>
      <w:r>
        <w:t>的树</w:t>
      </w:r>
      <w:r>
        <w:rPr>
          <w:rFonts w:hint="eastAsia"/>
        </w:rPr>
        <w:t>。</w:t>
      </w:r>
    </w:p>
    <w:p w:rsidR="00B72CC4" w:rsidRDefault="00900E28" w:rsidP="00900E28">
      <w:pPr>
        <w:widowControl/>
        <w:jc w:val="left"/>
      </w:pPr>
      <w:r>
        <w:t>The garden was full of all kinds of fruit trees. There were also two special trees: one which gives life and the</w:t>
      </w:r>
      <w:r w:rsidR="009A55CE">
        <w:t xml:space="preserve"> </w:t>
      </w:r>
      <w:r>
        <w:t xml:space="preserve">other that gives an understanding of what is right and wrong. </w:t>
      </w:r>
    </w:p>
    <w:p w:rsidR="00B72CC4" w:rsidRDefault="00B72CC4" w:rsidP="00900E28">
      <w:pPr>
        <w:widowControl/>
        <w:jc w:val="left"/>
      </w:pPr>
      <w:r>
        <w:t>神告诉</w:t>
      </w:r>
      <w:r w:rsidR="005946E4">
        <w:t>亚当</w:t>
      </w:r>
      <w:r w:rsidR="005946E4">
        <w:rPr>
          <w:rFonts w:hint="eastAsia"/>
        </w:rPr>
        <w:t>，</w:t>
      </w:r>
      <w:r w:rsidR="005946E4">
        <w:t>他可以吃伊甸园里所有的果子</w:t>
      </w:r>
      <w:r w:rsidR="005946E4">
        <w:rPr>
          <w:rFonts w:hint="eastAsia"/>
        </w:rPr>
        <w:t>，</w:t>
      </w:r>
      <w:r w:rsidR="005946E4">
        <w:t>唯独不可以吃分辨善恶的水果</w:t>
      </w:r>
      <w:r w:rsidR="005946E4">
        <w:rPr>
          <w:rFonts w:hint="eastAsia"/>
        </w:rPr>
        <w:t>。</w:t>
      </w:r>
      <w:r w:rsidR="005946E4">
        <w:t>如果有一天他吃了</w:t>
      </w:r>
      <w:r w:rsidR="005946E4">
        <w:rPr>
          <w:rFonts w:hint="eastAsia"/>
        </w:rPr>
        <w:t>，</w:t>
      </w:r>
      <w:r w:rsidR="005946E4">
        <w:t>那么他将会死</w:t>
      </w:r>
      <w:del w:id="219" w:author="SKY" w:date="2016-06-15T14:23:00Z">
        <w:r w:rsidR="005946E4" w:rsidDel="003327D0">
          <w:delText>亡</w:delText>
        </w:r>
      </w:del>
      <w:r w:rsidR="005946E4">
        <w:rPr>
          <w:rFonts w:hint="eastAsia"/>
        </w:rPr>
        <w:t>。</w:t>
      </w:r>
    </w:p>
    <w:p w:rsidR="005946E4" w:rsidRDefault="00900E28" w:rsidP="00900E28">
      <w:pPr>
        <w:widowControl/>
        <w:jc w:val="left"/>
      </w:pPr>
      <w:r>
        <w:t>God told Adam that he could eat everything</w:t>
      </w:r>
      <w:r w:rsidR="009A55CE">
        <w:t xml:space="preserve"> </w:t>
      </w:r>
      <w:r>
        <w:t>that he found in the garden except the fruit of the tree of good and evil. The day he did that, God said, he</w:t>
      </w:r>
      <w:r w:rsidR="009A55CE">
        <w:t xml:space="preserve"> </w:t>
      </w:r>
      <w:r>
        <w:t>would die.</w:t>
      </w:r>
      <w:r w:rsidR="009A55CE">
        <w:t xml:space="preserve"> </w:t>
      </w:r>
    </w:p>
    <w:p w:rsidR="005946E4" w:rsidRDefault="0013451B" w:rsidP="00900E28">
      <w:pPr>
        <w:widowControl/>
        <w:jc w:val="left"/>
      </w:pPr>
      <w:r>
        <w:t>神在伊甸园中放置了各种动物</w:t>
      </w:r>
      <w:r>
        <w:rPr>
          <w:rFonts w:hint="eastAsia"/>
        </w:rPr>
        <w:t>，</w:t>
      </w:r>
      <w:r>
        <w:t>并让亚当给所有的动物起了名字</w:t>
      </w:r>
      <w:r>
        <w:rPr>
          <w:rFonts w:hint="eastAsia"/>
        </w:rPr>
        <w:t>。</w:t>
      </w:r>
      <w:r>
        <w:t>亚当按照神吩咐的做了</w:t>
      </w:r>
      <w:r>
        <w:rPr>
          <w:rFonts w:hint="eastAsia"/>
        </w:rPr>
        <w:t>，</w:t>
      </w:r>
      <w:r>
        <w:t>但是他仍然觉得非常的孤独</w:t>
      </w:r>
      <w:r>
        <w:rPr>
          <w:rFonts w:hint="eastAsia"/>
        </w:rPr>
        <w:t>，</w:t>
      </w:r>
      <w:r>
        <w:t>他不愿意只是和动物们一起生活</w:t>
      </w:r>
      <w:r>
        <w:rPr>
          <w:rFonts w:hint="eastAsia"/>
        </w:rPr>
        <w:t>。</w:t>
      </w:r>
    </w:p>
    <w:p w:rsidR="0013451B" w:rsidRDefault="00900E28" w:rsidP="00900E28">
      <w:pPr>
        <w:widowControl/>
        <w:jc w:val="left"/>
      </w:pPr>
      <w:r>
        <w:t>God brought animals to the garden and told Adam to give names to each one of them. Adam did as</w:t>
      </w:r>
      <w:r w:rsidR="009A55CE">
        <w:t xml:space="preserve"> </w:t>
      </w:r>
      <w:r>
        <w:t xml:space="preserve">God asked him, but he still felt very lonely because it was not enough for him just to live with animals. </w:t>
      </w:r>
    </w:p>
    <w:p w:rsidR="0013451B" w:rsidRDefault="0013451B" w:rsidP="00900E28">
      <w:pPr>
        <w:widowControl/>
        <w:jc w:val="left"/>
      </w:pPr>
      <w:r>
        <w:t>所以神让亚当熟睡</w:t>
      </w:r>
      <w:r>
        <w:rPr>
          <w:rFonts w:hint="eastAsia"/>
        </w:rPr>
        <w:t>，然后</w:t>
      </w:r>
      <w:r>
        <w:t>神从亚当身体里取出一根肋骨</w:t>
      </w:r>
      <w:r>
        <w:rPr>
          <w:rFonts w:hint="eastAsia"/>
        </w:rPr>
        <w:t>，</w:t>
      </w:r>
      <w:r>
        <w:t>然后让身体</w:t>
      </w:r>
      <w:r>
        <w:rPr>
          <w:rFonts w:hint="eastAsia"/>
        </w:rPr>
        <w:t>愈合。</w:t>
      </w:r>
    </w:p>
    <w:p w:rsidR="0013451B" w:rsidRDefault="00900E28" w:rsidP="00900E28">
      <w:pPr>
        <w:widowControl/>
        <w:jc w:val="left"/>
      </w:pPr>
      <w:r>
        <w:t>So God</w:t>
      </w:r>
      <w:r w:rsidR="009A55CE">
        <w:t xml:space="preserve"> </w:t>
      </w:r>
      <w:r>
        <w:t>made Adam to fall into a deep sleep, and then God took out one of Adam’s ribs and then healed Adam’s body.</w:t>
      </w:r>
      <w:r w:rsidR="009A55CE">
        <w:t xml:space="preserve"> </w:t>
      </w:r>
    </w:p>
    <w:p w:rsidR="0013451B" w:rsidRDefault="0013451B" w:rsidP="00900E28">
      <w:pPr>
        <w:widowControl/>
        <w:jc w:val="left"/>
      </w:pPr>
    </w:p>
    <w:p w:rsidR="0013451B" w:rsidRDefault="0013451B" w:rsidP="00900E28">
      <w:pPr>
        <w:widowControl/>
        <w:jc w:val="left"/>
      </w:pPr>
      <w:r>
        <w:lastRenderedPageBreak/>
        <w:t>神用这根肋骨创造了一个女人</w:t>
      </w:r>
      <w:r>
        <w:rPr>
          <w:rFonts w:hint="eastAsia"/>
        </w:rPr>
        <w:t>，</w:t>
      </w:r>
      <w:r>
        <w:t>并给她起名叫做</w:t>
      </w:r>
      <w:r>
        <w:rPr>
          <w:rFonts w:hint="eastAsia"/>
        </w:rPr>
        <w:t>“夏娃”。神让亚当醒来，让夏娃成为了他的朋友和助手。</w:t>
      </w:r>
    </w:p>
    <w:p w:rsidR="0013451B" w:rsidRDefault="00900E28" w:rsidP="00900E28">
      <w:pPr>
        <w:widowControl/>
        <w:jc w:val="left"/>
      </w:pPr>
      <w:r>
        <w:t>God took the rib and used it to make a woman who was given the name “Eve.” God woke up Adam and gave</w:t>
      </w:r>
      <w:r w:rsidR="009A55CE">
        <w:t xml:space="preserve"> </w:t>
      </w:r>
      <w:r>
        <w:t xml:space="preserve">Eve to be Adam’s friend and helper. </w:t>
      </w:r>
    </w:p>
    <w:p w:rsidR="0013451B" w:rsidRDefault="0013451B" w:rsidP="00900E28">
      <w:pPr>
        <w:widowControl/>
        <w:jc w:val="left"/>
      </w:pPr>
      <w:r>
        <w:t>亚当说</w:t>
      </w:r>
      <w:r>
        <w:rPr>
          <w:rFonts w:hint="eastAsia"/>
        </w:rPr>
        <w:t>：“最终这里有一个像我一样的人了，我的骨中骨，肉中肉，她会被成为女人，因为她是从男人身体中造出来的”</w:t>
      </w:r>
    </w:p>
    <w:p w:rsidR="0013451B" w:rsidRDefault="00900E28" w:rsidP="00900E28">
      <w:pPr>
        <w:widowControl/>
        <w:jc w:val="left"/>
      </w:pPr>
      <w:r>
        <w:t>Adam said, “Here, at last is someone like me. Bone taken from my bone,</w:t>
      </w:r>
      <w:r w:rsidR="009A55CE">
        <w:t xml:space="preserve"> </w:t>
      </w:r>
      <w:r>
        <w:t xml:space="preserve">and flesh from my flesh. Her name is woman because she was taken from man.” </w:t>
      </w:r>
    </w:p>
    <w:p w:rsidR="0013451B" w:rsidRDefault="0013451B" w:rsidP="00900E28">
      <w:pPr>
        <w:widowControl/>
        <w:jc w:val="left"/>
      </w:pPr>
      <w:r>
        <w:t>神让他们结婚</w:t>
      </w:r>
      <w:r>
        <w:rPr>
          <w:rFonts w:hint="eastAsia"/>
        </w:rPr>
        <w:t>，</w:t>
      </w:r>
      <w:r>
        <w:t>从那时起</w:t>
      </w:r>
      <w:r>
        <w:rPr>
          <w:rFonts w:hint="eastAsia"/>
        </w:rPr>
        <w:t>，</w:t>
      </w:r>
      <w:r>
        <w:t>男人将要离开父母</w:t>
      </w:r>
      <w:r>
        <w:rPr>
          <w:rFonts w:hint="eastAsia"/>
        </w:rPr>
        <w:t>，</w:t>
      </w:r>
      <w:r>
        <w:t>和他</w:t>
      </w:r>
      <w:r>
        <w:rPr>
          <w:rFonts w:hint="eastAsia"/>
        </w:rPr>
        <w:t>的妻子结合，组成他们自己的家庭，成为一个整体。</w:t>
      </w:r>
    </w:p>
    <w:p w:rsidR="00900E28" w:rsidRDefault="00900E28" w:rsidP="00900E28">
      <w:pPr>
        <w:widowControl/>
        <w:jc w:val="left"/>
      </w:pPr>
      <w:r>
        <w:t>God married them, and ever</w:t>
      </w:r>
      <w:r w:rsidR="009A55CE">
        <w:t xml:space="preserve"> </w:t>
      </w:r>
      <w:r>
        <w:t>since that time a man leaves his father and mother and is united to his wife, and they become one.</w:t>
      </w:r>
    </w:p>
    <w:p w:rsidR="009A55CE" w:rsidRDefault="009A55CE" w:rsidP="00900E28">
      <w:pPr>
        <w:widowControl/>
        <w:jc w:val="left"/>
      </w:pPr>
    </w:p>
    <w:p w:rsidR="009A55CE" w:rsidRDefault="009A55CE" w:rsidP="00900E28">
      <w:pPr>
        <w:widowControl/>
        <w:jc w:val="left"/>
      </w:pPr>
      <w:r>
        <w:t>讨论故事</w:t>
      </w:r>
      <w:r>
        <w:rPr>
          <w:rFonts w:hint="eastAsia"/>
        </w:rPr>
        <w:t>：</w:t>
      </w:r>
    </w:p>
    <w:p w:rsidR="00900E28" w:rsidRDefault="00900E28" w:rsidP="00900E28">
      <w:pPr>
        <w:widowControl/>
        <w:jc w:val="left"/>
      </w:pPr>
      <w:r>
        <w:t>Talk About the Story:</w:t>
      </w:r>
    </w:p>
    <w:p w:rsidR="009A55CE" w:rsidRDefault="009A55CE" w:rsidP="00900E28">
      <w:pPr>
        <w:widowControl/>
        <w:jc w:val="left"/>
      </w:pPr>
      <w:r>
        <w:t>1.</w:t>
      </w:r>
      <w:r w:rsidR="0013451B">
        <w:t>神是怎么创造亚当的</w:t>
      </w:r>
      <w:r w:rsidR="0013451B">
        <w:rPr>
          <w:rFonts w:hint="eastAsia"/>
        </w:rPr>
        <w:t>，然后，神又是如何创造夏娃的？</w:t>
      </w:r>
    </w:p>
    <w:p w:rsidR="00900E28" w:rsidRDefault="00900E28" w:rsidP="00900E28">
      <w:pPr>
        <w:widowControl/>
        <w:jc w:val="left"/>
      </w:pPr>
      <w:r>
        <w:t>1. Tell how God made Adam. Then, how did he make Eve?</w:t>
      </w:r>
    </w:p>
    <w:p w:rsidR="0013451B" w:rsidRDefault="0013451B" w:rsidP="00900E28">
      <w:pPr>
        <w:widowControl/>
        <w:jc w:val="left"/>
      </w:pPr>
      <w:r>
        <w:t>2.</w:t>
      </w:r>
      <w:r>
        <w:t>伊甸园看起来怎么样</w:t>
      </w:r>
      <w:r>
        <w:rPr>
          <w:rFonts w:hint="eastAsia"/>
        </w:rPr>
        <w:t>？</w:t>
      </w:r>
    </w:p>
    <w:p w:rsidR="00900E28" w:rsidRDefault="00900E28" w:rsidP="00900E28">
      <w:pPr>
        <w:widowControl/>
        <w:jc w:val="left"/>
      </w:pPr>
      <w:r>
        <w:t>2. What was the Garden of Eden like?</w:t>
      </w:r>
    </w:p>
    <w:p w:rsidR="0013451B" w:rsidRDefault="0013451B" w:rsidP="00900E28">
      <w:pPr>
        <w:widowControl/>
        <w:jc w:val="left"/>
      </w:pPr>
      <w:r>
        <w:t>3.</w:t>
      </w:r>
      <w:r w:rsidR="005277E1">
        <w:t>当神把各种动物带给亚当的时候</w:t>
      </w:r>
      <w:r w:rsidR="005277E1">
        <w:rPr>
          <w:rFonts w:hint="eastAsia"/>
        </w:rPr>
        <w:t>，</w:t>
      </w:r>
      <w:r w:rsidR="005277E1">
        <w:t>他吩咐亚当做什么</w:t>
      </w:r>
      <w:r w:rsidR="005277E1">
        <w:rPr>
          <w:rFonts w:hint="eastAsia"/>
        </w:rPr>
        <w:t>？</w:t>
      </w:r>
    </w:p>
    <w:p w:rsidR="00900E28" w:rsidRDefault="00900E28" w:rsidP="00900E28">
      <w:pPr>
        <w:widowControl/>
        <w:jc w:val="left"/>
      </w:pPr>
      <w:r>
        <w:t>3. What did God ask Adam to do when he brought the different animals to him?</w:t>
      </w:r>
    </w:p>
    <w:p w:rsidR="005277E1" w:rsidRDefault="005277E1" w:rsidP="00900E28">
      <w:pPr>
        <w:widowControl/>
        <w:jc w:val="left"/>
      </w:pPr>
      <w:r>
        <w:t>4.</w:t>
      </w:r>
      <w:r>
        <w:t>那种水果是亚当和夏娃不能吃的</w:t>
      </w:r>
      <w:r>
        <w:rPr>
          <w:rFonts w:hint="eastAsia"/>
        </w:rPr>
        <w:t>？</w:t>
      </w:r>
    </w:p>
    <w:p w:rsidR="00900E28" w:rsidRDefault="00900E28" w:rsidP="00900E28">
      <w:pPr>
        <w:widowControl/>
        <w:jc w:val="left"/>
      </w:pPr>
      <w:r>
        <w:t>4. What was the one fruit that Adam and Eve were not to eat?</w:t>
      </w:r>
    </w:p>
    <w:p w:rsidR="005277E1" w:rsidRDefault="005277E1" w:rsidP="00900E28">
      <w:pPr>
        <w:widowControl/>
        <w:jc w:val="left"/>
      </w:pPr>
      <w:r>
        <w:t>5.</w:t>
      </w:r>
      <w:r w:rsidR="00943526">
        <w:t>如果他们吃了会发生什么</w:t>
      </w:r>
      <w:r w:rsidR="00943526">
        <w:rPr>
          <w:rFonts w:hint="eastAsia"/>
        </w:rPr>
        <w:t>？</w:t>
      </w:r>
    </w:p>
    <w:p w:rsidR="004B57E3" w:rsidRDefault="00900E28" w:rsidP="00900E28">
      <w:pPr>
        <w:widowControl/>
        <w:jc w:val="left"/>
      </w:pPr>
      <w:r>
        <w:t>5. What would happen if they ate it?</w:t>
      </w:r>
      <w:r w:rsidR="00943526">
        <w:t xml:space="preserve"> </w:t>
      </w:r>
    </w:p>
    <w:p w:rsidR="004B57E3" w:rsidRDefault="004B57E3" w:rsidP="004B57E3">
      <w:r>
        <w:t>你的看法</w:t>
      </w:r>
      <w:r>
        <w:rPr>
          <w:rFonts w:hint="eastAsia"/>
        </w:rPr>
        <w:t>：</w:t>
      </w:r>
    </w:p>
    <w:p w:rsidR="00900E28" w:rsidRDefault="00900E28" w:rsidP="00900E28">
      <w:pPr>
        <w:widowControl/>
        <w:jc w:val="left"/>
      </w:pPr>
      <w:r>
        <w:t>What Do You Say?</w:t>
      </w:r>
    </w:p>
    <w:p w:rsidR="00943526" w:rsidRDefault="00943526" w:rsidP="00900E28">
      <w:pPr>
        <w:widowControl/>
        <w:jc w:val="left"/>
      </w:pPr>
      <w:r>
        <w:t>你觉得亚当和夏娃在伊甸园里会开心吗</w:t>
      </w:r>
      <w:r>
        <w:rPr>
          <w:rFonts w:hint="eastAsia"/>
        </w:rPr>
        <w:t>？</w:t>
      </w:r>
    </w:p>
    <w:p w:rsidR="00900E28" w:rsidRDefault="00900E28" w:rsidP="00900E28">
      <w:pPr>
        <w:widowControl/>
        <w:jc w:val="left"/>
      </w:pPr>
      <w:r>
        <w:t>Do you think Adam and Eve were happy in the Garden of Eden?</w:t>
      </w:r>
    </w:p>
    <w:p w:rsidR="00943526" w:rsidRDefault="00943526" w:rsidP="00900E28">
      <w:pPr>
        <w:widowControl/>
        <w:jc w:val="left"/>
      </w:pPr>
      <w:r>
        <w:t>你觉得他们两个一起开心吗</w:t>
      </w:r>
      <w:r>
        <w:rPr>
          <w:rFonts w:hint="eastAsia"/>
        </w:rPr>
        <w:t>？</w:t>
      </w:r>
    </w:p>
    <w:p w:rsidR="00943526" w:rsidRDefault="00900E28" w:rsidP="00900E28">
      <w:pPr>
        <w:widowControl/>
        <w:jc w:val="left"/>
      </w:pPr>
      <w:r>
        <w:t xml:space="preserve">Do you think they were happy with each other? </w:t>
      </w:r>
    </w:p>
    <w:p w:rsidR="00943526" w:rsidRDefault="00943526" w:rsidP="00900E28">
      <w:pPr>
        <w:widowControl/>
        <w:jc w:val="left"/>
      </w:pPr>
      <w:r>
        <w:t>你觉得神让他们两个结婚后</w:t>
      </w:r>
      <w:r>
        <w:rPr>
          <w:rFonts w:hint="eastAsia"/>
        </w:rPr>
        <w:t>，</w:t>
      </w:r>
      <w:r>
        <w:t>神会喜悦吗</w:t>
      </w:r>
      <w:r>
        <w:rPr>
          <w:rFonts w:hint="eastAsia"/>
        </w:rPr>
        <w:t>？</w:t>
      </w:r>
    </w:p>
    <w:p w:rsidR="00900E28" w:rsidRDefault="00900E28" w:rsidP="00900E28">
      <w:pPr>
        <w:widowControl/>
        <w:jc w:val="left"/>
      </w:pPr>
      <w:r>
        <w:t>Do you think that God was happy that they were married to</w:t>
      </w:r>
      <w:r w:rsidR="00943526">
        <w:t xml:space="preserve"> </w:t>
      </w:r>
      <w:r>
        <w:t>each other?</w:t>
      </w:r>
    </w:p>
    <w:p w:rsidR="00943526" w:rsidRDefault="00943526" w:rsidP="00900E28">
      <w:pPr>
        <w:widowControl/>
        <w:jc w:val="left"/>
      </w:pPr>
      <w:r>
        <w:t>你觉得在适当的时候</w:t>
      </w:r>
      <w:r>
        <w:rPr>
          <w:rFonts w:hint="eastAsia"/>
        </w:rPr>
        <w:t>，</w:t>
      </w:r>
      <w:r>
        <w:t>神会安排一个特别的人跟你结婚吗</w:t>
      </w:r>
      <w:r>
        <w:rPr>
          <w:rFonts w:hint="eastAsia"/>
        </w:rPr>
        <w:t>？</w:t>
      </w:r>
    </w:p>
    <w:p w:rsidR="00900E28" w:rsidRDefault="00900E28" w:rsidP="00900E28">
      <w:pPr>
        <w:widowControl/>
        <w:jc w:val="left"/>
      </w:pPr>
      <w:r>
        <w:t>Do you think God is getting someone specially prepared to marry you when the right time comes?</w:t>
      </w:r>
    </w:p>
    <w:p w:rsidR="00900E28" w:rsidRDefault="00900E28" w:rsidP="00900E28">
      <w:pPr>
        <w:widowControl/>
        <w:jc w:val="left"/>
      </w:pPr>
    </w:p>
    <w:p w:rsidR="00CF33A4" w:rsidRDefault="00CF33A4">
      <w:pPr>
        <w:widowControl/>
        <w:jc w:val="left"/>
        <w:rPr>
          <w:ins w:id="220" w:author="SKY" w:date="2016-06-15T14:43:00Z"/>
        </w:rPr>
      </w:pPr>
      <w:ins w:id="221" w:author="SKY" w:date="2016-06-15T14:43:00Z">
        <w:r>
          <w:br w:type="page"/>
        </w:r>
      </w:ins>
    </w:p>
    <w:p w:rsidR="00900E28" w:rsidRDefault="00900E28" w:rsidP="00900E28">
      <w:pPr>
        <w:widowControl/>
        <w:jc w:val="left"/>
      </w:pPr>
    </w:p>
    <w:p w:rsidR="00900E28" w:rsidDel="00CF33A4" w:rsidRDefault="00900E28" w:rsidP="00900E28">
      <w:pPr>
        <w:widowControl/>
        <w:jc w:val="left"/>
        <w:rPr>
          <w:del w:id="222" w:author="SKY" w:date="2016-06-15T14:43:00Z"/>
        </w:rPr>
      </w:pPr>
    </w:p>
    <w:p w:rsidR="00900E28" w:rsidDel="00CF33A4" w:rsidRDefault="00900E28">
      <w:pPr>
        <w:widowControl/>
        <w:jc w:val="left"/>
        <w:rPr>
          <w:del w:id="223" w:author="SKY" w:date="2016-06-15T14:43:00Z"/>
        </w:rPr>
      </w:pPr>
      <w:del w:id="224" w:author="SKY" w:date="2016-06-15T14:43:00Z">
        <w:r w:rsidDel="00CF33A4">
          <w:br w:type="page"/>
        </w:r>
      </w:del>
    </w:p>
    <w:p w:rsidR="00943526" w:rsidDel="00CF33A4" w:rsidRDefault="00943526" w:rsidP="00900E28">
      <w:pPr>
        <w:widowControl/>
        <w:jc w:val="left"/>
        <w:rPr>
          <w:del w:id="225" w:author="SKY" w:date="2016-06-15T14:43:00Z"/>
        </w:rPr>
      </w:pPr>
    </w:p>
    <w:p w:rsidR="00943526" w:rsidRDefault="00943526" w:rsidP="00900E28">
      <w:pPr>
        <w:widowControl/>
        <w:jc w:val="left"/>
      </w:pPr>
      <w:r w:rsidRPr="00943526">
        <w:rPr>
          <w:rFonts w:hint="eastAsia"/>
        </w:rPr>
        <w:t>因此</w:t>
      </w:r>
      <w:r>
        <w:rPr>
          <w:rFonts w:hint="eastAsia"/>
        </w:rPr>
        <w:t>，</w:t>
      </w:r>
      <w:r w:rsidRPr="00943526">
        <w:rPr>
          <w:rFonts w:hint="eastAsia"/>
        </w:rPr>
        <w:t>人要离开父母</w:t>
      </w:r>
      <w:r>
        <w:rPr>
          <w:rFonts w:hint="eastAsia"/>
        </w:rPr>
        <w:t>，</w:t>
      </w:r>
      <w:r w:rsidRPr="00943526">
        <w:rPr>
          <w:rFonts w:hint="eastAsia"/>
        </w:rPr>
        <w:t>与妻子连合</w:t>
      </w:r>
      <w:r>
        <w:rPr>
          <w:rFonts w:hint="eastAsia"/>
        </w:rPr>
        <w:t>，</w:t>
      </w:r>
      <w:r w:rsidRPr="00943526">
        <w:rPr>
          <w:rFonts w:hint="eastAsia"/>
        </w:rPr>
        <w:t>二人成为一体。</w:t>
      </w:r>
      <w:r>
        <w:rPr>
          <w:rFonts w:hint="eastAsia"/>
        </w:rPr>
        <w:t xml:space="preserve"> </w:t>
      </w:r>
      <w:r>
        <w:t xml:space="preserve"> </w:t>
      </w:r>
      <w:r>
        <w:t>创世记</w:t>
      </w:r>
      <w:r>
        <w:rPr>
          <w:rFonts w:hint="eastAsia"/>
        </w:rPr>
        <w:t xml:space="preserve">  </w:t>
      </w:r>
      <w:r>
        <w:t>2:24</w:t>
      </w:r>
    </w:p>
    <w:p w:rsidR="00900E28" w:rsidRDefault="00900E28" w:rsidP="00900E28">
      <w:pPr>
        <w:widowControl/>
        <w:jc w:val="left"/>
      </w:pPr>
      <w:r>
        <w:t>That is why a man leaves his father and mother</w:t>
      </w:r>
      <w:r w:rsidR="00943526">
        <w:t xml:space="preserve"> </w:t>
      </w:r>
      <w:r>
        <w:t>and is united with his wife,</w:t>
      </w:r>
      <w:r w:rsidR="00943526">
        <w:t xml:space="preserve"> </w:t>
      </w:r>
      <w:r>
        <w:t>and they become one.</w:t>
      </w:r>
    </w:p>
    <w:p w:rsidR="00BB0CE5" w:rsidRDefault="00900E28" w:rsidP="00900E28">
      <w:pPr>
        <w:widowControl/>
        <w:jc w:val="left"/>
      </w:pPr>
      <w:r>
        <w:t>Genesis 2:24</w:t>
      </w:r>
    </w:p>
    <w:p w:rsidR="00BB0CE5" w:rsidRDefault="00BB0CE5">
      <w:pPr>
        <w:widowControl/>
        <w:jc w:val="left"/>
      </w:pPr>
      <w:r>
        <w:br w:type="page"/>
      </w:r>
    </w:p>
    <w:p w:rsidR="00900E28" w:rsidRDefault="004B57E3">
      <w:pPr>
        <w:widowControl/>
        <w:jc w:val="left"/>
      </w:pPr>
      <w:r>
        <w:lastRenderedPageBreak/>
        <w:t>故事</w:t>
      </w:r>
      <w:r>
        <w:rPr>
          <w:rFonts w:hint="eastAsia"/>
        </w:rPr>
        <w:t>3</w:t>
      </w:r>
      <w:r>
        <w:rPr>
          <w:rFonts w:hint="eastAsia"/>
        </w:rPr>
        <w:t>：</w:t>
      </w:r>
      <w:r w:rsidR="007B611E">
        <w:rPr>
          <w:rFonts w:hint="eastAsia"/>
        </w:rPr>
        <w:t>悖逆毁掉</w:t>
      </w:r>
      <w:del w:id="226" w:author="SKY" w:date="2016-06-15T14:43:00Z">
        <w:r w:rsidR="007B611E" w:rsidDel="00CF33A4">
          <w:rPr>
            <w:rFonts w:hint="eastAsia"/>
          </w:rPr>
          <w:delText>所有</w:delText>
        </w:r>
      </w:del>
      <w:ins w:id="227" w:author="SKY" w:date="2016-06-15T14:43:00Z">
        <w:r w:rsidR="00CF33A4">
          <w:rPr>
            <w:rFonts w:hint="eastAsia"/>
          </w:rPr>
          <w:t>一切</w:t>
        </w:r>
      </w:ins>
    </w:p>
    <w:p w:rsidR="00900E28" w:rsidRDefault="004B57E3" w:rsidP="00900E28">
      <w:pPr>
        <w:widowControl/>
        <w:jc w:val="left"/>
      </w:pPr>
      <w:r w:rsidRPr="004B57E3">
        <w:t>Disobeying Spoils It All</w:t>
      </w:r>
    </w:p>
    <w:p w:rsidR="00226E39" w:rsidRDefault="00226E39" w:rsidP="00E13455">
      <w:pPr>
        <w:widowControl/>
        <w:jc w:val="left"/>
      </w:pPr>
    </w:p>
    <w:p w:rsidR="007B611E" w:rsidRDefault="007B611E" w:rsidP="00E13455">
      <w:pPr>
        <w:widowControl/>
        <w:jc w:val="left"/>
      </w:pPr>
      <w:r>
        <w:t>伟大的圣经真理</w:t>
      </w:r>
      <w:r>
        <w:rPr>
          <w:rFonts w:hint="eastAsia"/>
        </w:rPr>
        <w:t>：</w:t>
      </w:r>
    </w:p>
    <w:p w:rsidR="004B57E3" w:rsidRDefault="004B57E3" w:rsidP="004B57E3">
      <w:pPr>
        <w:widowControl/>
        <w:jc w:val="left"/>
      </w:pPr>
      <w:r>
        <w:t>Great Bible Truths:</w:t>
      </w:r>
    </w:p>
    <w:p w:rsidR="007B611E" w:rsidRDefault="007B611E" w:rsidP="004B57E3">
      <w:pPr>
        <w:widowControl/>
        <w:jc w:val="left"/>
      </w:pPr>
      <w:r>
        <w:t>1.</w:t>
      </w:r>
      <w:r>
        <w:t>人类之初</w:t>
      </w:r>
      <w:r>
        <w:rPr>
          <w:rFonts w:hint="eastAsia"/>
        </w:rPr>
        <w:t>，</w:t>
      </w:r>
      <w:r>
        <w:t>就开始悖逆神了</w:t>
      </w:r>
      <w:ins w:id="228" w:author="SKY" w:date="2016-07-09T20:54:00Z">
        <w:r w:rsidR="00AB071A">
          <w:rPr>
            <w:rFonts w:hint="eastAsia"/>
          </w:rPr>
          <w:t>。</w:t>
        </w:r>
      </w:ins>
    </w:p>
    <w:p w:rsidR="004B57E3" w:rsidRDefault="004B57E3" w:rsidP="004B57E3">
      <w:pPr>
        <w:widowControl/>
        <w:jc w:val="left"/>
      </w:pPr>
      <w:r>
        <w:t>1. From the beginning, people have decided to disobey God.</w:t>
      </w:r>
    </w:p>
    <w:p w:rsidR="007B611E" w:rsidRDefault="007B611E" w:rsidP="004B57E3">
      <w:pPr>
        <w:widowControl/>
        <w:jc w:val="left"/>
      </w:pPr>
      <w:r>
        <w:t>2.</w:t>
      </w:r>
      <w:r>
        <w:t>悖逆神就是</w:t>
      </w:r>
      <w:r>
        <w:rPr>
          <w:rFonts w:hint="eastAsia"/>
        </w:rPr>
        <w:t>“罪”，</w:t>
      </w:r>
      <w:proofErr w:type="gramStart"/>
      <w:r>
        <w:rPr>
          <w:rFonts w:hint="eastAsia"/>
        </w:rPr>
        <w:t>罪让人类</w:t>
      </w:r>
      <w:proofErr w:type="gramEnd"/>
      <w:r>
        <w:rPr>
          <w:rFonts w:hint="eastAsia"/>
        </w:rPr>
        <w:t>远离了神</w:t>
      </w:r>
      <w:ins w:id="229" w:author="SKY" w:date="2016-07-09T20:54:00Z">
        <w:r w:rsidR="00AB071A">
          <w:rPr>
            <w:rFonts w:hint="eastAsia"/>
          </w:rPr>
          <w:t>。</w:t>
        </w:r>
      </w:ins>
    </w:p>
    <w:p w:rsidR="004B57E3" w:rsidRDefault="004B57E3" w:rsidP="004B57E3">
      <w:pPr>
        <w:widowControl/>
        <w:jc w:val="left"/>
      </w:pPr>
      <w:r>
        <w:t>2. “Sin” is to disobey God, and sin separates people from God.</w:t>
      </w:r>
    </w:p>
    <w:p w:rsidR="004B57E3" w:rsidRDefault="004B57E3" w:rsidP="004B57E3">
      <w:pPr>
        <w:widowControl/>
        <w:jc w:val="left"/>
      </w:pPr>
    </w:p>
    <w:p w:rsidR="007B611E" w:rsidRDefault="007B611E" w:rsidP="004B57E3">
      <w:pPr>
        <w:widowControl/>
        <w:jc w:val="left"/>
      </w:pPr>
      <w:r>
        <w:t>创世记</w:t>
      </w:r>
      <w:r>
        <w:rPr>
          <w:rFonts w:hint="eastAsia"/>
        </w:rPr>
        <w:t xml:space="preserve"> </w:t>
      </w:r>
      <w:r>
        <w:t>3:1-24</w:t>
      </w:r>
    </w:p>
    <w:p w:rsidR="004B57E3" w:rsidRDefault="004B57E3" w:rsidP="004B57E3">
      <w:pPr>
        <w:widowControl/>
        <w:jc w:val="left"/>
      </w:pPr>
      <w:r>
        <w:t>Genesis 3:1-24</w:t>
      </w:r>
    </w:p>
    <w:p w:rsidR="007B611E" w:rsidRDefault="007B611E" w:rsidP="004B57E3">
      <w:pPr>
        <w:widowControl/>
        <w:jc w:val="left"/>
      </w:pPr>
    </w:p>
    <w:p w:rsidR="007B611E" w:rsidRDefault="00A60F57" w:rsidP="004B57E3">
      <w:pPr>
        <w:widowControl/>
        <w:jc w:val="left"/>
      </w:pPr>
      <w:r>
        <w:t>蛇是神所创造的最狡诈的动物</w:t>
      </w:r>
      <w:r>
        <w:rPr>
          <w:rFonts w:hint="eastAsia"/>
        </w:rPr>
        <w:t>。</w:t>
      </w:r>
    </w:p>
    <w:p w:rsidR="00A60F57" w:rsidRDefault="004B57E3" w:rsidP="004B57E3">
      <w:pPr>
        <w:widowControl/>
        <w:jc w:val="left"/>
      </w:pPr>
      <w:r>
        <w:t xml:space="preserve">Now the snake was the most cunning animal that the Lord had made. </w:t>
      </w:r>
    </w:p>
    <w:p w:rsidR="00A60F57" w:rsidRDefault="00A60F57" w:rsidP="004B57E3">
      <w:pPr>
        <w:widowControl/>
        <w:jc w:val="left"/>
      </w:pPr>
      <w:r>
        <w:t>蛇到了夏娃的面前问她</w:t>
      </w:r>
      <w:ins w:id="230" w:author="SKY" w:date="2016-06-15T14:45:00Z">
        <w:r w:rsidR="006E0A11">
          <w:rPr>
            <w:rFonts w:hint="eastAsia"/>
          </w:rPr>
          <w:t>，</w:t>
        </w:r>
      </w:ins>
      <w:ins w:id="231" w:author="SKY" w:date="2016-06-15T14:44:00Z">
        <w:r w:rsidR="006E0A11">
          <w:t>是否</w:t>
        </w:r>
        <w:proofErr w:type="gramStart"/>
        <w:r w:rsidR="006E0A11">
          <w:t>神允许</w:t>
        </w:r>
      </w:ins>
      <w:proofErr w:type="gramEnd"/>
      <w:del w:id="232" w:author="SKY" w:date="2016-06-15T14:44:00Z">
        <w:r w:rsidDel="006E0A11">
          <w:delText>是否可以</w:delText>
        </w:r>
      </w:del>
      <w:ins w:id="233" w:author="SKY" w:date="2016-06-15T14:44:00Z">
        <w:r w:rsidR="006E0A11">
          <w:t>她</w:t>
        </w:r>
      </w:ins>
      <w:r>
        <w:t>吃伊甸园里所有的果子</w:t>
      </w:r>
      <w:r>
        <w:rPr>
          <w:rFonts w:hint="eastAsia"/>
        </w:rPr>
        <w:t>。</w:t>
      </w:r>
      <w:r>
        <w:t>夏娃说</w:t>
      </w:r>
      <w:r>
        <w:rPr>
          <w:rFonts w:hint="eastAsia"/>
        </w:rPr>
        <w:t>：“不是的，神说过除了善恶树上的果子，其他的果子我们都可以吃，一旦我们吃了善恶树上的果子，我们就会死”</w:t>
      </w:r>
    </w:p>
    <w:p w:rsidR="00A60F57" w:rsidRDefault="004B57E3" w:rsidP="004B57E3">
      <w:pPr>
        <w:widowControl/>
        <w:jc w:val="left"/>
      </w:pPr>
      <w:r>
        <w:t>He came to Eve and asked Eve if</w:t>
      </w:r>
      <w:r w:rsidR="007B611E">
        <w:t xml:space="preserve"> </w:t>
      </w:r>
      <w:r>
        <w:t>God permitted her to eat any of the fruit in the Garden. “No,” she answered, “God said we could eat every fruit</w:t>
      </w:r>
      <w:r w:rsidR="007B611E">
        <w:t xml:space="preserve"> </w:t>
      </w:r>
      <w:r>
        <w:t xml:space="preserve">except the fruit of good and evil. If we do, we will die.” </w:t>
      </w:r>
    </w:p>
    <w:p w:rsidR="00A60F57" w:rsidRDefault="00A60F57" w:rsidP="004B57E3">
      <w:pPr>
        <w:widowControl/>
        <w:jc w:val="left"/>
      </w:pPr>
      <w:r>
        <w:t>蛇又说</w:t>
      </w:r>
      <w:r>
        <w:rPr>
          <w:rFonts w:hint="eastAsia"/>
        </w:rPr>
        <w:t>：“你真的相信神说的吗？神只是害怕你们吃了果子以后，变得如同神一样能知善恶了。”。</w:t>
      </w:r>
    </w:p>
    <w:p w:rsidR="00A60F57" w:rsidRDefault="004B57E3" w:rsidP="004B57E3">
      <w:pPr>
        <w:widowControl/>
        <w:jc w:val="left"/>
      </w:pPr>
      <w:r>
        <w:t>The snake asked, “Do you really believe that? God is just</w:t>
      </w:r>
      <w:r w:rsidR="007B611E">
        <w:t xml:space="preserve"> </w:t>
      </w:r>
      <w:r>
        <w:t xml:space="preserve">afraid that if you eat the fruit you will know as much as He does.” </w:t>
      </w:r>
    </w:p>
    <w:p w:rsidR="00A60F57" w:rsidRDefault="00A60F57" w:rsidP="004B57E3">
      <w:pPr>
        <w:widowControl/>
        <w:jc w:val="left"/>
      </w:pPr>
      <w:r>
        <w:t>夏娃看着善恶树上的果子</w:t>
      </w:r>
      <w:r>
        <w:rPr>
          <w:rFonts w:hint="eastAsia"/>
        </w:rPr>
        <w:t>，</w:t>
      </w:r>
      <w:r>
        <w:t>果子看起来非常</w:t>
      </w:r>
      <w:r>
        <w:rPr>
          <w:rFonts w:hint="eastAsia"/>
        </w:rPr>
        <w:t>的美味</w:t>
      </w:r>
      <w:r w:rsidR="00953D48">
        <w:rPr>
          <w:rFonts w:hint="eastAsia"/>
        </w:rPr>
        <w:t>，她觉得如果能分辨善恶是一件很好的事情。于是，她就摘下了果子带给亚当，并且一同吃了果子。</w:t>
      </w:r>
    </w:p>
    <w:p w:rsidR="00953D48" w:rsidRDefault="004B57E3" w:rsidP="004B57E3">
      <w:pPr>
        <w:widowControl/>
        <w:jc w:val="left"/>
      </w:pPr>
      <w:r>
        <w:t>Eve looked at the fruit and saw that it looked</w:t>
      </w:r>
      <w:r w:rsidR="007B611E">
        <w:t xml:space="preserve"> </w:t>
      </w:r>
      <w:r>
        <w:t>delicious, and she thought how wonderful it would be to know the difference between right and wrong. So</w:t>
      </w:r>
      <w:r w:rsidR="007B611E">
        <w:t xml:space="preserve"> </w:t>
      </w:r>
      <w:r>
        <w:t>she ate the fruit and took it to Adam, who also ate it.</w:t>
      </w:r>
      <w:r w:rsidR="007B611E">
        <w:t xml:space="preserve"> </w:t>
      </w:r>
    </w:p>
    <w:p w:rsidR="00953D48" w:rsidRDefault="00953D48" w:rsidP="004B57E3">
      <w:pPr>
        <w:widowControl/>
        <w:jc w:val="left"/>
      </w:pPr>
      <w:r>
        <w:t>当他们吃了果子</w:t>
      </w:r>
      <w:r>
        <w:rPr>
          <w:rFonts w:hint="eastAsia"/>
        </w:rPr>
        <w:t>，</w:t>
      </w:r>
      <w:r>
        <w:t>他们就意识到他们没有穿衣服</w:t>
      </w:r>
      <w:r>
        <w:rPr>
          <w:rFonts w:hint="eastAsia"/>
        </w:rPr>
        <w:t>，</w:t>
      </w:r>
      <w:r>
        <w:t>觉得难为情</w:t>
      </w:r>
      <w:r>
        <w:rPr>
          <w:rFonts w:hint="eastAsia"/>
        </w:rPr>
        <w:t>。</w:t>
      </w:r>
      <w:r>
        <w:t>于是</w:t>
      </w:r>
      <w:r>
        <w:rPr>
          <w:rFonts w:hint="eastAsia"/>
        </w:rPr>
        <w:t>，</w:t>
      </w:r>
      <w:r>
        <w:t>他们就摘了大树叶当作</w:t>
      </w:r>
      <w:del w:id="234" w:author="SKY" w:date="2016-06-15T14:45:00Z">
        <w:r w:rsidDel="006E0A11">
          <w:rPr>
            <w:rFonts w:hint="eastAsia"/>
          </w:rPr>
          <w:delText xml:space="preserve"> </w:delText>
        </w:r>
      </w:del>
      <w:r>
        <w:t>衣服</w:t>
      </w:r>
      <w:r>
        <w:rPr>
          <w:rFonts w:hint="eastAsia"/>
        </w:rPr>
        <w:t>。</w:t>
      </w:r>
    </w:p>
    <w:p w:rsidR="00953D48" w:rsidRDefault="004B57E3" w:rsidP="004B57E3">
      <w:pPr>
        <w:widowControl/>
        <w:jc w:val="left"/>
      </w:pPr>
      <w:r>
        <w:t>When they ate it, they realized that they were without clothes and were ashamed. They got some big</w:t>
      </w:r>
      <w:r w:rsidR="007B611E">
        <w:t xml:space="preserve"> </w:t>
      </w:r>
      <w:r>
        <w:t xml:space="preserve">leaves and covered themselves with them. </w:t>
      </w:r>
    </w:p>
    <w:p w:rsidR="00953D48" w:rsidRDefault="00953D48" w:rsidP="004B57E3">
      <w:pPr>
        <w:widowControl/>
        <w:jc w:val="left"/>
      </w:pPr>
      <w:r>
        <w:t>当晚</w:t>
      </w:r>
      <w:r>
        <w:rPr>
          <w:rFonts w:hint="eastAsia"/>
        </w:rPr>
        <w:t>，</w:t>
      </w:r>
      <w:r>
        <w:t>神走进了伊甸园</w:t>
      </w:r>
      <w:r>
        <w:rPr>
          <w:rFonts w:hint="eastAsia"/>
        </w:rPr>
        <w:t>，</w:t>
      </w:r>
      <w:r>
        <w:t>亚当和夏娃就藏了起来</w:t>
      </w:r>
      <w:r>
        <w:rPr>
          <w:rFonts w:hint="eastAsia"/>
        </w:rPr>
        <w:t>，</w:t>
      </w:r>
      <w:r>
        <w:t>不让神看见</w:t>
      </w:r>
      <w:r>
        <w:rPr>
          <w:rFonts w:hint="eastAsia"/>
        </w:rPr>
        <w:t>。</w:t>
      </w:r>
    </w:p>
    <w:p w:rsidR="00953D48" w:rsidRDefault="004B57E3" w:rsidP="004B57E3">
      <w:pPr>
        <w:widowControl/>
        <w:jc w:val="left"/>
      </w:pPr>
      <w:r>
        <w:t>That evening, God came walking in the Garden, and Adam and Eve</w:t>
      </w:r>
      <w:r w:rsidR="007B611E">
        <w:t xml:space="preserve"> </w:t>
      </w:r>
      <w:r>
        <w:t xml:space="preserve">tried to hide themselves from Him. </w:t>
      </w:r>
    </w:p>
    <w:p w:rsidR="00953D48" w:rsidRDefault="00953D48" w:rsidP="004B57E3">
      <w:pPr>
        <w:widowControl/>
        <w:jc w:val="left"/>
      </w:pPr>
    </w:p>
    <w:p w:rsidR="00953D48" w:rsidRDefault="00953D48" w:rsidP="004B57E3">
      <w:pPr>
        <w:widowControl/>
        <w:jc w:val="left"/>
      </w:pPr>
    </w:p>
    <w:p w:rsidR="00953D48" w:rsidRDefault="00953D48" w:rsidP="004B57E3">
      <w:pPr>
        <w:widowControl/>
        <w:jc w:val="left"/>
      </w:pPr>
      <w:r>
        <w:lastRenderedPageBreak/>
        <w:t>神召唤亚当</w:t>
      </w:r>
      <w:r>
        <w:rPr>
          <w:rFonts w:hint="eastAsia"/>
        </w:rPr>
        <w:t>，</w:t>
      </w:r>
      <w:r>
        <w:t>问他</w:t>
      </w:r>
      <w:r>
        <w:rPr>
          <w:rFonts w:hint="eastAsia"/>
        </w:rPr>
        <w:t>：“你在哪里？”，</w:t>
      </w:r>
      <w:proofErr w:type="gramStart"/>
      <w:r>
        <w:rPr>
          <w:rFonts w:hint="eastAsia"/>
        </w:rPr>
        <w:t>神找到</w:t>
      </w:r>
      <w:proofErr w:type="gramEnd"/>
      <w:r>
        <w:rPr>
          <w:rFonts w:hint="eastAsia"/>
        </w:rPr>
        <w:t>了亚当，亚当</w:t>
      </w:r>
      <w:r w:rsidR="00B60A64">
        <w:rPr>
          <w:rFonts w:hint="eastAsia"/>
        </w:rPr>
        <w:t>说：“因为我害怕并且</w:t>
      </w:r>
      <w:proofErr w:type="gramStart"/>
      <w:r w:rsidR="00B60A64">
        <w:rPr>
          <w:rFonts w:hint="eastAsia"/>
        </w:rPr>
        <w:t>赤裸着</w:t>
      </w:r>
      <w:proofErr w:type="gramEnd"/>
      <w:r w:rsidR="00B60A64">
        <w:rPr>
          <w:rFonts w:hint="eastAsia"/>
        </w:rPr>
        <w:t>，所以我躲了起来”。神问道：“你是怎么知道你是</w:t>
      </w:r>
      <w:proofErr w:type="gramStart"/>
      <w:r w:rsidR="00B60A64">
        <w:rPr>
          <w:rFonts w:hint="eastAsia"/>
        </w:rPr>
        <w:t>赤裸着</w:t>
      </w:r>
      <w:proofErr w:type="gramEnd"/>
      <w:r w:rsidR="00B60A64">
        <w:rPr>
          <w:rFonts w:hint="eastAsia"/>
        </w:rPr>
        <w:t>的？你是否吃了我告诉你不能吃的善恶树上的果子了呢？”</w:t>
      </w:r>
    </w:p>
    <w:p w:rsidR="00B60A64" w:rsidRDefault="004B57E3" w:rsidP="004B57E3">
      <w:pPr>
        <w:widowControl/>
        <w:jc w:val="left"/>
      </w:pPr>
      <w:r>
        <w:t>God called to Adam and said, “Where are you?” He found Adam, who said,</w:t>
      </w:r>
      <w:r w:rsidR="007B611E">
        <w:t xml:space="preserve"> </w:t>
      </w:r>
      <w:r>
        <w:rPr>
          <w:rFonts w:hint="eastAsia"/>
        </w:rPr>
        <w:t>“</w:t>
      </w:r>
      <w:r>
        <w:t>I hid from You because I was afraid and ashamed because I was naked.” God asked, “How did you know you</w:t>
      </w:r>
      <w:r w:rsidR="007B611E">
        <w:t xml:space="preserve"> </w:t>
      </w:r>
      <w:r>
        <w:t xml:space="preserve">were naked? Did you eat the fruit of right and wrong that I told you not to eat?” </w:t>
      </w:r>
    </w:p>
    <w:p w:rsidR="00B60A64" w:rsidRDefault="00B60A64" w:rsidP="004B57E3">
      <w:pPr>
        <w:widowControl/>
        <w:jc w:val="left"/>
      </w:pPr>
      <w:r>
        <w:t>亚当责怪夏娃给他吃了那个果子</w:t>
      </w:r>
      <w:r>
        <w:rPr>
          <w:rFonts w:hint="eastAsia"/>
        </w:rPr>
        <w:t>，</w:t>
      </w:r>
      <w:r>
        <w:t>夏娃又责怪蛇</w:t>
      </w:r>
      <w:r>
        <w:rPr>
          <w:rFonts w:hint="eastAsia"/>
        </w:rPr>
        <w:t>。</w:t>
      </w:r>
    </w:p>
    <w:p w:rsidR="00B60A64" w:rsidRDefault="004B57E3" w:rsidP="004B57E3">
      <w:pPr>
        <w:widowControl/>
        <w:jc w:val="left"/>
      </w:pPr>
      <w:r>
        <w:t>Adam blamed Eve for giving</w:t>
      </w:r>
      <w:r w:rsidR="007B611E">
        <w:t xml:space="preserve"> </w:t>
      </w:r>
      <w:r>
        <w:t>him the fruit, and Eve blamed the snake.</w:t>
      </w:r>
      <w:r w:rsidR="007B611E">
        <w:t xml:space="preserve"> </w:t>
      </w:r>
    </w:p>
    <w:p w:rsidR="00B60A64" w:rsidRDefault="00B60A64" w:rsidP="004B57E3">
      <w:pPr>
        <w:widowControl/>
        <w:jc w:val="left"/>
      </w:pPr>
      <w:r w:rsidRPr="00B60A64">
        <w:rPr>
          <w:rFonts w:hint="eastAsia"/>
        </w:rPr>
        <w:t>神对蛇说</w:t>
      </w:r>
      <w:r>
        <w:rPr>
          <w:rFonts w:hint="eastAsia"/>
        </w:rPr>
        <w:t>，</w:t>
      </w:r>
      <w:r w:rsidRPr="00B60A64">
        <w:rPr>
          <w:rFonts w:hint="eastAsia"/>
        </w:rPr>
        <w:t>你既作了这事</w:t>
      </w:r>
      <w:r>
        <w:rPr>
          <w:rFonts w:hint="eastAsia"/>
        </w:rPr>
        <w:t>，</w:t>
      </w:r>
      <w:r w:rsidRPr="00B60A64">
        <w:rPr>
          <w:rFonts w:hint="eastAsia"/>
        </w:rPr>
        <w:t>就必受咒诅</w:t>
      </w:r>
      <w:r>
        <w:rPr>
          <w:rFonts w:hint="eastAsia"/>
        </w:rPr>
        <w:t>，</w:t>
      </w:r>
      <w:r w:rsidRPr="00B60A64">
        <w:rPr>
          <w:rFonts w:hint="eastAsia"/>
        </w:rPr>
        <w:t>比一切的牲畜野兽更甚</w:t>
      </w:r>
      <w:r>
        <w:rPr>
          <w:rFonts w:hint="eastAsia"/>
        </w:rPr>
        <w:t>，</w:t>
      </w:r>
      <w:r w:rsidRPr="00B60A64">
        <w:rPr>
          <w:rFonts w:hint="eastAsia"/>
        </w:rPr>
        <w:t>你必用肚子行走</w:t>
      </w:r>
      <w:r>
        <w:rPr>
          <w:rFonts w:hint="eastAsia"/>
        </w:rPr>
        <w:t>，</w:t>
      </w:r>
      <w:r w:rsidRPr="00B60A64">
        <w:rPr>
          <w:rFonts w:hint="eastAsia"/>
        </w:rPr>
        <w:t>终身吃土。我又要叫你和女人彼此为仇</w:t>
      </w:r>
      <w:r>
        <w:rPr>
          <w:rFonts w:hint="eastAsia"/>
        </w:rPr>
        <w:t>，</w:t>
      </w:r>
      <w:r w:rsidRPr="00B60A64">
        <w:rPr>
          <w:rFonts w:hint="eastAsia"/>
        </w:rPr>
        <w:t>你的后裔和女人的后裔</w:t>
      </w:r>
      <w:r>
        <w:rPr>
          <w:rFonts w:hint="eastAsia"/>
        </w:rPr>
        <w:t>，</w:t>
      </w:r>
      <w:r w:rsidRPr="00B60A64">
        <w:rPr>
          <w:rFonts w:hint="eastAsia"/>
        </w:rPr>
        <w:t>也彼此为仇</w:t>
      </w:r>
      <w:r w:rsidR="00107921">
        <w:rPr>
          <w:rFonts w:hint="eastAsia"/>
        </w:rPr>
        <w:t>。</w:t>
      </w:r>
      <w:r w:rsidRPr="00B60A64">
        <w:rPr>
          <w:rFonts w:hint="eastAsia"/>
        </w:rPr>
        <w:t>女人的后裔要伤你的头</w:t>
      </w:r>
      <w:r>
        <w:rPr>
          <w:rFonts w:hint="eastAsia"/>
        </w:rPr>
        <w:t>，</w:t>
      </w:r>
      <w:r w:rsidRPr="00B60A64">
        <w:rPr>
          <w:rFonts w:hint="eastAsia"/>
        </w:rPr>
        <w:t>你要伤他的脚跟。</w:t>
      </w:r>
      <w:r>
        <w:rPr>
          <w:rFonts w:hint="eastAsia"/>
        </w:rPr>
        <w:t>（这预示了基督将死在十字架，最终魔鬼将被打败）</w:t>
      </w:r>
    </w:p>
    <w:p w:rsidR="00B60A64" w:rsidRDefault="004B57E3" w:rsidP="004B57E3">
      <w:pPr>
        <w:widowControl/>
        <w:jc w:val="left"/>
      </w:pPr>
      <w:r>
        <w:t>God said that the snake would always have to crawl in the dust, and He said that the snake would</w:t>
      </w:r>
      <w:r w:rsidR="007B611E">
        <w:t xml:space="preserve"> </w:t>
      </w:r>
      <w:r>
        <w:t>someday bite the heel of the woman’s offspring, and that the woman’s offspring would crush the snake’s head.</w:t>
      </w:r>
      <w:r w:rsidR="007B611E">
        <w:t xml:space="preserve"> </w:t>
      </w:r>
      <w:r>
        <w:t>(This was a prophecy about Christ’s death on the cross and the devil’s final defeat.)</w:t>
      </w:r>
      <w:r w:rsidR="007B611E">
        <w:t xml:space="preserve"> </w:t>
      </w:r>
    </w:p>
    <w:p w:rsidR="00B60A64" w:rsidRPr="00C54778" w:rsidRDefault="00B60A64" w:rsidP="004B57E3">
      <w:pPr>
        <w:widowControl/>
        <w:jc w:val="left"/>
      </w:pPr>
      <w:del w:id="235" w:author="SKY" w:date="2016-06-15T14:49:00Z">
        <w:r w:rsidDel="00196FE7">
          <w:rPr>
            <w:rFonts w:hint="eastAsia"/>
          </w:rPr>
          <w:delText>从精神上讲</w:delText>
        </w:r>
      </w:del>
      <w:ins w:id="236" w:author="SKY" w:date="2016-06-15T14:49:00Z">
        <w:r w:rsidR="00196FE7">
          <w:rPr>
            <w:rFonts w:hint="eastAsia"/>
          </w:rPr>
          <w:t>在</w:t>
        </w:r>
        <w:r w:rsidR="00196FE7">
          <w:t>灵性里</w:t>
        </w:r>
      </w:ins>
      <w:r>
        <w:rPr>
          <w:rFonts w:hint="eastAsia"/>
        </w:rPr>
        <w:t>，</w:t>
      </w:r>
      <w:ins w:id="237" w:author="SKY" w:date="2016-06-15T14:50:00Z">
        <w:r w:rsidR="00196FE7">
          <w:rPr>
            <w:rFonts w:hint="eastAsia"/>
          </w:rPr>
          <w:t>当</w:t>
        </w:r>
      </w:ins>
      <w:r>
        <w:t>亚当和夏娃悖逆了神</w:t>
      </w:r>
      <w:r>
        <w:rPr>
          <w:rFonts w:hint="eastAsia"/>
        </w:rPr>
        <w:t>，</w:t>
      </w:r>
      <w:r>
        <w:t>神</w:t>
      </w:r>
      <w:del w:id="238" w:author="SKY" w:date="2016-06-15T14:50:00Z">
        <w:r w:rsidDel="00196FE7">
          <w:delText>就</w:delText>
        </w:r>
      </w:del>
      <w:r>
        <w:t>把他们驱逐出了伊甸园的时候</w:t>
      </w:r>
      <w:r>
        <w:rPr>
          <w:rFonts w:hint="eastAsia"/>
        </w:rPr>
        <w:t>，他们</w:t>
      </w:r>
      <w:r>
        <w:t>已经就死了</w:t>
      </w:r>
      <w:r>
        <w:rPr>
          <w:rFonts w:hint="eastAsia"/>
        </w:rPr>
        <w:t>。</w:t>
      </w:r>
      <w:r w:rsidR="00C54778">
        <w:t>他们罪恶的悖逆</w:t>
      </w:r>
      <w:r w:rsidR="00C54778">
        <w:rPr>
          <w:rFonts w:hint="eastAsia"/>
        </w:rPr>
        <w:t>，</w:t>
      </w:r>
      <w:r w:rsidR="00C54778">
        <w:t>毁掉了一切</w:t>
      </w:r>
      <w:r w:rsidR="00C54778">
        <w:rPr>
          <w:rFonts w:hint="eastAsia"/>
        </w:rPr>
        <w:t>。</w:t>
      </w:r>
    </w:p>
    <w:p w:rsidR="00C54778" w:rsidRDefault="004B57E3" w:rsidP="004B57E3">
      <w:pPr>
        <w:widowControl/>
        <w:jc w:val="left"/>
      </w:pPr>
      <w:r>
        <w:t>Spiritually, Adam and Eve died the day they disobeyed God, who ordered them both out of the Garden</w:t>
      </w:r>
      <w:r w:rsidR="007B611E">
        <w:t xml:space="preserve"> </w:t>
      </w:r>
      <w:r>
        <w:t xml:space="preserve">of Eden. Their sinful disobedience spoiled everything. </w:t>
      </w:r>
    </w:p>
    <w:p w:rsidR="00BF5D56" w:rsidRDefault="00BF5D56" w:rsidP="004B57E3">
      <w:pPr>
        <w:widowControl/>
        <w:jc w:val="left"/>
      </w:pPr>
      <w:r>
        <w:t>杂草随处生长</w:t>
      </w:r>
      <w:r>
        <w:rPr>
          <w:rFonts w:hint="eastAsia"/>
        </w:rPr>
        <w:t>，</w:t>
      </w:r>
      <w:r>
        <w:t>人类明白了</w:t>
      </w:r>
      <w:r>
        <w:rPr>
          <w:rFonts w:hint="eastAsia"/>
        </w:rPr>
        <w:t>，</w:t>
      </w:r>
      <w:r>
        <w:t>人会有病痛并且终将死去</w:t>
      </w:r>
      <w:r>
        <w:rPr>
          <w:rFonts w:hint="eastAsia"/>
        </w:rPr>
        <w:t>。</w:t>
      </w:r>
      <w:r>
        <w:t>世间的</w:t>
      </w:r>
      <w:proofErr w:type="gramStart"/>
      <w:r>
        <w:t>美因为罪</w:t>
      </w:r>
      <w:proofErr w:type="gramEnd"/>
      <w:r>
        <w:rPr>
          <w:rFonts w:hint="eastAsia"/>
        </w:rPr>
        <w:t>，会</w:t>
      </w:r>
      <w:ins w:id="239" w:author="SKY" w:date="2016-06-15T14:51:00Z">
        <w:r w:rsidR="00196FE7">
          <w:t>以各种方式被摧毁</w:t>
        </w:r>
      </w:ins>
      <w:del w:id="240" w:author="SKY" w:date="2016-06-15T14:51:00Z">
        <w:r w:rsidDel="00196FE7">
          <w:rPr>
            <w:rFonts w:hint="eastAsia"/>
          </w:rPr>
          <w:delText>被毁灭</w:delText>
        </w:r>
      </w:del>
      <w:r>
        <w:rPr>
          <w:rFonts w:hint="eastAsia"/>
        </w:rPr>
        <w:t>。</w:t>
      </w:r>
    </w:p>
    <w:p w:rsidR="00BF5D56" w:rsidRDefault="004B57E3" w:rsidP="004B57E3">
      <w:pPr>
        <w:widowControl/>
        <w:jc w:val="left"/>
      </w:pPr>
      <w:r>
        <w:t>Weeds grew everywhere and people learned what it</w:t>
      </w:r>
      <w:r w:rsidR="007B611E">
        <w:t xml:space="preserve"> </w:t>
      </w:r>
      <w:r>
        <w:t xml:space="preserve">was to become sick and eventually to die. The beauty of earth was spoiled in many ways because of sin. </w:t>
      </w:r>
    </w:p>
    <w:p w:rsidR="00BF5D56" w:rsidRDefault="00BF5D56" w:rsidP="004B57E3">
      <w:pPr>
        <w:widowControl/>
        <w:jc w:val="left"/>
      </w:pPr>
      <w:r>
        <w:t>神用动物的皮毛为亚当和他</w:t>
      </w:r>
      <w:r>
        <w:rPr>
          <w:rFonts w:hint="eastAsia"/>
        </w:rPr>
        <w:t>的妻子</w:t>
      </w:r>
      <w:r>
        <w:t>做了衣服</w:t>
      </w:r>
      <w:r>
        <w:rPr>
          <w:rFonts w:hint="eastAsia"/>
        </w:rPr>
        <w:t>，</w:t>
      </w:r>
      <w:r>
        <w:t>让他们穿上</w:t>
      </w:r>
      <w:r>
        <w:rPr>
          <w:rFonts w:hint="eastAsia"/>
        </w:rPr>
        <w:t>。</w:t>
      </w:r>
      <w:ins w:id="241" w:author="SKY" w:date="2016-06-15T14:59:00Z">
        <w:r w:rsidR="00524EEF">
          <w:rPr>
            <w:rFonts w:hint="eastAsia"/>
          </w:rPr>
          <w:t>从那时起，</w:t>
        </w:r>
      </w:ins>
      <w:r>
        <w:rPr>
          <w:rFonts w:hint="eastAsia"/>
        </w:rPr>
        <w:t>所有的动物和人终将死去，因为罪已经降临到了世上。</w:t>
      </w:r>
    </w:p>
    <w:p w:rsidR="004B57E3" w:rsidRDefault="004B57E3" w:rsidP="004B57E3">
      <w:pPr>
        <w:widowControl/>
        <w:jc w:val="left"/>
      </w:pPr>
      <w:r>
        <w:t>The</w:t>
      </w:r>
      <w:r w:rsidR="007B611E">
        <w:t xml:space="preserve"> </w:t>
      </w:r>
      <w:r>
        <w:t>Lord made clothes out of animal skins for Adam and his wife, and clothed them. Both animals and men would</w:t>
      </w:r>
      <w:r w:rsidR="007B611E">
        <w:t xml:space="preserve"> </w:t>
      </w:r>
      <w:r>
        <w:t>now die because sin had come to earth.</w:t>
      </w:r>
    </w:p>
    <w:p w:rsidR="007B611E" w:rsidRDefault="007B611E" w:rsidP="004B57E3">
      <w:pPr>
        <w:widowControl/>
        <w:jc w:val="left"/>
      </w:pPr>
    </w:p>
    <w:p w:rsidR="007B611E" w:rsidRDefault="007B611E" w:rsidP="004B57E3">
      <w:pPr>
        <w:widowControl/>
        <w:jc w:val="left"/>
      </w:pPr>
      <w:r>
        <w:t>讨论故事</w:t>
      </w:r>
      <w:r>
        <w:rPr>
          <w:rFonts w:hint="eastAsia"/>
        </w:rPr>
        <w:t>：</w:t>
      </w:r>
    </w:p>
    <w:p w:rsidR="004B57E3" w:rsidRDefault="004B57E3" w:rsidP="004B57E3">
      <w:pPr>
        <w:widowControl/>
        <w:jc w:val="left"/>
      </w:pPr>
      <w:r>
        <w:t>Talk About the Story:</w:t>
      </w:r>
    </w:p>
    <w:p w:rsidR="00BF5D56" w:rsidRDefault="00BF5D56" w:rsidP="004B57E3">
      <w:pPr>
        <w:widowControl/>
        <w:jc w:val="left"/>
      </w:pPr>
      <w:r>
        <w:t>1.</w:t>
      </w:r>
      <w:r>
        <w:t>蛇诱惑夏娃做了什么</w:t>
      </w:r>
      <w:r>
        <w:rPr>
          <w:rFonts w:hint="eastAsia"/>
        </w:rPr>
        <w:t>？</w:t>
      </w:r>
    </w:p>
    <w:p w:rsidR="004B57E3" w:rsidRDefault="004B57E3" w:rsidP="004B57E3">
      <w:pPr>
        <w:widowControl/>
        <w:jc w:val="left"/>
      </w:pPr>
      <w:r>
        <w:t>1. What did the snake tempt Eve to do?</w:t>
      </w:r>
    </w:p>
    <w:p w:rsidR="00BF5D56" w:rsidRDefault="00BF5D56" w:rsidP="004B57E3">
      <w:pPr>
        <w:widowControl/>
        <w:jc w:val="left"/>
      </w:pPr>
      <w:r>
        <w:t>2.</w:t>
      </w:r>
      <w:r>
        <w:t>为什么夏娃会吃了禁果</w:t>
      </w:r>
      <w:r>
        <w:rPr>
          <w:rFonts w:hint="eastAsia"/>
        </w:rPr>
        <w:t>？</w:t>
      </w:r>
      <w:r>
        <w:t>亚当做了什么</w:t>
      </w:r>
      <w:r>
        <w:rPr>
          <w:rFonts w:hint="eastAsia"/>
        </w:rPr>
        <w:t>？</w:t>
      </w:r>
    </w:p>
    <w:p w:rsidR="004B57E3" w:rsidRDefault="004B57E3" w:rsidP="004B57E3">
      <w:pPr>
        <w:widowControl/>
        <w:jc w:val="left"/>
      </w:pPr>
      <w:r>
        <w:t>2. Why did Eve eat the forbidden fruit? What did Adam do?</w:t>
      </w:r>
    </w:p>
    <w:p w:rsidR="00BF5D56" w:rsidRDefault="00BF5D56" w:rsidP="004B57E3">
      <w:pPr>
        <w:widowControl/>
        <w:jc w:val="left"/>
      </w:pPr>
      <w:r>
        <w:rPr>
          <w:rFonts w:hint="eastAsia"/>
        </w:rPr>
        <w:t>3.</w:t>
      </w:r>
      <w:r>
        <w:rPr>
          <w:rFonts w:hint="eastAsia"/>
        </w:rPr>
        <w:t>为什么亚当和夏娃看到了神会感到羞耻并躲藏起来？</w:t>
      </w:r>
    </w:p>
    <w:p w:rsidR="004B57E3" w:rsidRDefault="004B57E3" w:rsidP="004B57E3">
      <w:pPr>
        <w:widowControl/>
        <w:jc w:val="left"/>
      </w:pPr>
      <w:r>
        <w:t>3. Why were Adam and Eve ashamed and hid themselves from God?</w:t>
      </w:r>
    </w:p>
    <w:p w:rsidR="00BF5D56" w:rsidRDefault="00BF5D56" w:rsidP="004B57E3">
      <w:pPr>
        <w:widowControl/>
        <w:jc w:val="left"/>
      </w:pPr>
      <w:r>
        <w:t>4.</w:t>
      </w:r>
      <w:r w:rsidR="00655BBE">
        <w:t>神说</w:t>
      </w:r>
      <w:del w:id="242" w:author="SKY" w:date="2016-06-15T15:14:00Z">
        <w:r w:rsidR="00655BBE" w:rsidDel="00B345AB">
          <w:rPr>
            <w:rFonts w:hint="eastAsia"/>
          </w:rPr>
          <w:delText>在蛇身上将会发生什么</w:delText>
        </w:r>
      </w:del>
      <w:ins w:id="243" w:author="SKY" w:date="2016-06-15T15:14:00Z">
        <w:r w:rsidR="00B345AB">
          <w:rPr>
            <w:rFonts w:hint="eastAsia"/>
          </w:rPr>
          <w:t>将</w:t>
        </w:r>
        <w:r w:rsidR="00B345AB">
          <w:t>如何惩罚蛇</w:t>
        </w:r>
      </w:ins>
      <w:r w:rsidR="00655BBE">
        <w:rPr>
          <w:rFonts w:hint="eastAsia"/>
        </w:rPr>
        <w:t>？</w:t>
      </w:r>
    </w:p>
    <w:p w:rsidR="004B57E3" w:rsidRDefault="004B57E3" w:rsidP="004B57E3">
      <w:pPr>
        <w:widowControl/>
        <w:jc w:val="left"/>
      </w:pPr>
      <w:r>
        <w:t>4. What did God say would happen to the snake?</w:t>
      </w:r>
    </w:p>
    <w:p w:rsidR="00655BBE" w:rsidRDefault="00655BBE" w:rsidP="004B57E3">
      <w:pPr>
        <w:widowControl/>
        <w:jc w:val="left"/>
      </w:pPr>
      <w:r>
        <w:t>5.</w:t>
      </w:r>
      <w:r>
        <w:t>神</w:t>
      </w:r>
      <w:del w:id="244" w:author="SKY" w:date="2016-06-15T15:14:00Z">
        <w:r w:rsidDel="001C74BA">
          <w:delText>对于亚当和夏娃做了什么</w:delText>
        </w:r>
      </w:del>
      <w:ins w:id="245" w:author="SKY" w:date="2016-06-15T15:14:00Z">
        <w:r w:rsidR="001C74BA">
          <w:t>是如何</w:t>
        </w:r>
      </w:ins>
      <w:r>
        <w:t>惩罚</w:t>
      </w:r>
      <w:ins w:id="246" w:author="SKY" w:date="2016-06-15T15:14:00Z">
        <w:r w:rsidR="001C74BA">
          <w:t>亚当和夏娃的</w:t>
        </w:r>
      </w:ins>
      <w:r>
        <w:rPr>
          <w:rFonts w:hint="eastAsia"/>
        </w:rPr>
        <w:t>？</w:t>
      </w:r>
    </w:p>
    <w:p w:rsidR="004B57E3" w:rsidRDefault="004B57E3" w:rsidP="004B57E3">
      <w:pPr>
        <w:widowControl/>
        <w:jc w:val="left"/>
      </w:pPr>
      <w:r>
        <w:t>5. What punishment did he give to Adam and Eve?</w:t>
      </w:r>
    </w:p>
    <w:p w:rsidR="00655BBE" w:rsidRDefault="007C3E68" w:rsidP="004B57E3">
      <w:pPr>
        <w:widowControl/>
        <w:jc w:val="left"/>
      </w:pPr>
      <w:ins w:id="247" w:author="SKY" w:date="2016-06-15T15:27:00Z">
        <w:r>
          <w:lastRenderedPageBreak/>
          <w:t>罪恶是如何让这个世界</w:t>
        </w:r>
      </w:ins>
      <w:del w:id="248" w:author="SKY" w:date="2016-06-15T15:21:00Z">
        <w:r w:rsidR="008A0E0F" w:rsidDel="00CB2E10">
          <w:delText>因为世上的罪</w:delText>
        </w:r>
        <w:r w:rsidR="008A0E0F" w:rsidDel="00CB2E10">
          <w:rPr>
            <w:rFonts w:hint="eastAsia"/>
          </w:rPr>
          <w:delText>，</w:delText>
        </w:r>
        <w:r w:rsidR="008A0E0F" w:rsidDel="00CB2E10">
          <w:delText>这个世界会有哪些方式</w:delText>
        </w:r>
      </w:del>
      <w:r w:rsidR="008A0E0F">
        <w:rPr>
          <w:rFonts w:hint="eastAsia"/>
        </w:rPr>
        <w:t>堕落</w:t>
      </w:r>
      <w:ins w:id="249" w:author="SKY" w:date="2016-06-15T15:27:00Z">
        <w:r>
          <w:rPr>
            <w:rFonts w:hint="eastAsia"/>
          </w:rPr>
          <w:t>的</w:t>
        </w:r>
      </w:ins>
      <w:r w:rsidR="008A0E0F">
        <w:rPr>
          <w:rFonts w:hint="eastAsia"/>
        </w:rPr>
        <w:t>？</w:t>
      </w:r>
    </w:p>
    <w:p w:rsidR="004B57E3" w:rsidRDefault="004B57E3" w:rsidP="004B57E3">
      <w:pPr>
        <w:widowControl/>
        <w:jc w:val="left"/>
      </w:pPr>
      <w:r>
        <w:t>6. What were some of the ways the world was spoiled by their sin?</w:t>
      </w:r>
    </w:p>
    <w:p w:rsidR="00C05251" w:rsidRDefault="00C05251" w:rsidP="004B57E3">
      <w:pPr>
        <w:widowControl/>
        <w:jc w:val="left"/>
      </w:pPr>
      <w:r>
        <w:t>你的看法</w:t>
      </w:r>
      <w:r>
        <w:rPr>
          <w:rFonts w:hint="eastAsia"/>
        </w:rPr>
        <w:t>：</w:t>
      </w:r>
    </w:p>
    <w:p w:rsidR="004B57E3" w:rsidRDefault="004B57E3" w:rsidP="004B57E3">
      <w:pPr>
        <w:widowControl/>
        <w:jc w:val="left"/>
      </w:pPr>
      <w:r>
        <w:t>What Do You Say?</w:t>
      </w:r>
    </w:p>
    <w:p w:rsidR="008A0E0F" w:rsidRDefault="008A0E0F" w:rsidP="004B57E3">
      <w:pPr>
        <w:widowControl/>
        <w:jc w:val="left"/>
      </w:pPr>
      <w:r>
        <w:t>因为世人对神的悖逆</w:t>
      </w:r>
      <w:r>
        <w:rPr>
          <w:rFonts w:hint="eastAsia"/>
        </w:rPr>
        <w:t>，</w:t>
      </w:r>
      <w:ins w:id="250" w:author="SKY" w:date="2016-06-15T15:22:00Z">
        <w:r w:rsidR="00CB2E10">
          <w:rPr>
            <w:rFonts w:hint="eastAsia"/>
          </w:rPr>
          <w:t>当今</w:t>
        </w:r>
      </w:ins>
      <w:r>
        <w:t>这个世界是怎样堕落的</w:t>
      </w:r>
      <w:r>
        <w:rPr>
          <w:rFonts w:hint="eastAsia"/>
        </w:rPr>
        <w:t>？</w:t>
      </w:r>
    </w:p>
    <w:p w:rsidR="004B57E3" w:rsidRDefault="004B57E3" w:rsidP="004B57E3">
      <w:pPr>
        <w:widowControl/>
        <w:jc w:val="left"/>
      </w:pPr>
      <w:r>
        <w:t>How are things spoiled today when people disobey God?</w:t>
      </w:r>
    </w:p>
    <w:p w:rsidR="004B57E3" w:rsidRDefault="004B57E3" w:rsidP="00E13455">
      <w:pPr>
        <w:widowControl/>
        <w:jc w:val="left"/>
      </w:pPr>
    </w:p>
    <w:p w:rsidR="004B57E3" w:rsidRDefault="004B57E3" w:rsidP="00E13455">
      <w:pPr>
        <w:widowControl/>
        <w:jc w:val="left"/>
      </w:pPr>
    </w:p>
    <w:p w:rsidR="00737F1B" w:rsidRDefault="00737F1B" w:rsidP="00E13455">
      <w:pPr>
        <w:widowControl/>
        <w:jc w:val="left"/>
      </w:pPr>
    </w:p>
    <w:p w:rsidR="00737F1B" w:rsidRDefault="00737F1B" w:rsidP="00E13455">
      <w:pPr>
        <w:widowControl/>
        <w:jc w:val="left"/>
      </w:pPr>
    </w:p>
    <w:p w:rsidR="00737F1B" w:rsidRDefault="00737F1B">
      <w:pPr>
        <w:widowControl/>
        <w:jc w:val="left"/>
      </w:pPr>
      <w:r>
        <w:br w:type="page"/>
      </w:r>
    </w:p>
    <w:p w:rsidR="00737F1B" w:rsidRDefault="00737F1B" w:rsidP="00E13455">
      <w:pPr>
        <w:widowControl/>
        <w:jc w:val="left"/>
      </w:pPr>
      <w:r w:rsidRPr="00737F1B">
        <w:rPr>
          <w:rFonts w:hint="eastAsia"/>
        </w:rPr>
        <w:lastRenderedPageBreak/>
        <w:t>神为亚当和他妻子用皮子作衣服</w:t>
      </w:r>
      <w:r>
        <w:rPr>
          <w:rFonts w:hint="eastAsia"/>
        </w:rPr>
        <w:t>，</w:t>
      </w:r>
      <w:r w:rsidRPr="00737F1B">
        <w:rPr>
          <w:rFonts w:hint="eastAsia"/>
        </w:rPr>
        <w:t>给他们穿。</w:t>
      </w:r>
      <w:r>
        <w:rPr>
          <w:rFonts w:hint="eastAsia"/>
        </w:rPr>
        <w:t xml:space="preserve">  </w:t>
      </w:r>
      <w:r>
        <w:rPr>
          <w:rFonts w:hint="eastAsia"/>
        </w:rPr>
        <w:t>创世记</w:t>
      </w:r>
      <w:r>
        <w:rPr>
          <w:rFonts w:hint="eastAsia"/>
        </w:rPr>
        <w:t xml:space="preserve"> </w:t>
      </w:r>
      <w:r>
        <w:t>3:21</w:t>
      </w:r>
    </w:p>
    <w:p w:rsidR="00737F1B" w:rsidRDefault="00737F1B" w:rsidP="00737F1B">
      <w:pPr>
        <w:widowControl/>
        <w:jc w:val="left"/>
      </w:pPr>
      <w:r>
        <w:t>And the Lord God made clothes out of animal skins for Adam and his wife, and he clothed them.</w:t>
      </w:r>
    </w:p>
    <w:p w:rsidR="00737F1B" w:rsidRDefault="00737F1B" w:rsidP="00737F1B">
      <w:pPr>
        <w:widowControl/>
        <w:jc w:val="left"/>
      </w:pPr>
      <w:r>
        <w:t>Genesis 3:21</w:t>
      </w:r>
    </w:p>
    <w:p w:rsidR="00737F1B" w:rsidRDefault="00737F1B" w:rsidP="00E13455">
      <w:pPr>
        <w:widowControl/>
        <w:jc w:val="left"/>
      </w:pPr>
    </w:p>
    <w:p w:rsidR="00B93E28" w:rsidRDefault="00B93E28" w:rsidP="00E13455">
      <w:pPr>
        <w:widowControl/>
        <w:jc w:val="left"/>
      </w:pPr>
    </w:p>
    <w:p w:rsidR="00B93E28" w:rsidRDefault="00B93E28">
      <w:pPr>
        <w:widowControl/>
        <w:jc w:val="left"/>
      </w:pPr>
      <w:r>
        <w:br w:type="page"/>
      </w:r>
    </w:p>
    <w:p w:rsidR="00B93E28" w:rsidRDefault="00B93E28" w:rsidP="00E13455">
      <w:pPr>
        <w:widowControl/>
        <w:jc w:val="left"/>
      </w:pPr>
      <w:r>
        <w:lastRenderedPageBreak/>
        <w:t>故事</w:t>
      </w:r>
      <w:r>
        <w:rPr>
          <w:rFonts w:hint="eastAsia"/>
        </w:rPr>
        <w:t>4</w:t>
      </w:r>
      <w:r>
        <w:rPr>
          <w:rFonts w:hint="eastAsia"/>
        </w:rPr>
        <w:t>：第一个家庭中发生的凶杀案</w:t>
      </w:r>
    </w:p>
    <w:p w:rsidR="00B93E28" w:rsidRDefault="00262AE6" w:rsidP="00E13455">
      <w:pPr>
        <w:widowControl/>
        <w:jc w:val="left"/>
      </w:pPr>
      <w:r>
        <w:t xml:space="preserve">Murder </w:t>
      </w:r>
      <w:proofErr w:type="gramStart"/>
      <w:r>
        <w:t>I</w:t>
      </w:r>
      <w:r w:rsidR="00B93E28" w:rsidRPr="00B93E28">
        <w:t>n</w:t>
      </w:r>
      <w:proofErr w:type="gramEnd"/>
      <w:r w:rsidR="00B93E28" w:rsidRPr="00B93E28">
        <w:t xml:space="preserve"> The First Family</w:t>
      </w:r>
    </w:p>
    <w:p w:rsidR="00B93E28" w:rsidRDefault="00B93E28" w:rsidP="00E13455">
      <w:pPr>
        <w:widowControl/>
        <w:jc w:val="left"/>
      </w:pPr>
    </w:p>
    <w:p w:rsidR="00B93E28" w:rsidRDefault="00B93E28" w:rsidP="00E13455">
      <w:pPr>
        <w:widowControl/>
        <w:jc w:val="left"/>
      </w:pPr>
      <w:r>
        <w:t>伟大的圣经真理</w:t>
      </w:r>
      <w:r>
        <w:rPr>
          <w:rFonts w:hint="eastAsia"/>
        </w:rPr>
        <w:t>：</w:t>
      </w:r>
    </w:p>
    <w:p w:rsidR="00B93E28" w:rsidRDefault="00B93E28" w:rsidP="00B93E28">
      <w:pPr>
        <w:widowControl/>
        <w:jc w:val="left"/>
      </w:pPr>
      <w:r>
        <w:t>Great Bible Truths:</w:t>
      </w:r>
    </w:p>
    <w:p w:rsidR="00B93E28" w:rsidRDefault="00B93E28" w:rsidP="00B93E28">
      <w:pPr>
        <w:widowControl/>
        <w:jc w:val="left"/>
      </w:pPr>
      <w:r>
        <w:t>1.</w:t>
      </w:r>
      <w:r>
        <w:t>神安排夫妻</w:t>
      </w:r>
      <w:del w:id="251" w:author="SKY" w:date="2016-06-16T20:50:00Z">
        <w:r w:rsidDel="00692DCA">
          <w:delText>会</w:delText>
        </w:r>
        <w:r w:rsidDel="00692DCA">
          <w:rPr>
            <w:rFonts w:hint="eastAsia"/>
          </w:rPr>
          <w:delText>有</w:delText>
        </w:r>
      </w:del>
      <w:ins w:id="252" w:author="SKY" w:date="2016-06-16T20:50:00Z">
        <w:r w:rsidR="00692DCA">
          <w:rPr>
            <w:rFonts w:hint="eastAsia"/>
          </w:rPr>
          <w:t>生育</w:t>
        </w:r>
      </w:ins>
      <w:r>
        <w:t>孩子</w:t>
      </w:r>
      <w:r>
        <w:rPr>
          <w:rFonts w:hint="eastAsia"/>
        </w:rPr>
        <w:t>，</w:t>
      </w:r>
      <w:ins w:id="253" w:author="SKY" w:date="2016-06-16T20:50:00Z">
        <w:r w:rsidR="00692DCA">
          <w:rPr>
            <w:rFonts w:hint="eastAsia"/>
          </w:rPr>
          <w:t>并</w:t>
        </w:r>
      </w:ins>
      <w:r>
        <w:rPr>
          <w:rFonts w:hint="eastAsia"/>
        </w:rPr>
        <w:t>让</w:t>
      </w:r>
      <w:r>
        <w:t>所有人</w:t>
      </w:r>
      <w:ins w:id="254" w:author="SKY" w:date="2016-06-16T20:52:00Z">
        <w:r w:rsidR="00692DCA">
          <w:t>享有土地</w:t>
        </w:r>
      </w:ins>
      <w:del w:id="255" w:author="SKY" w:date="2016-06-16T20:51:00Z">
        <w:r w:rsidDel="00692DCA">
          <w:delText>在地上快乐的生活</w:delText>
        </w:r>
      </w:del>
      <w:r>
        <w:rPr>
          <w:rFonts w:hint="eastAsia"/>
        </w:rPr>
        <w:t>。</w:t>
      </w:r>
    </w:p>
    <w:p w:rsidR="00B93E28" w:rsidRDefault="00B93E28" w:rsidP="00B93E28">
      <w:pPr>
        <w:widowControl/>
        <w:jc w:val="left"/>
      </w:pPr>
      <w:r>
        <w:t>1. It is God’s plan that couples have children and that they enjoy the earth.</w:t>
      </w:r>
    </w:p>
    <w:p w:rsidR="00B93E28" w:rsidRDefault="00B93E28" w:rsidP="00B93E28">
      <w:pPr>
        <w:widowControl/>
        <w:jc w:val="left"/>
      </w:pPr>
      <w:r>
        <w:t>2.</w:t>
      </w:r>
      <w:r>
        <w:t>从人类诞生之初</w:t>
      </w:r>
      <w:r>
        <w:rPr>
          <w:rFonts w:hint="eastAsia"/>
        </w:rPr>
        <w:t>，</w:t>
      </w:r>
      <w:r>
        <w:t>嫉妒和仇恨就会</w:t>
      </w:r>
      <w:del w:id="256" w:author="SKY" w:date="2016-06-16T20:53:00Z">
        <w:r w:rsidDel="00692DCA">
          <w:delText>让人和人之间</w:delText>
        </w:r>
      </w:del>
      <w:del w:id="257" w:author="SKY" w:date="2016-06-16T20:52:00Z">
        <w:r w:rsidDel="00692DCA">
          <w:rPr>
            <w:rFonts w:hint="eastAsia"/>
          </w:rPr>
          <w:delText>，</w:delText>
        </w:r>
      </w:del>
      <w:del w:id="258" w:author="SKY" w:date="2016-06-16T20:53:00Z">
        <w:r w:rsidDel="00692DCA">
          <w:delText>出现</w:delText>
        </w:r>
      </w:del>
      <w:ins w:id="259" w:author="SKY" w:date="2016-06-16T20:53:00Z">
        <w:r w:rsidR="00692DCA">
          <w:t>导致</w:t>
        </w:r>
      </w:ins>
      <w:r>
        <w:t>凶杀</w:t>
      </w:r>
      <w:del w:id="260" w:author="SKY" w:date="2016-06-16T20:53:00Z">
        <w:r w:rsidDel="00692DCA">
          <w:delText>和伤害</w:delText>
        </w:r>
      </w:del>
      <w:ins w:id="261" w:author="SKY" w:date="2016-06-16T20:53:00Z">
        <w:r w:rsidR="00692DCA">
          <w:rPr>
            <w:rFonts w:hint="eastAsia"/>
          </w:rPr>
          <w:t>，</w:t>
        </w:r>
      </w:ins>
      <w:ins w:id="262" w:author="SKY" w:date="2016-06-16T20:54:00Z">
        <w:r w:rsidR="00692DCA">
          <w:rPr>
            <w:rFonts w:hint="eastAsia"/>
          </w:rPr>
          <w:t>也</w:t>
        </w:r>
        <w:r w:rsidR="00692DCA">
          <w:t>会</w:t>
        </w:r>
      </w:ins>
      <w:ins w:id="263" w:author="SKY" w:date="2016-06-16T20:53:00Z">
        <w:r w:rsidR="00692DCA">
          <w:t>让人和人之间互相伤害</w:t>
        </w:r>
      </w:ins>
      <w:r>
        <w:rPr>
          <w:rFonts w:hint="eastAsia"/>
        </w:rPr>
        <w:t>。</w:t>
      </w:r>
    </w:p>
    <w:p w:rsidR="00B93E28" w:rsidRDefault="00B93E28" w:rsidP="00B93E28">
      <w:pPr>
        <w:widowControl/>
        <w:jc w:val="left"/>
      </w:pPr>
      <w:r>
        <w:t>2. From the beginning, jealousy and hate led to murder and for people to hurt one another.</w:t>
      </w:r>
    </w:p>
    <w:p w:rsidR="00B93E28" w:rsidRDefault="00B93E28" w:rsidP="00E13455">
      <w:pPr>
        <w:widowControl/>
        <w:jc w:val="left"/>
      </w:pPr>
    </w:p>
    <w:p w:rsidR="00B93E28" w:rsidRDefault="00B93E28" w:rsidP="00E13455">
      <w:pPr>
        <w:widowControl/>
        <w:jc w:val="left"/>
      </w:pPr>
      <w:r>
        <w:t>创世记</w:t>
      </w:r>
      <w:r>
        <w:rPr>
          <w:rFonts w:hint="eastAsia"/>
        </w:rPr>
        <w:t xml:space="preserve">  </w:t>
      </w:r>
      <w:r>
        <w:t>4:1-26</w:t>
      </w:r>
    </w:p>
    <w:p w:rsidR="00B93E28" w:rsidRDefault="00B93E28" w:rsidP="00B93E28">
      <w:pPr>
        <w:widowControl/>
        <w:jc w:val="left"/>
      </w:pPr>
      <w:r>
        <w:t>Genesis 4:1-26</w:t>
      </w:r>
    </w:p>
    <w:p w:rsidR="00B93E28" w:rsidRDefault="00B93E28" w:rsidP="00B93E28">
      <w:pPr>
        <w:widowControl/>
        <w:jc w:val="left"/>
      </w:pPr>
    </w:p>
    <w:p w:rsidR="00B93E28" w:rsidRDefault="00981190" w:rsidP="00B93E28">
      <w:pPr>
        <w:widowControl/>
        <w:jc w:val="left"/>
      </w:pPr>
      <w:r>
        <w:t>亚当和夏娃一直生活在人间天堂里</w:t>
      </w:r>
      <w:r>
        <w:rPr>
          <w:rFonts w:hint="eastAsia"/>
        </w:rPr>
        <w:t>，</w:t>
      </w:r>
      <w:r>
        <w:t>直到他们犯了悖逆神的罪</w:t>
      </w:r>
      <w:r>
        <w:rPr>
          <w:rFonts w:hint="eastAsia"/>
        </w:rPr>
        <w:t>。</w:t>
      </w:r>
      <w:r w:rsidR="00262AE6">
        <w:rPr>
          <w:rFonts w:hint="eastAsia"/>
        </w:rPr>
        <w:t>在他们犯了罪之后，他们被驱逐出了伊甸园，他们</w:t>
      </w:r>
      <w:r w:rsidR="00B576A9">
        <w:rPr>
          <w:rFonts w:hint="eastAsia"/>
        </w:rPr>
        <w:t>开始忍受各种苦楚，如同当今的人一样。</w:t>
      </w:r>
    </w:p>
    <w:p w:rsidR="00981190" w:rsidRDefault="00B93E28" w:rsidP="00B93E28">
      <w:pPr>
        <w:widowControl/>
        <w:jc w:val="left"/>
      </w:pPr>
      <w:r>
        <w:t xml:space="preserve">Before they sinned against God, Adam and Eve lived in a paradise on earth. After they sinned, they were driven out of the Garden of Eden and they began to suffer the same things people suffer today. </w:t>
      </w:r>
    </w:p>
    <w:p w:rsidR="00981190" w:rsidRDefault="006B5467" w:rsidP="00B93E28">
      <w:pPr>
        <w:widowControl/>
        <w:jc w:val="left"/>
      </w:pPr>
      <w:ins w:id="264" w:author="SKY" w:date="2016-06-16T20:58:00Z">
        <w:r>
          <w:t>幸福伴随着他们的</w:t>
        </w:r>
      </w:ins>
      <w:del w:id="265" w:author="SKY" w:date="2016-06-16T20:58:00Z">
        <w:r w:rsidR="001D57F3" w:rsidDel="006B5467">
          <w:delText>当他们有了</w:delText>
        </w:r>
      </w:del>
      <w:r w:rsidR="001D57F3">
        <w:t>两个孩子该隐和亚伯</w:t>
      </w:r>
      <w:del w:id="266" w:author="SKY" w:date="2016-06-16T20:58:00Z">
        <w:r w:rsidR="001D57F3" w:rsidDel="006B5467">
          <w:delText>的时候</w:delText>
        </w:r>
      </w:del>
      <w:ins w:id="267" w:author="SKY" w:date="2016-06-16T20:58:00Z">
        <w:r>
          <w:t>的出生降临了</w:t>
        </w:r>
      </w:ins>
      <w:del w:id="268" w:author="SKY" w:date="2016-06-16T20:59:00Z">
        <w:r w:rsidR="001D57F3" w:rsidDel="006B5467">
          <w:rPr>
            <w:rFonts w:hint="eastAsia"/>
          </w:rPr>
          <w:delText>，</w:delText>
        </w:r>
        <w:r w:rsidR="001D57F3" w:rsidDel="006B5467">
          <w:delText>他们感觉非常的</w:delText>
        </w:r>
      </w:del>
      <w:del w:id="269" w:author="SKY" w:date="2016-06-16T20:58:00Z">
        <w:r w:rsidR="001D57F3" w:rsidDel="006B5467">
          <w:delText>幸福</w:delText>
        </w:r>
      </w:del>
      <w:r w:rsidR="001D57F3">
        <w:rPr>
          <w:rFonts w:hint="eastAsia"/>
        </w:rPr>
        <w:t>。</w:t>
      </w:r>
      <w:ins w:id="270" w:author="SKY" w:date="2016-06-16T21:00:00Z">
        <w:r>
          <w:rPr>
            <w:rFonts w:hint="eastAsia"/>
          </w:rPr>
          <w:t>随着</w:t>
        </w:r>
      </w:ins>
      <w:del w:id="271" w:author="SKY" w:date="2016-06-16T20:59:00Z">
        <w:r w:rsidR="001D57F3" w:rsidDel="006B5467">
          <w:rPr>
            <w:rFonts w:hint="eastAsia"/>
          </w:rPr>
          <w:delText>当</w:delText>
        </w:r>
      </w:del>
      <w:r w:rsidR="001D57F3">
        <w:rPr>
          <w:rFonts w:hint="eastAsia"/>
        </w:rPr>
        <w:t>这两个弟兄</w:t>
      </w:r>
      <w:ins w:id="272" w:author="SKY" w:date="2016-06-16T20:59:00Z">
        <w:r>
          <w:rPr>
            <w:rFonts w:hint="eastAsia"/>
          </w:rPr>
          <w:t>逐渐</w:t>
        </w:r>
      </w:ins>
      <w:r w:rsidR="001D57F3">
        <w:rPr>
          <w:rFonts w:hint="eastAsia"/>
        </w:rPr>
        <w:t>长大</w:t>
      </w:r>
      <w:del w:id="273" w:author="SKY" w:date="2016-06-16T21:00:00Z">
        <w:r w:rsidR="001D57F3" w:rsidDel="006B5467">
          <w:rPr>
            <w:rFonts w:hint="eastAsia"/>
          </w:rPr>
          <w:delText>了</w:delText>
        </w:r>
      </w:del>
      <w:r w:rsidR="001D57F3">
        <w:rPr>
          <w:rFonts w:hint="eastAsia"/>
        </w:rPr>
        <w:t>，该隐在田地里种植谷物，亚伯牧养了一群羊。</w:t>
      </w:r>
    </w:p>
    <w:p w:rsidR="001D57F3" w:rsidRDefault="00B93E28" w:rsidP="00B93E28">
      <w:pPr>
        <w:widowControl/>
        <w:jc w:val="left"/>
      </w:pPr>
      <w:r>
        <w:t xml:space="preserve">Happiness came to them when they had their two first children - Cain and Abel. These brothers grew up and Cain worked the soil and planted crops. Abel raised flocks. </w:t>
      </w:r>
    </w:p>
    <w:p w:rsidR="001D57F3" w:rsidRDefault="001D57F3" w:rsidP="00B93E28">
      <w:pPr>
        <w:widowControl/>
        <w:jc w:val="left"/>
      </w:pPr>
      <w:r>
        <w:t>当这两兄弟都</w:t>
      </w:r>
      <w:proofErr w:type="gramStart"/>
      <w:r>
        <w:t>希望给神献祭</w:t>
      </w:r>
      <w:proofErr w:type="gramEnd"/>
      <w:r>
        <w:t>的时候</w:t>
      </w:r>
      <w:r>
        <w:rPr>
          <w:rFonts w:hint="eastAsia"/>
        </w:rPr>
        <w:t>，</w:t>
      </w:r>
      <w:r>
        <w:t>亚伯</w:t>
      </w:r>
      <w:ins w:id="274" w:author="SKY" w:date="2016-06-16T21:01:00Z">
        <w:r w:rsidR="006B5467">
          <w:t>从他的羊群里</w:t>
        </w:r>
      </w:ins>
      <w:r>
        <w:t>挑选了</w:t>
      </w:r>
      <w:del w:id="275" w:author="SKY" w:date="2016-06-16T21:00:00Z">
        <w:r w:rsidDel="006B5467">
          <w:rPr>
            <w:rFonts w:hint="eastAsia"/>
          </w:rPr>
          <w:delText>刚出</w:delText>
        </w:r>
      </w:del>
      <w:ins w:id="276" w:author="SKY" w:date="2016-06-16T21:00:00Z">
        <w:r w:rsidR="006B5467">
          <w:rPr>
            <w:rFonts w:hint="eastAsia"/>
          </w:rPr>
          <w:t>头</w:t>
        </w:r>
      </w:ins>
      <w:r>
        <w:t>生的羔羊</w:t>
      </w:r>
      <w:r>
        <w:rPr>
          <w:rFonts w:hint="eastAsia"/>
        </w:rPr>
        <w:t>，</w:t>
      </w:r>
      <w:proofErr w:type="gramStart"/>
      <w:r>
        <w:t>该隐</w:t>
      </w:r>
      <w:ins w:id="277" w:author="SKY" w:date="2016-06-16T21:01:00Z">
        <w:r w:rsidR="006B5467">
          <w:t>则</w:t>
        </w:r>
      </w:ins>
      <w:r>
        <w:t>挑选</w:t>
      </w:r>
      <w:proofErr w:type="gramEnd"/>
      <w:r>
        <w:t>了水果</w:t>
      </w:r>
      <w:r>
        <w:rPr>
          <w:rFonts w:hint="eastAsia"/>
        </w:rPr>
        <w:t>。</w:t>
      </w:r>
      <w:del w:id="278" w:author="SKY" w:date="2016-06-16T21:03:00Z">
        <w:r w:rsidDel="006B5467">
          <w:rPr>
            <w:rFonts w:hint="eastAsia"/>
          </w:rPr>
          <w:delText>可是，</w:delText>
        </w:r>
      </w:del>
      <w:r>
        <w:rPr>
          <w:rFonts w:hint="eastAsia"/>
        </w:rPr>
        <w:t>神</w:t>
      </w:r>
      <w:del w:id="279" w:author="SKY" w:date="2016-06-16T21:03:00Z">
        <w:r w:rsidDel="006B5467">
          <w:rPr>
            <w:rFonts w:hint="eastAsia"/>
          </w:rPr>
          <w:delText>却</w:delText>
        </w:r>
      </w:del>
      <w:r>
        <w:rPr>
          <w:rFonts w:hint="eastAsia"/>
        </w:rPr>
        <w:t>喜悦</w:t>
      </w:r>
      <w:proofErr w:type="gramStart"/>
      <w:r>
        <w:rPr>
          <w:rFonts w:hint="eastAsia"/>
        </w:rPr>
        <w:t>亚伯所奉献</w:t>
      </w:r>
      <w:proofErr w:type="gramEnd"/>
      <w:r>
        <w:rPr>
          <w:rFonts w:hint="eastAsia"/>
        </w:rPr>
        <w:t>的祭品，该</w:t>
      </w:r>
      <w:proofErr w:type="gramStart"/>
      <w:r>
        <w:rPr>
          <w:rFonts w:hint="eastAsia"/>
        </w:rPr>
        <w:t>隐非常</w:t>
      </w:r>
      <w:proofErr w:type="gramEnd"/>
      <w:r>
        <w:rPr>
          <w:rFonts w:hint="eastAsia"/>
        </w:rPr>
        <w:t>嫉妒他的兄弟。</w:t>
      </w:r>
    </w:p>
    <w:p w:rsidR="001D57F3" w:rsidRDefault="00B93E28" w:rsidP="00B93E28">
      <w:pPr>
        <w:widowControl/>
        <w:jc w:val="left"/>
      </w:pPr>
      <w:r>
        <w:t xml:space="preserve">The time came when both brothers wanted to give offerings to God. Abel gave some firstborn of his flock and Cain gave fruit. But God was only pleased with Abel’s offering, and Cain became very jealous of his brother. </w:t>
      </w:r>
    </w:p>
    <w:p w:rsidR="001D57F3" w:rsidRDefault="001D57F3" w:rsidP="00B93E28">
      <w:pPr>
        <w:widowControl/>
        <w:jc w:val="left"/>
      </w:pPr>
      <w:r>
        <w:t>神警告该隐</w:t>
      </w:r>
      <w:r>
        <w:rPr>
          <w:rFonts w:hint="eastAsia"/>
        </w:rPr>
        <w:t>，</w:t>
      </w:r>
      <w:r>
        <w:t>他应该</w:t>
      </w:r>
      <w:ins w:id="280" w:author="SKY" w:date="2016-06-16T21:03:00Z">
        <w:r w:rsidR="006B5467">
          <w:t>选择</w:t>
        </w:r>
      </w:ins>
      <w:r>
        <w:t>做正确的事情</w:t>
      </w:r>
      <w:r>
        <w:rPr>
          <w:rFonts w:hint="eastAsia"/>
        </w:rPr>
        <w:t>，</w:t>
      </w:r>
      <w:r>
        <w:t>但是</w:t>
      </w:r>
      <w:proofErr w:type="gramStart"/>
      <w:r>
        <w:t>该隐却跟</w:t>
      </w:r>
      <w:proofErr w:type="gramEnd"/>
      <w:r>
        <w:t>他的兄弟说</w:t>
      </w:r>
      <w:r>
        <w:rPr>
          <w:rFonts w:hint="eastAsia"/>
        </w:rPr>
        <w:t>：“亚伯，跟我到田地里去”。当亚伯跟他到了田地里，该隐袭击了他，并杀死了他。</w:t>
      </w:r>
    </w:p>
    <w:p w:rsidR="001D57F3" w:rsidRDefault="00B93E28" w:rsidP="00B93E28">
      <w:pPr>
        <w:widowControl/>
        <w:jc w:val="left"/>
      </w:pPr>
      <w:r>
        <w:t xml:space="preserve">God warned Cain that he must choose to do what was right. But Cain said to his brother, Abel, “Let’s go out to the field.” When Abel followed him there, Abel attacked his brother and killed him. </w:t>
      </w:r>
    </w:p>
    <w:p w:rsidR="001D57F3" w:rsidRDefault="001D57F3" w:rsidP="00B93E28">
      <w:pPr>
        <w:widowControl/>
        <w:jc w:val="left"/>
      </w:pPr>
      <w:r>
        <w:t>之后</w:t>
      </w:r>
      <w:r>
        <w:rPr>
          <w:rFonts w:hint="eastAsia"/>
        </w:rPr>
        <w:t>，</w:t>
      </w:r>
      <w:r>
        <w:t>当神询问</w:t>
      </w:r>
      <w:r w:rsidR="004B5FF9" w:rsidRPr="004B5FF9">
        <w:rPr>
          <w:rFonts w:hint="eastAsia"/>
        </w:rPr>
        <w:t>该隐说</w:t>
      </w:r>
      <w:r w:rsidR="004B5FF9">
        <w:rPr>
          <w:rFonts w:hint="eastAsia"/>
        </w:rPr>
        <w:t>，</w:t>
      </w:r>
      <w:r w:rsidR="004B5FF9" w:rsidRPr="004B5FF9">
        <w:rPr>
          <w:rFonts w:hint="eastAsia"/>
        </w:rPr>
        <w:t>你兄弟亚伯在哪里</w:t>
      </w:r>
      <w:r w:rsidR="00107921">
        <w:rPr>
          <w:rFonts w:hint="eastAsia"/>
        </w:rPr>
        <w:t>。</w:t>
      </w:r>
      <w:r w:rsidR="004B5FF9" w:rsidRPr="004B5FF9">
        <w:rPr>
          <w:rFonts w:hint="eastAsia"/>
        </w:rPr>
        <w:t>他说</w:t>
      </w:r>
      <w:r w:rsidR="004B5FF9">
        <w:rPr>
          <w:rFonts w:hint="eastAsia"/>
        </w:rPr>
        <w:t>：“</w:t>
      </w:r>
      <w:r w:rsidR="004B5FF9" w:rsidRPr="004B5FF9">
        <w:rPr>
          <w:rFonts w:hint="eastAsia"/>
        </w:rPr>
        <w:t>我不知道</w:t>
      </w:r>
      <w:r w:rsidR="004B5FF9">
        <w:rPr>
          <w:rFonts w:hint="eastAsia"/>
        </w:rPr>
        <w:t>，我岂是看守我兄弟的吗</w:t>
      </w:r>
      <w:r>
        <w:rPr>
          <w:rFonts w:hint="eastAsia"/>
        </w:rPr>
        <w:t>”</w:t>
      </w:r>
      <w:r w:rsidR="004B5FF9">
        <w:rPr>
          <w:rFonts w:hint="eastAsia"/>
        </w:rPr>
        <w:t>。神说：“</w:t>
      </w:r>
      <w:r w:rsidR="004B5FF9" w:rsidRPr="004B5FF9">
        <w:rPr>
          <w:rFonts w:hint="eastAsia"/>
        </w:rPr>
        <w:t>你作了什么事呢</w:t>
      </w:r>
      <w:r w:rsidR="004B5FF9">
        <w:rPr>
          <w:rFonts w:hint="eastAsia"/>
        </w:rPr>
        <w:t>？</w:t>
      </w:r>
      <w:r w:rsidR="004B5FF9" w:rsidRPr="004B5FF9">
        <w:rPr>
          <w:rFonts w:hint="eastAsia"/>
        </w:rPr>
        <w:t>你兄弟的血</w:t>
      </w:r>
      <w:r w:rsidR="004B5FF9">
        <w:rPr>
          <w:rFonts w:hint="eastAsia"/>
        </w:rPr>
        <w:t>，</w:t>
      </w:r>
      <w:r w:rsidR="004B5FF9" w:rsidRPr="004B5FF9">
        <w:rPr>
          <w:rFonts w:hint="eastAsia"/>
        </w:rPr>
        <w:t>有声音从地里向我哀告。地开了口</w:t>
      </w:r>
      <w:r w:rsidR="004B5FF9">
        <w:rPr>
          <w:rFonts w:hint="eastAsia"/>
        </w:rPr>
        <w:t>，</w:t>
      </w:r>
      <w:r w:rsidR="004B5FF9" w:rsidRPr="004B5FF9">
        <w:rPr>
          <w:rFonts w:hint="eastAsia"/>
        </w:rPr>
        <w:t>从你手里接受你兄弟的血</w:t>
      </w:r>
      <w:r w:rsidR="00107921">
        <w:rPr>
          <w:rFonts w:hint="eastAsia"/>
        </w:rPr>
        <w:t>。</w:t>
      </w:r>
      <w:r w:rsidR="004B5FF9" w:rsidRPr="004B5FF9">
        <w:rPr>
          <w:rFonts w:hint="eastAsia"/>
        </w:rPr>
        <w:t>现在你必从这地受咒诅。你种地</w:t>
      </w:r>
      <w:r w:rsidR="004B5FF9">
        <w:rPr>
          <w:rFonts w:hint="eastAsia"/>
        </w:rPr>
        <w:t>，</w:t>
      </w:r>
      <w:r w:rsidR="004B5FF9" w:rsidRPr="004B5FF9">
        <w:rPr>
          <w:rFonts w:hint="eastAsia"/>
        </w:rPr>
        <w:t>地不再给你效力</w:t>
      </w:r>
      <w:r w:rsidR="00107921">
        <w:rPr>
          <w:rFonts w:hint="eastAsia"/>
        </w:rPr>
        <w:t>。</w:t>
      </w:r>
      <w:r w:rsidR="004B5FF9" w:rsidRPr="004B5FF9">
        <w:rPr>
          <w:rFonts w:hint="eastAsia"/>
        </w:rPr>
        <w:t>你必流离飘荡在地上。</w:t>
      </w:r>
      <w:r w:rsidR="004B5FF9">
        <w:rPr>
          <w:rFonts w:hint="eastAsia"/>
        </w:rPr>
        <w:t>”</w:t>
      </w:r>
    </w:p>
    <w:p w:rsidR="004B5FF9" w:rsidRDefault="00B93E28" w:rsidP="00B93E28">
      <w:pPr>
        <w:widowControl/>
        <w:jc w:val="left"/>
      </w:pPr>
      <w:r>
        <w:t xml:space="preserve">Later, when God asked Cain where his brother was, Cain answered, “How would I know? Am I my brother’s keeper?” The Lord answered, “What have you done? Your brother’s blood calls to me </w:t>
      </w:r>
      <w:r>
        <w:lastRenderedPageBreak/>
        <w:t xml:space="preserve">from the ground. From now on, the ground will not give you good crops. You will be driven away and be a wanderer.” </w:t>
      </w:r>
    </w:p>
    <w:p w:rsidR="004B5FF9" w:rsidRDefault="004B5FF9" w:rsidP="00B93E28">
      <w:pPr>
        <w:widowControl/>
        <w:jc w:val="left"/>
      </w:pPr>
      <w:r>
        <w:t>该隐说</w:t>
      </w:r>
      <w:r>
        <w:rPr>
          <w:rFonts w:hint="eastAsia"/>
        </w:rPr>
        <w:t>：“</w:t>
      </w:r>
      <w:r w:rsidR="00C36436" w:rsidRPr="00C36436">
        <w:rPr>
          <w:rFonts w:hint="eastAsia"/>
        </w:rPr>
        <w:t>我的刑罚太重</w:t>
      </w:r>
      <w:r w:rsidR="00C36436">
        <w:rPr>
          <w:rFonts w:hint="eastAsia"/>
        </w:rPr>
        <w:t>，</w:t>
      </w:r>
      <w:r w:rsidR="00C36436" w:rsidRPr="00C36436">
        <w:rPr>
          <w:rFonts w:hint="eastAsia"/>
        </w:rPr>
        <w:t>过于我所能当的。你如今赶逐我离开这地</w:t>
      </w:r>
      <w:r w:rsidR="00C36436">
        <w:rPr>
          <w:rFonts w:hint="eastAsia"/>
        </w:rPr>
        <w:t>，</w:t>
      </w:r>
      <w:r w:rsidR="00C36436" w:rsidRPr="00C36436">
        <w:rPr>
          <w:rFonts w:hint="eastAsia"/>
        </w:rPr>
        <w:t>以致不见你面</w:t>
      </w:r>
      <w:r w:rsidR="00107921">
        <w:rPr>
          <w:rFonts w:hint="eastAsia"/>
        </w:rPr>
        <w:t>。</w:t>
      </w:r>
      <w:r w:rsidR="00C36436" w:rsidRPr="00C36436">
        <w:rPr>
          <w:rFonts w:hint="eastAsia"/>
        </w:rPr>
        <w:t>我必流离飘荡在地上</w:t>
      </w:r>
      <w:r w:rsidR="00C36436">
        <w:rPr>
          <w:rFonts w:hint="eastAsia"/>
        </w:rPr>
        <w:t>，</w:t>
      </w:r>
      <w:r w:rsidR="00C36436" w:rsidRPr="00C36436">
        <w:rPr>
          <w:rFonts w:hint="eastAsia"/>
        </w:rPr>
        <w:t>凡遇见我的必杀我。</w:t>
      </w:r>
      <w:r>
        <w:rPr>
          <w:rFonts w:hint="eastAsia"/>
        </w:rPr>
        <w:t>”</w:t>
      </w:r>
    </w:p>
    <w:p w:rsidR="00C36436" w:rsidRDefault="00B93E28" w:rsidP="00B93E28">
      <w:pPr>
        <w:widowControl/>
        <w:jc w:val="left"/>
      </w:pPr>
      <w:r>
        <w:t xml:space="preserve">Cain said, “This is too much for me. Others will kill me.” </w:t>
      </w:r>
    </w:p>
    <w:p w:rsidR="00C36436" w:rsidRDefault="00C36436" w:rsidP="00B93E28">
      <w:pPr>
        <w:widowControl/>
        <w:jc w:val="left"/>
      </w:pPr>
      <w:r>
        <w:t>神告诉他</w:t>
      </w:r>
      <w:r>
        <w:rPr>
          <w:rFonts w:hint="eastAsia"/>
        </w:rPr>
        <w:t>，</w:t>
      </w:r>
      <w:r>
        <w:t>他以后不会被别人所杀</w:t>
      </w:r>
      <w:r w:rsidR="00F02ECB">
        <w:rPr>
          <w:rFonts w:hint="eastAsia"/>
        </w:rPr>
        <w:t>。之后，该隐结婚了，并且建造了一座城市，他用他的第一个儿子的名字以诺，来命名这座城市。</w:t>
      </w:r>
    </w:p>
    <w:p w:rsidR="00F02ECB" w:rsidRDefault="00B93E28" w:rsidP="00B93E28">
      <w:pPr>
        <w:widowControl/>
        <w:jc w:val="left"/>
      </w:pPr>
      <w:r>
        <w:t xml:space="preserve">But God said that he would not be killed. Later, Cain got married and started a city. He named it after his first son, Enoch. </w:t>
      </w:r>
    </w:p>
    <w:p w:rsidR="00F02ECB" w:rsidRDefault="00F02ECB" w:rsidP="00B93E28">
      <w:pPr>
        <w:widowControl/>
        <w:jc w:val="left"/>
      </w:pPr>
      <w:r>
        <w:t>越来越多的人出生</w:t>
      </w:r>
      <w:r>
        <w:rPr>
          <w:rFonts w:hint="eastAsia"/>
        </w:rPr>
        <w:t>，</w:t>
      </w:r>
      <w:r>
        <w:t>这些人又遍布到世界各地</w:t>
      </w:r>
      <w:r>
        <w:rPr>
          <w:rFonts w:hint="eastAsia"/>
        </w:rPr>
        <w:t>。</w:t>
      </w:r>
      <w:r w:rsidRPr="00F02ECB">
        <w:rPr>
          <w:rFonts w:hint="eastAsia"/>
        </w:rPr>
        <w:t>那时候人才求告</w:t>
      </w:r>
      <w:del w:id="281" w:author="SKY" w:date="2016-06-17T16:16:00Z">
        <w:r w:rsidRPr="00F02ECB" w:rsidDel="00E46C57">
          <w:rPr>
            <w:rFonts w:hint="eastAsia"/>
          </w:rPr>
          <w:delText>耶和华</w:delText>
        </w:r>
      </w:del>
      <w:ins w:id="282" w:author="SKY" w:date="2016-06-17T16:16:00Z">
        <w:r w:rsidR="00E46C57">
          <w:rPr>
            <w:rFonts w:hint="eastAsia"/>
          </w:rPr>
          <w:t>神</w:t>
        </w:r>
      </w:ins>
      <w:r w:rsidRPr="00F02ECB">
        <w:rPr>
          <w:rFonts w:hint="eastAsia"/>
        </w:rPr>
        <w:t>的名。</w:t>
      </w:r>
    </w:p>
    <w:p w:rsidR="00B93E28" w:rsidRDefault="00B93E28" w:rsidP="00B93E28">
      <w:pPr>
        <w:widowControl/>
        <w:jc w:val="left"/>
      </w:pPr>
      <w:r>
        <w:t>More and more people were born and moved out into different parts of the world. People then began to call on the name of the Lord.</w:t>
      </w:r>
    </w:p>
    <w:p w:rsidR="00B93E28" w:rsidRDefault="00B93E28" w:rsidP="00B93E28">
      <w:pPr>
        <w:widowControl/>
        <w:jc w:val="left"/>
      </w:pPr>
    </w:p>
    <w:p w:rsidR="00B93E28" w:rsidRDefault="00B93E28" w:rsidP="00B93E28">
      <w:pPr>
        <w:widowControl/>
        <w:jc w:val="left"/>
      </w:pPr>
      <w:r>
        <w:t>讨论故事</w:t>
      </w:r>
      <w:r>
        <w:rPr>
          <w:rFonts w:hint="eastAsia"/>
        </w:rPr>
        <w:t>：</w:t>
      </w:r>
    </w:p>
    <w:p w:rsidR="00B93E28" w:rsidRDefault="00B93E28" w:rsidP="00B93E28">
      <w:pPr>
        <w:widowControl/>
        <w:jc w:val="left"/>
      </w:pPr>
      <w:r>
        <w:t>Talk About the Story:</w:t>
      </w:r>
    </w:p>
    <w:p w:rsidR="00F02ECB" w:rsidRDefault="00F02ECB" w:rsidP="00B93E28">
      <w:pPr>
        <w:widowControl/>
        <w:jc w:val="left"/>
      </w:pPr>
      <w:r>
        <w:t>1.</w:t>
      </w:r>
      <w:r>
        <w:t>亚当和夏娃的两个儿子</w:t>
      </w:r>
      <w:r>
        <w:rPr>
          <w:rFonts w:hint="eastAsia"/>
        </w:rPr>
        <w:t>，也是</w:t>
      </w:r>
      <w:r>
        <w:t>世上第一对兄弟的名字都叫什么</w:t>
      </w:r>
      <w:r>
        <w:rPr>
          <w:rFonts w:hint="eastAsia"/>
        </w:rPr>
        <w:t>？</w:t>
      </w:r>
    </w:p>
    <w:p w:rsidR="00B93E28" w:rsidRDefault="00B93E28" w:rsidP="00B93E28">
      <w:pPr>
        <w:widowControl/>
        <w:jc w:val="left"/>
      </w:pPr>
      <w:r>
        <w:t>1. What were the names of the first two brothers, sons of Adam and Eve?</w:t>
      </w:r>
    </w:p>
    <w:p w:rsidR="00F02ECB" w:rsidRDefault="00F02ECB" w:rsidP="00B93E28">
      <w:pPr>
        <w:widowControl/>
        <w:jc w:val="left"/>
      </w:pPr>
      <w:r>
        <w:t>2.</w:t>
      </w:r>
      <w:r>
        <w:t>该隐为什么对他的兄弟嫉妒和生气</w:t>
      </w:r>
      <w:r>
        <w:rPr>
          <w:rFonts w:hint="eastAsia"/>
        </w:rPr>
        <w:t>？</w:t>
      </w:r>
    </w:p>
    <w:p w:rsidR="00B93E28" w:rsidRDefault="00B93E28" w:rsidP="00B93E28">
      <w:pPr>
        <w:widowControl/>
        <w:jc w:val="left"/>
      </w:pPr>
      <w:r>
        <w:t>2. Why was Cain jealous and angry with his brother?</w:t>
      </w:r>
    </w:p>
    <w:p w:rsidR="00F02ECB" w:rsidRDefault="00F02ECB" w:rsidP="00B93E28">
      <w:pPr>
        <w:widowControl/>
        <w:jc w:val="left"/>
      </w:pPr>
      <w:r>
        <w:t>3.</w:t>
      </w:r>
      <w:r>
        <w:t>他对他的兄弟做了什么</w:t>
      </w:r>
      <w:r>
        <w:rPr>
          <w:rFonts w:hint="eastAsia"/>
        </w:rPr>
        <w:t>？</w:t>
      </w:r>
    </w:p>
    <w:p w:rsidR="00B93E28" w:rsidRDefault="00B93E28" w:rsidP="00B93E28">
      <w:pPr>
        <w:widowControl/>
        <w:jc w:val="left"/>
      </w:pPr>
      <w:r>
        <w:t>3. What did he do to his brother?</w:t>
      </w:r>
    </w:p>
    <w:p w:rsidR="00F02ECB" w:rsidRDefault="00F02ECB" w:rsidP="00B93E28">
      <w:pPr>
        <w:widowControl/>
        <w:jc w:val="left"/>
      </w:pPr>
      <w:r>
        <w:t>4.</w:t>
      </w:r>
      <w:r>
        <w:t>神给了该隐什么样的惩罚</w:t>
      </w:r>
      <w:r>
        <w:rPr>
          <w:rFonts w:hint="eastAsia"/>
        </w:rPr>
        <w:t>？</w:t>
      </w:r>
    </w:p>
    <w:p w:rsidR="00B93E28" w:rsidRDefault="00B93E28" w:rsidP="00B93E28">
      <w:pPr>
        <w:widowControl/>
        <w:jc w:val="left"/>
      </w:pPr>
      <w:r>
        <w:t>4. What punishment did God give Cain?</w:t>
      </w:r>
    </w:p>
    <w:p w:rsidR="00B93E28" w:rsidRDefault="00B93E28" w:rsidP="00B93E28">
      <w:pPr>
        <w:widowControl/>
        <w:jc w:val="left"/>
      </w:pPr>
    </w:p>
    <w:p w:rsidR="00B93E28" w:rsidRDefault="00B93E28" w:rsidP="00B93E28">
      <w:pPr>
        <w:widowControl/>
        <w:jc w:val="left"/>
      </w:pPr>
    </w:p>
    <w:p w:rsidR="00B93E28" w:rsidRDefault="00B93E28" w:rsidP="00B93E28">
      <w:pPr>
        <w:widowControl/>
        <w:jc w:val="left"/>
      </w:pPr>
      <w:r>
        <w:t>你的看法</w:t>
      </w:r>
      <w:r>
        <w:rPr>
          <w:rFonts w:hint="eastAsia"/>
        </w:rPr>
        <w:t>：</w:t>
      </w:r>
    </w:p>
    <w:p w:rsidR="00B93E28" w:rsidRDefault="00B93E28" w:rsidP="00B93E28">
      <w:pPr>
        <w:widowControl/>
        <w:jc w:val="left"/>
      </w:pPr>
      <w:r>
        <w:t>What Do You Say?</w:t>
      </w:r>
    </w:p>
    <w:p w:rsidR="00F02ECB" w:rsidRDefault="00F02ECB" w:rsidP="00B93E28">
      <w:pPr>
        <w:widowControl/>
        <w:jc w:val="left"/>
      </w:pPr>
      <w:r>
        <w:t>你觉得当亚当和夏娃听到他们的</w:t>
      </w:r>
      <w:del w:id="283" w:author="SKY" w:date="2016-06-16T21:39:00Z">
        <w:r w:rsidDel="00486D69">
          <w:rPr>
            <w:rFonts w:hint="eastAsia"/>
          </w:rPr>
          <w:delText>两个儿子互相残杀</w:delText>
        </w:r>
      </w:del>
      <w:ins w:id="284" w:author="SKY" w:date="2016-06-16T21:39:00Z">
        <w:r w:rsidR="00486D69">
          <w:rPr>
            <w:rFonts w:hint="eastAsia"/>
          </w:rPr>
          <w:t>一个</w:t>
        </w:r>
        <w:r w:rsidR="00486D69">
          <w:t>儿子杀死了另外一个儿子</w:t>
        </w:r>
      </w:ins>
      <w:r>
        <w:rPr>
          <w:rFonts w:hint="eastAsia"/>
        </w:rPr>
        <w:t>，</w:t>
      </w:r>
      <w:r>
        <w:t>他们会有什么样的感觉</w:t>
      </w:r>
      <w:r>
        <w:rPr>
          <w:rFonts w:hint="eastAsia"/>
        </w:rPr>
        <w:t>？</w:t>
      </w:r>
    </w:p>
    <w:p w:rsidR="00B93E28" w:rsidRDefault="00B93E28" w:rsidP="00B93E28">
      <w:pPr>
        <w:widowControl/>
        <w:jc w:val="left"/>
      </w:pPr>
      <w:r>
        <w:t>How do you think Adam and Eve felt when they learned that one of their sons killed the other?</w:t>
      </w:r>
    </w:p>
    <w:p w:rsidR="00F02ECB" w:rsidRDefault="00F02ECB" w:rsidP="00B93E28">
      <w:pPr>
        <w:widowControl/>
        <w:jc w:val="left"/>
      </w:pPr>
      <w:r>
        <w:t>在他们的家庭里</w:t>
      </w:r>
      <w:r>
        <w:rPr>
          <w:rFonts w:hint="eastAsia"/>
        </w:rPr>
        <w:t>，</w:t>
      </w:r>
      <w:r>
        <w:t>这件凶杀案是否和这个家庭的悖逆有关</w:t>
      </w:r>
      <w:r>
        <w:rPr>
          <w:rFonts w:hint="eastAsia"/>
        </w:rPr>
        <w:t>？为什么是或者不是？</w:t>
      </w:r>
    </w:p>
    <w:p w:rsidR="00B93E28" w:rsidRDefault="00B93E28" w:rsidP="00B93E28">
      <w:pPr>
        <w:widowControl/>
        <w:jc w:val="left"/>
      </w:pPr>
      <w:r>
        <w:t>Did their disobedience to God have anything to do with the murder in their family? Why or why not?</w:t>
      </w:r>
    </w:p>
    <w:p w:rsidR="00B93E28" w:rsidRDefault="00B93E28" w:rsidP="00E13455">
      <w:pPr>
        <w:widowControl/>
        <w:jc w:val="left"/>
      </w:pPr>
    </w:p>
    <w:p w:rsidR="00B93E28" w:rsidRDefault="00B93E28" w:rsidP="00E13455">
      <w:pPr>
        <w:widowControl/>
        <w:jc w:val="left"/>
      </w:pPr>
    </w:p>
    <w:p w:rsidR="00365320" w:rsidRDefault="00365320" w:rsidP="00E13455">
      <w:pPr>
        <w:widowControl/>
        <w:jc w:val="left"/>
      </w:pPr>
    </w:p>
    <w:p w:rsidR="00365320" w:rsidRDefault="00365320">
      <w:pPr>
        <w:widowControl/>
        <w:jc w:val="left"/>
      </w:pPr>
      <w:r>
        <w:br w:type="page"/>
      </w:r>
    </w:p>
    <w:p w:rsidR="00365320" w:rsidRDefault="00365320" w:rsidP="00E13455">
      <w:pPr>
        <w:widowControl/>
        <w:jc w:val="left"/>
      </w:pPr>
      <w:r w:rsidRPr="00365320">
        <w:rPr>
          <w:rFonts w:hint="eastAsia"/>
        </w:rPr>
        <w:lastRenderedPageBreak/>
        <w:t>耶和华对该隐说、你兄弟亚伯在哪里</w:t>
      </w:r>
      <w:r w:rsidR="00107921">
        <w:rPr>
          <w:rFonts w:hint="eastAsia"/>
        </w:rPr>
        <w:t>。</w:t>
      </w:r>
      <w:r w:rsidRPr="00365320">
        <w:rPr>
          <w:rFonts w:hint="eastAsia"/>
        </w:rPr>
        <w:t>他说</w:t>
      </w:r>
      <w:del w:id="285" w:author="SKY" w:date="2016-06-16T21:40:00Z">
        <w:r w:rsidRPr="00365320" w:rsidDel="000A3E08">
          <w:rPr>
            <w:rFonts w:hint="eastAsia"/>
          </w:rPr>
          <w:delText>、</w:delText>
        </w:r>
      </w:del>
      <w:ins w:id="286" w:author="SKY" w:date="2016-06-16T21:40:00Z">
        <w:r w:rsidR="000A3E08">
          <w:rPr>
            <w:rFonts w:hint="eastAsia"/>
          </w:rPr>
          <w:t>，</w:t>
        </w:r>
      </w:ins>
      <w:r w:rsidRPr="00365320">
        <w:rPr>
          <w:rFonts w:hint="eastAsia"/>
        </w:rPr>
        <w:t>我不知道</w:t>
      </w:r>
      <w:del w:id="287" w:author="SKY" w:date="2016-06-16T21:40:00Z">
        <w:r w:rsidRPr="00365320" w:rsidDel="000A3E08">
          <w:rPr>
            <w:rFonts w:hint="eastAsia"/>
          </w:rPr>
          <w:delText>、</w:delText>
        </w:r>
      </w:del>
      <w:ins w:id="288" w:author="SKY" w:date="2016-06-16T21:40:00Z">
        <w:r w:rsidR="000A3E08">
          <w:rPr>
            <w:rFonts w:hint="eastAsia"/>
          </w:rPr>
          <w:t>，</w:t>
        </w:r>
      </w:ins>
      <w:r w:rsidRPr="00365320">
        <w:rPr>
          <w:rFonts w:hint="eastAsia"/>
        </w:rPr>
        <w:t>我岂是看守我兄弟的吗。</w:t>
      </w:r>
      <w:r w:rsidR="007356F8">
        <w:rPr>
          <w:rFonts w:hint="eastAsia"/>
        </w:rPr>
        <w:t xml:space="preserve"> </w:t>
      </w:r>
      <w:r>
        <w:rPr>
          <w:rFonts w:hint="eastAsia"/>
        </w:rPr>
        <w:t>创世记</w:t>
      </w:r>
      <w:r>
        <w:rPr>
          <w:rFonts w:hint="eastAsia"/>
        </w:rPr>
        <w:t xml:space="preserve"> </w:t>
      </w:r>
      <w:r>
        <w:t>4:9</w:t>
      </w:r>
    </w:p>
    <w:p w:rsidR="00365320" w:rsidRDefault="00365320" w:rsidP="00365320">
      <w:pPr>
        <w:widowControl/>
        <w:jc w:val="left"/>
      </w:pPr>
      <w:r>
        <w:t xml:space="preserve">The Lord asked </w:t>
      </w:r>
      <w:proofErr w:type="gramStart"/>
      <w:r>
        <w:t>Cain ,“</w:t>
      </w:r>
      <w:proofErr w:type="gramEnd"/>
      <w:r>
        <w:t>Where is your brother Abel?” He answered, “I don’t know. Am I supposed to take care of my brother?” Genesis 4:9</w:t>
      </w:r>
    </w:p>
    <w:p w:rsidR="00365320" w:rsidRDefault="00365320" w:rsidP="00E13455">
      <w:pPr>
        <w:widowControl/>
        <w:jc w:val="left"/>
      </w:pPr>
    </w:p>
    <w:p w:rsidR="007356F8" w:rsidRDefault="007356F8" w:rsidP="00E13455">
      <w:pPr>
        <w:widowControl/>
        <w:jc w:val="left"/>
      </w:pPr>
    </w:p>
    <w:p w:rsidR="007356F8" w:rsidRDefault="007356F8">
      <w:pPr>
        <w:widowControl/>
        <w:jc w:val="left"/>
      </w:pPr>
      <w:r>
        <w:br w:type="page"/>
      </w:r>
    </w:p>
    <w:p w:rsidR="007356F8" w:rsidRDefault="00D53EEE" w:rsidP="00E13455">
      <w:pPr>
        <w:widowControl/>
        <w:jc w:val="left"/>
      </w:pPr>
      <w:r>
        <w:lastRenderedPageBreak/>
        <w:t>故事</w:t>
      </w:r>
      <w:r>
        <w:rPr>
          <w:rFonts w:hint="eastAsia"/>
        </w:rPr>
        <w:t>5</w:t>
      </w:r>
      <w:r>
        <w:rPr>
          <w:rFonts w:hint="eastAsia"/>
        </w:rPr>
        <w:t>：</w:t>
      </w:r>
      <w:proofErr w:type="gramStart"/>
      <w:r w:rsidR="00184F3D">
        <w:rPr>
          <w:rFonts w:hint="eastAsia"/>
        </w:rPr>
        <w:t>神决定</w:t>
      </w:r>
      <w:proofErr w:type="gramEnd"/>
      <w:r w:rsidR="00184F3D">
        <w:rPr>
          <w:rFonts w:hint="eastAsia"/>
        </w:rPr>
        <w:t>毁灭世界</w:t>
      </w:r>
    </w:p>
    <w:p w:rsidR="004D5299" w:rsidRDefault="00D53EEE" w:rsidP="00E13455">
      <w:pPr>
        <w:widowControl/>
        <w:jc w:val="left"/>
      </w:pPr>
      <w:r w:rsidRPr="00D53EEE">
        <w:t>God Decides to Destroy the Earth</w:t>
      </w:r>
    </w:p>
    <w:p w:rsidR="004D5299" w:rsidRDefault="004D5299" w:rsidP="00E13455">
      <w:pPr>
        <w:widowControl/>
        <w:jc w:val="left"/>
      </w:pPr>
    </w:p>
    <w:p w:rsidR="00184F3D" w:rsidRDefault="00184F3D" w:rsidP="00E13455">
      <w:pPr>
        <w:widowControl/>
        <w:jc w:val="left"/>
      </w:pPr>
      <w:r>
        <w:t>伟大的圣经真理</w:t>
      </w:r>
      <w:r>
        <w:rPr>
          <w:rFonts w:hint="eastAsia"/>
        </w:rPr>
        <w:t>：</w:t>
      </w:r>
    </w:p>
    <w:p w:rsidR="00D53EEE" w:rsidRDefault="00D53EEE" w:rsidP="00D53EEE">
      <w:pPr>
        <w:widowControl/>
        <w:jc w:val="left"/>
      </w:pPr>
      <w:r>
        <w:t>Great Bible Truths:</w:t>
      </w:r>
    </w:p>
    <w:p w:rsidR="00184F3D" w:rsidRDefault="00184F3D" w:rsidP="00D53EEE">
      <w:pPr>
        <w:widowControl/>
        <w:jc w:val="left"/>
      </w:pPr>
      <w:r>
        <w:t>1.</w:t>
      </w:r>
      <w:r>
        <w:t>当神再不能忍受人类的罪恶的时候</w:t>
      </w:r>
      <w:r>
        <w:rPr>
          <w:rFonts w:hint="eastAsia"/>
        </w:rPr>
        <w:t>，</w:t>
      </w:r>
      <w:r>
        <w:t>他就会惩罚人类</w:t>
      </w:r>
      <w:r>
        <w:rPr>
          <w:rFonts w:hint="eastAsia"/>
        </w:rPr>
        <w:t>。</w:t>
      </w:r>
    </w:p>
    <w:p w:rsidR="00D53EEE" w:rsidRDefault="00D53EEE" w:rsidP="00D53EEE">
      <w:pPr>
        <w:widowControl/>
        <w:jc w:val="left"/>
      </w:pPr>
      <w:r>
        <w:t>1. When God can no longer stand the evil of people, He punishes them.</w:t>
      </w:r>
    </w:p>
    <w:p w:rsidR="00184F3D" w:rsidRDefault="00184F3D" w:rsidP="00D53EEE">
      <w:pPr>
        <w:widowControl/>
        <w:jc w:val="left"/>
      </w:pPr>
      <w:r>
        <w:t>2.</w:t>
      </w:r>
      <w:r>
        <w:t>当人类用罪恶和暴力</w:t>
      </w:r>
      <w:r>
        <w:rPr>
          <w:rFonts w:hint="eastAsia"/>
        </w:rPr>
        <w:t>让</w:t>
      </w:r>
      <w:r>
        <w:t>这个世界堕落了</w:t>
      </w:r>
      <w:r>
        <w:rPr>
          <w:rFonts w:hint="eastAsia"/>
        </w:rPr>
        <w:t>，</w:t>
      </w:r>
      <w:r>
        <w:t>神用</w:t>
      </w:r>
      <w:ins w:id="289" w:author="SKY" w:date="2016-06-16T21:43:00Z">
        <w:r w:rsidR="000A3E08">
          <w:t>大</w:t>
        </w:r>
      </w:ins>
      <w:r>
        <w:t>洪水摧毁了这个世界</w:t>
      </w:r>
      <w:r>
        <w:rPr>
          <w:rFonts w:hint="eastAsia"/>
        </w:rPr>
        <w:t>。</w:t>
      </w:r>
    </w:p>
    <w:p w:rsidR="004D5299" w:rsidRDefault="00D53EEE" w:rsidP="00D53EEE">
      <w:pPr>
        <w:widowControl/>
        <w:jc w:val="left"/>
      </w:pPr>
      <w:r>
        <w:t>2. When mankind ruined the earth with sin and violence, God destroyed the world with a flood.</w:t>
      </w:r>
    </w:p>
    <w:p w:rsidR="00D53EEE" w:rsidRDefault="00D53EEE" w:rsidP="00E13455">
      <w:pPr>
        <w:widowControl/>
        <w:jc w:val="left"/>
      </w:pPr>
    </w:p>
    <w:p w:rsidR="00D53EEE" w:rsidRDefault="00184F3D" w:rsidP="00E13455">
      <w:pPr>
        <w:widowControl/>
        <w:jc w:val="left"/>
      </w:pPr>
      <w:r>
        <w:t>创世记</w:t>
      </w:r>
      <w:r>
        <w:rPr>
          <w:rFonts w:hint="eastAsia"/>
        </w:rPr>
        <w:t xml:space="preserve"> </w:t>
      </w:r>
      <w:r>
        <w:t>6:1-22</w:t>
      </w:r>
    </w:p>
    <w:p w:rsidR="000A4593" w:rsidRDefault="000A4593" w:rsidP="000A4593">
      <w:pPr>
        <w:widowControl/>
        <w:jc w:val="left"/>
      </w:pPr>
      <w:r>
        <w:t>Genesis 6:1-22</w:t>
      </w:r>
    </w:p>
    <w:p w:rsidR="00184F3D" w:rsidRDefault="0030610F" w:rsidP="000A4593">
      <w:pPr>
        <w:widowControl/>
        <w:jc w:val="left"/>
      </w:pPr>
      <w:r>
        <w:t>起初</w:t>
      </w:r>
      <w:r>
        <w:rPr>
          <w:rFonts w:hint="eastAsia"/>
        </w:rPr>
        <w:t>，</w:t>
      </w:r>
      <w:r>
        <w:t>人类会活很久</w:t>
      </w:r>
      <w:r>
        <w:rPr>
          <w:rFonts w:hint="eastAsia"/>
        </w:rPr>
        <w:t>，</w:t>
      </w:r>
      <w:r>
        <w:t>可以活几百年</w:t>
      </w:r>
      <w:r>
        <w:rPr>
          <w:rFonts w:hint="eastAsia"/>
        </w:rPr>
        <w:t>，</w:t>
      </w:r>
      <w:r>
        <w:t>会有很多的孩子</w:t>
      </w:r>
      <w:r>
        <w:rPr>
          <w:rFonts w:hint="eastAsia"/>
        </w:rPr>
        <w:t>。</w:t>
      </w:r>
      <w:r w:rsidR="00427FED" w:rsidRPr="00427FED">
        <w:rPr>
          <w:rFonts w:hint="eastAsia"/>
        </w:rPr>
        <w:t>玛士撒拉</w:t>
      </w:r>
      <w:r w:rsidR="00427FED">
        <w:rPr>
          <w:rFonts w:hint="eastAsia"/>
        </w:rPr>
        <w:t>比其他人活的都要久，他在他</w:t>
      </w:r>
      <w:r w:rsidR="00427FED">
        <w:rPr>
          <w:rFonts w:hint="eastAsia"/>
        </w:rPr>
        <w:t xml:space="preserve"> 969</w:t>
      </w:r>
      <w:r w:rsidR="00427FED">
        <w:rPr>
          <w:rFonts w:hint="eastAsia"/>
        </w:rPr>
        <w:t>岁的时候才死去。</w:t>
      </w:r>
    </w:p>
    <w:p w:rsidR="000A4593" w:rsidRDefault="000A4593" w:rsidP="000A4593">
      <w:pPr>
        <w:widowControl/>
        <w:jc w:val="left"/>
      </w:pPr>
      <w:r>
        <w:t>At the beginning, people lived for a very long time, living for hundreds of years and having many</w:t>
      </w:r>
    </w:p>
    <w:p w:rsidR="00427FED" w:rsidRDefault="000A4593" w:rsidP="000A4593">
      <w:pPr>
        <w:widowControl/>
        <w:jc w:val="left"/>
      </w:pPr>
      <w:proofErr w:type="gramStart"/>
      <w:r>
        <w:t>children</w:t>
      </w:r>
      <w:proofErr w:type="gramEnd"/>
      <w:r>
        <w:t xml:space="preserve">. Methuselah lived longer than anyone, dying when he was 969 years old! </w:t>
      </w:r>
    </w:p>
    <w:p w:rsidR="00427FED" w:rsidRDefault="00427FED" w:rsidP="000A4593">
      <w:pPr>
        <w:widowControl/>
        <w:jc w:val="left"/>
      </w:pPr>
      <w:r>
        <w:t>但是可悲的是</w:t>
      </w:r>
      <w:r>
        <w:rPr>
          <w:rFonts w:hint="eastAsia"/>
        </w:rPr>
        <w:t>，</w:t>
      </w:r>
      <w:r>
        <w:t>人类越</w:t>
      </w:r>
      <w:proofErr w:type="gramStart"/>
      <w:r>
        <w:t>多人类</w:t>
      </w:r>
      <w:proofErr w:type="gramEnd"/>
      <w:r>
        <w:t>的罪恶也越多</w:t>
      </w:r>
      <w:r>
        <w:rPr>
          <w:rFonts w:hint="eastAsia"/>
        </w:rPr>
        <w:t>，</w:t>
      </w:r>
      <w:ins w:id="290" w:author="SKY" w:date="2016-06-16T21:44:00Z">
        <w:r w:rsidR="0029739E">
          <w:rPr>
            <w:rFonts w:hint="eastAsia"/>
          </w:rPr>
          <w:t>他们</w:t>
        </w:r>
      </w:ins>
      <w:r>
        <w:t>在神的面前做</w:t>
      </w:r>
      <w:ins w:id="291" w:author="SKY" w:date="2016-06-16T21:46:00Z">
        <w:r w:rsidR="007578E4">
          <w:t>出了</w:t>
        </w:r>
      </w:ins>
      <w:r>
        <w:t>罪恶的事情</w:t>
      </w:r>
      <w:r>
        <w:rPr>
          <w:rFonts w:hint="eastAsia"/>
        </w:rPr>
        <w:t>。</w:t>
      </w:r>
    </w:p>
    <w:p w:rsidR="00427FED" w:rsidRDefault="000A4593" w:rsidP="000A4593">
      <w:pPr>
        <w:widowControl/>
        <w:jc w:val="left"/>
      </w:pPr>
      <w:r>
        <w:t>Sadly, the more people</w:t>
      </w:r>
      <w:r w:rsidR="00184F3D">
        <w:t xml:space="preserve"> </w:t>
      </w:r>
      <w:r>
        <w:t xml:space="preserve">there were, the more the people sinned, doing what was evil in the sight of God. </w:t>
      </w:r>
    </w:p>
    <w:p w:rsidR="00427FED" w:rsidRDefault="002F0F9E" w:rsidP="000A4593">
      <w:pPr>
        <w:widowControl/>
        <w:jc w:val="left"/>
      </w:pPr>
      <w:proofErr w:type="gramStart"/>
      <w:r>
        <w:t>神看到</w:t>
      </w:r>
      <w:proofErr w:type="gramEnd"/>
      <w:r>
        <w:t>了人们在地上做了很多恶事</w:t>
      </w:r>
      <w:r>
        <w:rPr>
          <w:rFonts w:hint="eastAsia"/>
        </w:rPr>
        <w:t>，</w:t>
      </w:r>
      <w:r>
        <w:t>人们在地上想</w:t>
      </w:r>
      <w:r>
        <w:rPr>
          <w:rFonts w:hint="eastAsia"/>
        </w:rPr>
        <w:t>的做的都是邪恶的事情。神就后悔在世界上创造了人类，这个世界在罪恶中堕落，</w:t>
      </w:r>
      <w:proofErr w:type="gramStart"/>
      <w:r>
        <w:rPr>
          <w:rFonts w:hint="eastAsia"/>
        </w:rPr>
        <w:t>神觉得</w:t>
      </w:r>
      <w:proofErr w:type="gramEnd"/>
      <w:r>
        <w:rPr>
          <w:rFonts w:hint="eastAsia"/>
        </w:rPr>
        <w:t>非常惋惜。</w:t>
      </w:r>
    </w:p>
    <w:p w:rsidR="002F0F9E" w:rsidRDefault="000A4593" w:rsidP="000A4593">
      <w:pPr>
        <w:widowControl/>
        <w:jc w:val="left"/>
      </w:pPr>
      <w:r>
        <w:t>The Lord saw how great</w:t>
      </w:r>
      <w:r w:rsidR="00184F3D">
        <w:t xml:space="preserve"> </w:t>
      </w:r>
      <w:r>
        <w:t>man’s wickedness on the earth had become and that people were thinking all the time of doing what was</w:t>
      </w:r>
      <w:r w:rsidR="00184F3D">
        <w:t xml:space="preserve"> </w:t>
      </w:r>
      <w:r>
        <w:t>wrong. God became sorry that He had made the earth and His heart was filled with sorrow because the earth</w:t>
      </w:r>
      <w:r w:rsidR="00184F3D">
        <w:t xml:space="preserve"> </w:t>
      </w:r>
      <w:r>
        <w:t xml:space="preserve">had become ruined by sin. </w:t>
      </w:r>
    </w:p>
    <w:p w:rsidR="002F0F9E" w:rsidRDefault="002F0F9E" w:rsidP="000A4593">
      <w:pPr>
        <w:widowControl/>
        <w:jc w:val="left"/>
      </w:pPr>
      <w:r>
        <w:t>于是神就说</w:t>
      </w:r>
      <w:r>
        <w:rPr>
          <w:rFonts w:hint="eastAsia"/>
        </w:rPr>
        <w:t>：“我将除灭世上所有的人和动物，因为我后悔创造的这一切。”但是，</w:t>
      </w:r>
      <w:proofErr w:type="gramStart"/>
      <w:r>
        <w:rPr>
          <w:rFonts w:hint="eastAsia"/>
        </w:rPr>
        <w:t>神决定</w:t>
      </w:r>
      <w:proofErr w:type="gramEnd"/>
      <w:r>
        <w:rPr>
          <w:rFonts w:hint="eastAsia"/>
        </w:rPr>
        <w:t>拯救一个人。</w:t>
      </w:r>
    </w:p>
    <w:p w:rsidR="002F0F9E" w:rsidRDefault="000A4593" w:rsidP="000A4593">
      <w:pPr>
        <w:widowControl/>
        <w:jc w:val="left"/>
      </w:pPr>
      <w:r>
        <w:t>So the Lord said, “I will destroy all the people on the earth, and the animals and the</w:t>
      </w:r>
      <w:r w:rsidR="00184F3D">
        <w:t xml:space="preserve"> </w:t>
      </w:r>
      <w:r>
        <w:t>birds of the sky, because I am sad that I made them.</w:t>
      </w:r>
      <w:r w:rsidR="00184F3D">
        <w:t xml:space="preserve"> </w:t>
      </w:r>
      <w:r>
        <w:t xml:space="preserve">But God decided to save one man. </w:t>
      </w:r>
    </w:p>
    <w:p w:rsidR="002F0F9E" w:rsidRDefault="00030979" w:rsidP="000A4593">
      <w:pPr>
        <w:widowControl/>
        <w:jc w:val="left"/>
      </w:pPr>
      <w:r>
        <w:t>挪亚</w:t>
      </w:r>
      <w:r w:rsidR="002F0F9E">
        <w:t>是一个义人</w:t>
      </w:r>
      <w:r w:rsidR="002F0F9E">
        <w:rPr>
          <w:rFonts w:hint="eastAsia"/>
        </w:rPr>
        <w:t>，</w:t>
      </w:r>
      <w:r w:rsidR="000B35FA">
        <w:rPr>
          <w:rFonts w:hint="eastAsia"/>
        </w:rPr>
        <w:t>是当时那个时代里的人们中不会被神责怪的，他遵从神的意念。</w:t>
      </w:r>
    </w:p>
    <w:p w:rsidR="000B35FA" w:rsidRDefault="000A4593" w:rsidP="000A4593">
      <w:pPr>
        <w:widowControl/>
        <w:jc w:val="left"/>
      </w:pPr>
      <w:r>
        <w:t>Noah was a good man, without blame among the people who lived</w:t>
      </w:r>
      <w:r w:rsidR="00184F3D">
        <w:t xml:space="preserve"> </w:t>
      </w:r>
      <w:r>
        <w:t xml:space="preserve">at that time, and he walked with God. </w:t>
      </w:r>
    </w:p>
    <w:p w:rsidR="000B35FA" w:rsidRDefault="00030979" w:rsidP="000A4593">
      <w:pPr>
        <w:widowControl/>
        <w:jc w:val="left"/>
      </w:pPr>
      <w:r>
        <w:t>挪亚</w:t>
      </w:r>
      <w:r w:rsidR="000B35FA">
        <w:t>有三个儿子</w:t>
      </w:r>
      <w:r w:rsidR="000B35FA">
        <w:rPr>
          <w:rFonts w:hint="eastAsia"/>
        </w:rPr>
        <w:t>：</w:t>
      </w:r>
      <w:r w:rsidR="000B35FA">
        <w:t>闪</w:t>
      </w:r>
      <w:r w:rsidR="000B35FA">
        <w:rPr>
          <w:rFonts w:hint="eastAsia"/>
        </w:rPr>
        <w:t>、</w:t>
      </w:r>
      <w:r w:rsidR="000B35FA">
        <w:t>含</w:t>
      </w:r>
      <w:r w:rsidR="000B35FA">
        <w:rPr>
          <w:rFonts w:hint="eastAsia"/>
        </w:rPr>
        <w:t>、</w:t>
      </w:r>
      <w:r w:rsidR="000B35FA" w:rsidRPr="000B35FA">
        <w:rPr>
          <w:rFonts w:hint="eastAsia"/>
        </w:rPr>
        <w:t>雅</w:t>
      </w:r>
      <w:proofErr w:type="gramStart"/>
      <w:r w:rsidR="000B35FA" w:rsidRPr="000B35FA">
        <w:rPr>
          <w:rFonts w:hint="eastAsia"/>
        </w:rPr>
        <w:t>弗</w:t>
      </w:r>
      <w:proofErr w:type="gramEnd"/>
      <w:r w:rsidR="000B35FA">
        <w:rPr>
          <w:rFonts w:hint="eastAsia"/>
        </w:rPr>
        <w:t>。神告诉</w:t>
      </w:r>
      <w:r>
        <w:rPr>
          <w:rFonts w:hint="eastAsia"/>
        </w:rPr>
        <w:t>挪亚</w:t>
      </w:r>
      <w:r w:rsidR="000B35FA">
        <w:rPr>
          <w:rFonts w:hint="eastAsia"/>
        </w:rPr>
        <w:t>一个</w:t>
      </w:r>
      <w:del w:id="292" w:author="SKY" w:date="2016-06-16T21:48:00Z">
        <w:r w:rsidR="000B35FA" w:rsidDel="009809FC">
          <w:rPr>
            <w:rFonts w:hint="eastAsia"/>
          </w:rPr>
          <w:delText>惊人</w:delText>
        </w:r>
      </w:del>
      <w:ins w:id="293" w:author="SKY" w:date="2016-06-16T21:48:00Z">
        <w:r w:rsidR="009809FC">
          <w:rPr>
            <w:rFonts w:hint="eastAsia"/>
          </w:rPr>
          <w:t>不可思议</w:t>
        </w:r>
      </w:ins>
      <w:r w:rsidR="000B35FA">
        <w:rPr>
          <w:rFonts w:hint="eastAsia"/>
        </w:rPr>
        <w:t>的计划：“</w:t>
      </w:r>
      <w:r w:rsidR="001830F8" w:rsidRPr="001830F8">
        <w:rPr>
          <w:rFonts w:hint="eastAsia"/>
        </w:rPr>
        <w:t>凡有血气的人、他的尽头已经来到我面前、因为地上满了他们的强暴、我要把他们和地一并毁灭。你要用歌</w:t>
      </w:r>
      <w:proofErr w:type="gramStart"/>
      <w:r w:rsidR="001830F8" w:rsidRPr="001830F8">
        <w:rPr>
          <w:rFonts w:hint="eastAsia"/>
        </w:rPr>
        <w:t>斐</w:t>
      </w:r>
      <w:proofErr w:type="gramEnd"/>
      <w:r w:rsidR="001830F8" w:rsidRPr="001830F8">
        <w:rPr>
          <w:rFonts w:hint="eastAsia"/>
        </w:rPr>
        <w:t>木造一只方舟</w:t>
      </w:r>
      <w:del w:id="294" w:author="SKY" w:date="2016-06-16T21:49:00Z">
        <w:r w:rsidR="001830F8" w:rsidRPr="001830F8" w:rsidDel="007D4A07">
          <w:rPr>
            <w:rFonts w:hint="eastAsia"/>
          </w:rPr>
          <w:delText>、</w:delText>
        </w:r>
      </w:del>
      <w:ins w:id="295" w:author="SKY" w:date="2016-06-16T21:49:00Z">
        <w:r w:rsidR="007D4A07">
          <w:rPr>
            <w:rFonts w:hint="eastAsia"/>
          </w:rPr>
          <w:t>，</w:t>
        </w:r>
      </w:ins>
      <w:r w:rsidR="001830F8" w:rsidRPr="001830F8">
        <w:rPr>
          <w:rFonts w:hint="eastAsia"/>
        </w:rPr>
        <w:t>分一间一间的造</w:t>
      </w:r>
      <w:del w:id="296" w:author="SKY" w:date="2016-06-16T21:49:00Z">
        <w:r w:rsidR="001830F8" w:rsidRPr="001830F8" w:rsidDel="007D4A07">
          <w:rPr>
            <w:rFonts w:hint="eastAsia"/>
          </w:rPr>
          <w:delText>、</w:delText>
        </w:r>
      </w:del>
      <w:ins w:id="297" w:author="SKY" w:date="2016-06-16T21:49:00Z">
        <w:r w:rsidR="007D4A07">
          <w:rPr>
            <w:rFonts w:hint="eastAsia"/>
          </w:rPr>
          <w:t>，</w:t>
        </w:r>
      </w:ins>
      <w:r w:rsidR="001830F8" w:rsidRPr="001830F8">
        <w:rPr>
          <w:rFonts w:hint="eastAsia"/>
        </w:rPr>
        <w:t>里外抹上松香。方舟的造法乃是这样</w:t>
      </w:r>
      <w:del w:id="298" w:author="SKY" w:date="2016-06-16T21:49:00Z">
        <w:r w:rsidR="001830F8" w:rsidRPr="001830F8" w:rsidDel="007D4A07">
          <w:rPr>
            <w:rFonts w:hint="eastAsia"/>
          </w:rPr>
          <w:delText>、</w:delText>
        </w:r>
      </w:del>
      <w:ins w:id="299" w:author="SKY" w:date="2016-06-16T21:49:00Z">
        <w:r w:rsidR="007D4A07">
          <w:rPr>
            <w:rFonts w:hint="eastAsia"/>
          </w:rPr>
          <w:t>，</w:t>
        </w:r>
      </w:ins>
      <w:r w:rsidR="001830F8" w:rsidRPr="001830F8">
        <w:rPr>
          <w:rFonts w:hint="eastAsia"/>
        </w:rPr>
        <w:t>要长三百肘</w:t>
      </w:r>
      <w:del w:id="300" w:author="SKY" w:date="2016-06-16T21:49:00Z">
        <w:r w:rsidR="001830F8" w:rsidRPr="001830F8" w:rsidDel="007D4A07">
          <w:rPr>
            <w:rFonts w:hint="eastAsia"/>
          </w:rPr>
          <w:delText>、</w:delText>
        </w:r>
      </w:del>
      <w:ins w:id="301" w:author="SKY" w:date="2016-06-16T21:49:00Z">
        <w:r w:rsidR="007D4A07">
          <w:rPr>
            <w:rFonts w:hint="eastAsia"/>
          </w:rPr>
          <w:t>，</w:t>
        </w:r>
      </w:ins>
      <w:r w:rsidR="001830F8" w:rsidRPr="001830F8">
        <w:rPr>
          <w:rFonts w:hint="eastAsia"/>
        </w:rPr>
        <w:t>宽五十肘</w:t>
      </w:r>
      <w:del w:id="302" w:author="SKY" w:date="2016-06-16T21:49:00Z">
        <w:r w:rsidR="001830F8" w:rsidRPr="001830F8" w:rsidDel="007D4A07">
          <w:rPr>
            <w:rFonts w:hint="eastAsia"/>
          </w:rPr>
          <w:delText>、</w:delText>
        </w:r>
      </w:del>
      <w:ins w:id="303" w:author="SKY" w:date="2016-06-16T21:49:00Z">
        <w:r w:rsidR="007D4A07">
          <w:rPr>
            <w:rFonts w:hint="eastAsia"/>
          </w:rPr>
          <w:t>，</w:t>
        </w:r>
      </w:ins>
      <w:r w:rsidR="001830F8" w:rsidRPr="001830F8">
        <w:rPr>
          <w:rFonts w:hint="eastAsia"/>
        </w:rPr>
        <w:t>高三十肘。</w:t>
      </w:r>
      <w:r w:rsidR="000B35FA">
        <w:rPr>
          <w:rFonts w:hint="eastAsia"/>
        </w:rPr>
        <w:t>”</w:t>
      </w:r>
    </w:p>
    <w:p w:rsidR="001830F8" w:rsidRDefault="000A4593" w:rsidP="000A4593">
      <w:pPr>
        <w:widowControl/>
        <w:jc w:val="left"/>
      </w:pPr>
      <w:r>
        <w:t xml:space="preserve">Noah had three sons: Shem, Ham and </w:t>
      </w:r>
      <w:r w:rsidR="000B35FA">
        <w:t>Japheth</w:t>
      </w:r>
      <w:r>
        <w:t>. God came to Noah with</w:t>
      </w:r>
      <w:r w:rsidR="00184F3D">
        <w:t xml:space="preserve"> </w:t>
      </w:r>
      <w:r>
        <w:t>a surprising plan: “I am going to put an end to all people, for the earth is filled with violence because of them.</w:t>
      </w:r>
      <w:r w:rsidR="00184F3D">
        <w:t xml:space="preserve"> </w:t>
      </w:r>
      <w:r>
        <w:t>I am surely going to destroy both them and the earth. So build yourself an ark of cypress wood, make rooms</w:t>
      </w:r>
      <w:r w:rsidR="00184F3D">
        <w:t xml:space="preserve"> </w:t>
      </w:r>
      <w:r>
        <w:lastRenderedPageBreak/>
        <w:t>in it and coat it with pitch inside and out so it will not sink. It must be very big, 450 feet long, 75 feet wide, and</w:t>
      </w:r>
      <w:r w:rsidR="00184F3D">
        <w:t xml:space="preserve"> </w:t>
      </w:r>
      <w:r>
        <w:t>45 feet tall.</w:t>
      </w:r>
      <w:r w:rsidR="00184F3D">
        <w:t xml:space="preserve"> </w:t>
      </w:r>
    </w:p>
    <w:p w:rsidR="001830F8" w:rsidRDefault="001830F8" w:rsidP="000A4593">
      <w:pPr>
        <w:widowControl/>
        <w:jc w:val="left"/>
      </w:pPr>
      <w:r w:rsidRPr="001830F8">
        <w:rPr>
          <w:rFonts w:hint="eastAsia"/>
        </w:rPr>
        <w:t>我要使洪水泛滥在地上</w:t>
      </w:r>
      <w:del w:id="304" w:author="SKY" w:date="2016-06-16T22:14:00Z">
        <w:r w:rsidRPr="001830F8" w:rsidDel="0098362B">
          <w:rPr>
            <w:rFonts w:hint="eastAsia"/>
          </w:rPr>
          <w:delText>、</w:delText>
        </w:r>
      </w:del>
      <w:ins w:id="305" w:author="SKY" w:date="2016-06-16T22:14:00Z">
        <w:r w:rsidR="0098362B">
          <w:rPr>
            <w:rFonts w:hint="eastAsia"/>
          </w:rPr>
          <w:t>，</w:t>
        </w:r>
      </w:ins>
      <w:r w:rsidRPr="001830F8">
        <w:rPr>
          <w:rFonts w:hint="eastAsia"/>
        </w:rPr>
        <w:t>毁灭天下</w:t>
      </w:r>
      <w:del w:id="306" w:author="SKY" w:date="2016-06-16T22:14:00Z">
        <w:r w:rsidRPr="001830F8" w:rsidDel="0098362B">
          <w:rPr>
            <w:rFonts w:hint="eastAsia"/>
          </w:rPr>
          <w:delText>、</w:delText>
        </w:r>
      </w:del>
      <w:ins w:id="307" w:author="SKY" w:date="2016-06-16T22:14:00Z">
        <w:r w:rsidR="0098362B">
          <w:rPr>
            <w:rFonts w:hint="eastAsia"/>
          </w:rPr>
          <w:t>，</w:t>
        </w:r>
      </w:ins>
      <w:r w:rsidRPr="001830F8">
        <w:rPr>
          <w:rFonts w:hint="eastAsia"/>
        </w:rPr>
        <w:t>凡地上有血肉</w:t>
      </w:r>
      <w:del w:id="308" w:author="SKY" w:date="2016-06-16T22:14:00Z">
        <w:r w:rsidRPr="001830F8" w:rsidDel="0098362B">
          <w:rPr>
            <w:rFonts w:hint="eastAsia"/>
          </w:rPr>
          <w:delText>、</w:delText>
        </w:r>
      </w:del>
      <w:ins w:id="309" w:author="SKY" w:date="2016-06-16T22:14:00Z">
        <w:r w:rsidR="0098362B">
          <w:rPr>
            <w:rFonts w:hint="eastAsia"/>
          </w:rPr>
          <w:t>，</w:t>
        </w:r>
      </w:ins>
      <w:r w:rsidRPr="001830F8">
        <w:rPr>
          <w:rFonts w:hint="eastAsia"/>
        </w:rPr>
        <w:t>有气息的活物</w:t>
      </w:r>
      <w:del w:id="310" w:author="SKY" w:date="2016-06-16T22:14:00Z">
        <w:r w:rsidRPr="001830F8" w:rsidDel="0098362B">
          <w:rPr>
            <w:rFonts w:hint="eastAsia"/>
          </w:rPr>
          <w:delText>、</w:delText>
        </w:r>
      </w:del>
      <w:ins w:id="311" w:author="SKY" w:date="2016-06-16T22:14:00Z">
        <w:r w:rsidR="0098362B">
          <w:rPr>
            <w:rFonts w:hint="eastAsia"/>
          </w:rPr>
          <w:t>，</w:t>
        </w:r>
      </w:ins>
      <w:r w:rsidRPr="001830F8">
        <w:rPr>
          <w:rFonts w:hint="eastAsia"/>
        </w:rPr>
        <w:t>无一不死。你同你的妻</w:t>
      </w:r>
      <w:del w:id="312" w:author="SKY" w:date="2016-06-16T22:14:00Z">
        <w:r w:rsidRPr="001830F8" w:rsidDel="0098362B">
          <w:rPr>
            <w:rFonts w:hint="eastAsia"/>
          </w:rPr>
          <w:delText>、</w:delText>
        </w:r>
      </w:del>
      <w:ins w:id="313" w:author="SKY" w:date="2016-06-16T22:14:00Z">
        <w:r w:rsidR="0098362B">
          <w:rPr>
            <w:rFonts w:hint="eastAsia"/>
          </w:rPr>
          <w:t>，</w:t>
        </w:r>
      </w:ins>
      <w:r w:rsidRPr="001830F8">
        <w:rPr>
          <w:rFonts w:hint="eastAsia"/>
        </w:rPr>
        <w:t>与儿子</w:t>
      </w:r>
      <w:del w:id="314" w:author="SKY" w:date="2016-06-16T22:14:00Z">
        <w:r w:rsidRPr="001830F8" w:rsidDel="0098362B">
          <w:rPr>
            <w:rFonts w:hint="eastAsia"/>
          </w:rPr>
          <w:delText>、</w:delText>
        </w:r>
      </w:del>
      <w:ins w:id="315" w:author="SKY" w:date="2016-06-16T22:14:00Z">
        <w:r w:rsidR="0098362B">
          <w:rPr>
            <w:rFonts w:hint="eastAsia"/>
          </w:rPr>
          <w:t>，</w:t>
        </w:r>
      </w:ins>
      <w:r w:rsidRPr="001830F8">
        <w:rPr>
          <w:rFonts w:hint="eastAsia"/>
        </w:rPr>
        <w:t>儿妇</w:t>
      </w:r>
      <w:del w:id="316" w:author="SKY" w:date="2016-06-16T22:14:00Z">
        <w:r w:rsidRPr="001830F8" w:rsidDel="0098362B">
          <w:rPr>
            <w:rFonts w:hint="eastAsia"/>
          </w:rPr>
          <w:delText>、</w:delText>
        </w:r>
      </w:del>
      <w:ins w:id="317" w:author="SKY" w:date="2016-06-16T22:14:00Z">
        <w:r w:rsidR="0098362B">
          <w:rPr>
            <w:rFonts w:hint="eastAsia"/>
          </w:rPr>
          <w:t>，</w:t>
        </w:r>
      </w:ins>
      <w:r w:rsidRPr="001830F8">
        <w:rPr>
          <w:rFonts w:hint="eastAsia"/>
        </w:rPr>
        <w:t>都要进入方舟。我却要与你立约</w:t>
      </w:r>
      <w:del w:id="318" w:author="SKY" w:date="2016-06-16T22:14:00Z">
        <w:r w:rsidRPr="001830F8" w:rsidDel="0098362B">
          <w:rPr>
            <w:rFonts w:hint="eastAsia"/>
          </w:rPr>
          <w:delText>、</w:delText>
        </w:r>
      </w:del>
      <w:ins w:id="319" w:author="SKY" w:date="2016-06-16T22:14:00Z">
        <w:r w:rsidR="0098362B">
          <w:rPr>
            <w:rFonts w:hint="eastAsia"/>
          </w:rPr>
          <w:t>，</w:t>
        </w:r>
      </w:ins>
      <w:r w:rsidRPr="001830F8">
        <w:rPr>
          <w:rFonts w:hint="eastAsia"/>
        </w:rPr>
        <w:t>你同你的妻</w:t>
      </w:r>
      <w:del w:id="320" w:author="SKY" w:date="2016-06-16T22:14:00Z">
        <w:r w:rsidRPr="001830F8" w:rsidDel="0098362B">
          <w:rPr>
            <w:rFonts w:hint="eastAsia"/>
          </w:rPr>
          <w:delText>、</w:delText>
        </w:r>
      </w:del>
      <w:ins w:id="321" w:author="SKY" w:date="2016-06-16T22:14:00Z">
        <w:r w:rsidR="0098362B">
          <w:rPr>
            <w:rFonts w:hint="eastAsia"/>
          </w:rPr>
          <w:t>，</w:t>
        </w:r>
      </w:ins>
      <w:r w:rsidRPr="001830F8">
        <w:rPr>
          <w:rFonts w:hint="eastAsia"/>
        </w:rPr>
        <w:t>与儿子</w:t>
      </w:r>
      <w:del w:id="322" w:author="SKY" w:date="2016-06-16T22:14:00Z">
        <w:r w:rsidRPr="001830F8" w:rsidDel="0098362B">
          <w:rPr>
            <w:rFonts w:hint="eastAsia"/>
          </w:rPr>
          <w:delText>、</w:delText>
        </w:r>
      </w:del>
      <w:ins w:id="323" w:author="SKY" w:date="2016-06-16T22:14:00Z">
        <w:r w:rsidR="0098362B">
          <w:rPr>
            <w:rFonts w:hint="eastAsia"/>
          </w:rPr>
          <w:t>，</w:t>
        </w:r>
      </w:ins>
      <w:r w:rsidRPr="001830F8">
        <w:rPr>
          <w:rFonts w:hint="eastAsia"/>
        </w:rPr>
        <w:t>儿妇</w:t>
      </w:r>
      <w:del w:id="324" w:author="SKY" w:date="2016-06-16T22:14:00Z">
        <w:r w:rsidRPr="001830F8" w:rsidDel="0098362B">
          <w:rPr>
            <w:rFonts w:hint="eastAsia"/>
          </w:rPr>
          <w:delText>、</w:delText>
        </w:r>
      </w:del>
      <w:ins w:id="325" w:author="SKY" w:date="2016-06-16T22:14:00Z">
        <w:r w:rsidR="0098362B">
          <w:rPr>
            <w:rFonts w:hint="eastAsia"/>
          </w:rPr>
          <w:t>，</w:t>
        </w:r>
      </w:ins>
      <w:r w:rsidRPr="001830F8">
        <w:rPr>
          <w:rFonts w:hint="eastAsia"/>
        </w:rPr>
        <w:t>都要进入方舟。凡有血肉的活物</w:t>
      </w:r>
      <w:del w:id="326" w:author="SKY" w:date="2016-06-16T22:14:00Z">
        <w:r w:rsidRPr="001830F8" w:rsidDel="0098362B">
          <w:rPr>
            <w:rFonts w:hint="eastAsia"/>
          </w:rPr>
          <w:delText>、</w:delText>
        </w:r>
      </w:del>
      <w:ins w:id="327" w:author="SKY" w:date="2016-06-16T22:14:00Z">
        <w:r w:rsidR="0098362B">
          <w:rPr>
            <w:rFonts w:hint="eastAsia"/>
          </w:rPr>
          <w:t>，</w:t>
        </w:r>
      </w:ins>
      <w:r w:rsidRPr="001830F8">
        <w:rPr>
          <w:rFonts w:hint="eastAsia"/>
        </w:rPr>
        <w:t>每样两个</w:t>
      </w:r>
      <w:del w:id="328" w:author="SKY" w:date="2016-06-16T22:14:00Z">
        <w:r w:rsidRPr="001830F8" w:rsidDel="0098362B">
          <w:rPr>
            <w:rFonts w:hint="eastAsia"/>
          </w:rPr>
          <w:delText>、</w:delText>
        </w:r>
      </w:del>
      <w:ins w:id="329" w:author="SKY" w:date="2016-06-16T22:14:00Z">
        <w:r w:rsidR="0098362B">
          <w:rPr>
            <w:rFonts w:hint="eastAsia"/>
          </w:rPr>
          <w:t>，</w:t>
        </w:r>
      </w:ins>
      <w:proofErr w:type="gramStart"/>
      <w:r w:rsidRPr="001830F8">
        <w:rPr>
          <w:rFonts w:hint="eastAsia"/>
        </w:rPr>
        <w:t>一</w:t>
      </w:r>
      <w:proofErr w:type="gramEnd"/>
      <w:r w:rsidRPr="001830F8">
        <w:rPr>
          <w:rFonts w:hint="eastAsia"/>
        </w:rPr>
        <w:t>公</w:t>
      </w:r>
      <w:proofErr w:type="gramStart"/>
      <w:r w:rsidRPr="001830F8">
        <w:rPr>
          <w:rFonts w:hint="eastAsia"/>
        </w:rPr>
        <w:t>一</w:t>
      </w:r>
      <w:proofErr w:type="gramEnd"/>
      <w:r w:rsidRPr="001830F8">
        <w:rPr>
          <w:rFonts w:hint="eastAsia"/>
        </w:rPr>
        <w:t>母</w:t>
      </w:r>
      <w:del w:id="330" w:author="SKY" w:date="2016-06-16T22:14:00Z">
        <w:r w:rsidRPr="001830F8" w:rsidDel="0098362B">
          <w:rPr>
            <w:rFonts w:hint="eastAsia"/>
          </w:rPr>
          <w:delText>、</w:delText>
        </w:r>
      </w:del>
      <w:ins w:id="331" w:author="SKY" w:date="2016-06-16T22:14:00Z">
        <w:r w:rsidR="0098362B">
          <w:rPr>
            <w:rFonts w:hint="eastAsia"/>
          </w:rPr>
          <w:t>，</w:t>
        </w:r>
      </w:ins>
      <w:r w:rsidRPr="001830F8">
        <w:rPr>
          <w:rFonts w:hint="eastAsia"/>
        </w:rPr>
        <w:t>你要带进方舟</w:t>
      </w:r>
      <w:del w:id="332" w:author="SKY" w:date="2016-06-16T22:14:00Z">
        <w:r w:rsidRPr="001830F8" w:rsidDel="0098362B">
          <w:rPr>
            <w:rFonts w:hint="eastAsia"/>
          </w:rPr>
          <w:delText>、</w:delText>
        </w:r>
      </w:del>
      <w:ins w:id="333" w:author="SKY" w:date="2016-06-16T22:14:00Z">
        <w:r w:rsidR="0098362B">
          <w:rPr>
            <w:rFonts w:hint="eastAsia"/>
          </w:rPr>
          <w:t>，</w:t>
        </w:r>
      </w:ins>
      <w:r w:rsidRPr="001830F8">
        <w:rPr>
          <w:rFonts w:hint="eastAsia"/>
        </w:rPr>
        <w:t>好在你那里保全生命。</w:t>
      </w:r>
    </w:p>
    <w:p w:rsidR="001830F8" w:rsidRDefault="000A4593" w:rsidP="000A4593">
      <w:pPr>
        <w:widowControl/>
        <w:jc w:val="left"/>
      </w:pPr>
      <w:r>
        <w:rPr>
          <w:rFonts w:hint="eastAsia"/>
        </w:rPr>
        <w:t>“</w:t>
      </w:r>
      <w:r>
        <w:t>I am going to bring a flood on the earth to destroy all life under the heavens, except you and your</w:t>
      </w:r>
      <w:r w:rsidR="00184F3D">
        <w:t xml:space="preserve"> </w:t>
      </w:r>
      <w:r>
        <w:t>sons, your wife and your sons’ wives, because I will make a covenant with you. And you are to bring two of all</w:t>
      </w:r>
      <w:r w:rsidR="00184F3D">
        <w:t xml:space="preserve"> </w:t>
      </w:r>
      <w:r>
        <w:t xml:space="preserve">living creatures, male and female, to keep them alive with you.” </w:t>
      </w:r>
    </w:p>
    <w:p w:rsidR="001830F8" w:rsidRDefault="001830F8" w:rsidP="000A4593">
      <w:pPr>
        <w:widowControl/>
        <w:jc w:val="left"/>
      </w:pPr>
      <w:r>
        <w:t>神教导</w:t>
      </w:r>
      <w:r w:rsidR="00030979">
        <w:t>挪亚</w:t>
      </w:r>
      <w:r>
        <w:t>如何造船</w:t>
      </w:r>
      <w:r>
        <w:rPr>
          <w:rFonts w:hint="eastAsia"/>
        </w:rPr>
        <w:t>，</w:t>
      </w:r>
      <w:r w:rsidR="00030979">
        <w:t>挪亚</w:t>
      </w:r>
      <w:r>
        <w:t>非常的虔诚信神</w:t>
      </w:r>
      <w:r>
        <w:rPr>
          <w:rFonts w:hint="eastAsia"/>
        </w:rPr>
        <w:t>，</w:t>
      </w:r>
      <w:r>
        <w:t>就按照神说的做了</w:t>
      </w:r>
      <w:r>
        <w:rPr>
          <w:rFonts w:hint="eastAsia"/>
        </w:rPr>
        <w:t>。</w:t>
      </w:r>
    </w:p>
    <w:p w:rsidR="000A4593" w:rsidRDefault="000A4593" w:rsidP="000A4593">
      <w:pPr>
        <w:widowControl/>
        <w:jc w:val="left"/>
      </w:pPr>
      <w:r>
        <w:t>God gave Noah other instructions, and Noah</w:t>
      </w:r>
      <w:r w:rsidR="00184F3D">
        <w:t xml:space="preserve"> </w:t>
      </w:r>
      <w:r>
        <w:t>believed the Lord and did everything just as the Lord told him.</w:t>
      </w:r>
    </w:p>
    <w:p w:rsidR="00184F3D" w:rsidRDefault="00184F3D" w:rsidP="000A4593">
      <w:pPr>
        <w:widowControl/>
        <w:jc w:val="left"/>
      </w:pPr>
    </w:p>
    <w:p w:rsidR="00184F3D" w:rsidRDefault="00184F3D" w:rsidP="000A4593">
      <w:pPr>
        <w:widowControl/>
        <w:jc w:val="left"/>
      </w:pPr>
      <w:r>
        <w:t>讨论故事</w:t>
      </w:r>
      <w:r>
        <w:rPr>
          <w:rFonts w:hint="eastAsia"/>
        </w:rPr>
        <w:t>：</w:t>
      </w:r>
    </w:p>
    <w:p w:rsidR="000A4593" w:rsidRDefault="000A4593" w:rsidP="000A4593">
      <w:pPr>
        <w:widowControl/>
        <w:jc w:val="left"/>
      </w:pPr>
      <w:r>
        <w:t>Talk About the Story:</w:t>
      </w:r>
    </w:p>
    <w:p w:rsidR="00184F3D" w:rsidRDefault="00184F3D" w:rsidP="000A4593">
      <w:pPr>
        <w:widowControl/>
        <w:jc w:val="left"/>
      </w:pPr>
      <w:r>
        <w:t>1.</w:t>
      </w:r>
      <w:r w:rsidRPr="00184F3D">
        <w:rPr>
          <w:rFonts w:hint="eastAsia"/>
        </w:rPr>
        <w:t xml:space="preserve"> </w:t>
      </w:r>
      <w:r w:rsidR="003E154F">
        <w:rPr>
          <w:rFonts w:hint="eastAsia"/>
        </w:rPr>
        <w:t>为什么上帝</w:t>
      </w:r>
      <w:proofErr w:type="gramStart"/>
      <w:r w:rsidR="003E154F">
        <w:rPr>
          <w:rFonts w:hint="eastAsia"/>
        </w:rPr>
        <w:t>会后悔</w:t>
      </w:r>
      <w:proofErr w:type="gramEnd"/>
      <w:del w:id="334" w:author="SKY" w:date="2016-06-16T22:16:00Z">
        <w:r w:rsidR="003E154F" w:rsidDel="0098362B">
          <w:rPr>
            <w:rFonts w:hint="eastAsia"/>
          </w:rPr>
          <w:delText>他</w:delText>
        </w:r>
      </w:del>
      <w:r w:rsidR="003E154F">
        <w:rPr>
          <w:rFonts w:hint="eastAsia"/>
        </w:rPr>
        <w:t>创造了人类？</w:t>
      </w:r>
    </w:p>
    <w:p w:rsidR="000A4593" w:rsidRDefault="000A4593" w:rsidP="000A4593">
      <w:pPr>
        <w:widowControl/>
        <w:jc w:val="left"/>
      </w:pPr>
      <w:r>
        <w:t>1. Why did God become sorry that he had created people?</w:t>
      </w:r>
    </w:p>
    <w:p w:rsidR="003C36D2" w:rsidRDefault="003C36D2" w:rsidP="000A4593">
      <w:pPr>
        <w:widowControl/>
        <w:jc w:val="left"/>
      </w:pPr>
      <w:r>
        <w:t>2.</w:t>
      </w:r>
      <w:proofErr w:type="gramStart"/>
      <w:r w:rsidR="001830F8">
        <w:t>神决定</w:t>
      </w:r>
      <w:proofErr w:type="gramEnd"/>
      <w:r w:rsidR="001830F8">
        <w:t>如何惩罚世上的人类</w:t>
      </w:r>
      <w:r w:rsidR="001830F8">
        <w:rPr>
          <w:rFonts w:hint="eastAsia"/>
        </w:rPr>
        <w:t>？</w:t>
      </w:r>
    </w:p>
    <w:p w:rsidR="000A4593" w:rsidRDefault="000A4593" w:rsidP="000A4593">
      <w:pPr>
        <w:widowControl/>
        <w:jc w:val="left"/>
      </w:pPr>
      <w:r>
        <w:t>2. What did he decide to do with the earth?</w:t>
      </w:r>
    </w:p>
    <w:p w:rsidR="001830F8" w:rsidRDefault="001830F8" w:rsidP="000A4593">
      <w:pPr>
        <w:widowControl/>
        <w:jc w:val="left"/>
      </w:pPr>
      <w:r>
        <w:t>3.</w:t>
      </w:r>
      <w:r>
        <w:t>一直信从神的那个好人是谁</w:t>
      </w:r>
      <w:r>
        <w:rPr>
          <w:rFonts w:hint="eastAsia"/>
        </w:rPr>
        <w:t>？</w:t>
      </w:r>
    </w:p>
    <w:p w:rsidR="000A4593" w:rsidRDefault="000A4593" w:rsidP="000A4593">
      <w:pPr>
        <w:widowControl/>
        <w:jc w:val="left"/>
      </w:pPr>
      <w:r>
        <w:t>3. Who was the one good man who walked with God?</w:t>
      </w:r>
    </w:p>
    <w:p w:rsidR="001830F8" w:rsidRDefault="001830F8" w:rsidP="000A4593">
      <w:pPr>
        <w:widowControl/>
        <w:jc w:val="left"/>
      </w:pPr>
      <w:r>
        <w:t>4.</w:t>
      </w:r>
      <w:r>
        <w:t>神告诉</w:t>
      </w:r>
      <w:del w:id="335" w:author="SKY" w:date="2016-06-16T22:17:00Z">
        <w:r w:rsidDel="0098362B">
          <w:delText>他</w:delText>
        </w:r>
      </w:del>
      <w:proofErr w:type="gramStart"/>
      <w:ins w:id="336" w:author="SKY" w:date="2016-06-16T22:17:00Z">
        <w:r w:rsidR="0098362B">
          <w:t>诺亚</w:t>
        </w:r>
      </w:ins>
      <w:r>
        <w:t>神将</w:t>
      </w:r>
      <w:proofErr w:type="gramEnd"/>
      <w:r>
        <w:t>做什么</w:t>
      </w:r>
      <w:r>
        <w:rPr>
          <w:rFonts w:hint="eastAsia"/>
        </w:rPr>
        <w:t>？</w:t>
      </w:r>
      <w:r w:rsidR="00030979">
        <w:t>挪亚</w:t>
      </w:r>
      <w:ins w:id="337" w:author="SKY" w:date="2016-06-16T22:17:00Z">
        <w:r w:rsidR="0098362B">
          <w:t>是</w:t>
        </w:r>
      </w:ins>
      <w:r>
        <w:t>怎么做的</w:t>
      </w:r>
      <w:r>
        <w:rPr>
          <w:rFonts w:hint="eastAsia"/>
        </w:rPr>
        <w:t>？</w:t>
      </w:r>
    </w:p>
    <w:p w:rsidR="000A4593" w:rsidRDefault="000A4593" w:rsidP="000A4593">
      <w:pPr>
        <w:widowControl/>
        <w:jc w:val="left"/>
      </w:pPr>
      <w:r>
        <w:t>4. What did God tell him to do? What did Noah do?</w:t>
      </w:r>
    </w:p>
    <w:p w:rsidR="001830F8" w:rsidRDefault="001830F8" w:rsidP="000A4593">
      <w:pPr>
        <w:widowControl/>
        <w:jc w:val="left"/>
      </w:pPr>
      <w:r>
        <w:t>你的看法</w:t>
      </w:r>
      <w:r>
        <w:rPr>
          <w:rFonts w:hint="eastAsia"/>
        </w:rPr>
        <w:t>：</w:t>
      </w:r>
    </w:p>
    <w:p w:rsidR="000A4593" w:rsidRDefault="000A4593" w:rsidP="000A4593">
      <w:pPr>
        <w:widowControl/>
        <w:jc w:val="left"/>
      </w:pPr>
      <w:r>
        <w:t>What Do You Say?</w:t>
      </w:r>
    </w:p>
    <w:p w:rsidR="001830F8" w:rsidRDefault="000A6717" w:rsidP="000A4593">
      <w:pPr>
        <w:widowControl/>
        <w:jc w:val="left"/>
      </w:pPr>
      <w:r>
        <w:t>你曾经见过美好的事情变坏被摧毁吗</w:t>
      </w:r>
      <w:r>
        <w:rPr>
          <w:rFonts w:hint="eastAsia"/>
        </w:rPr>
        <w:t>？是什么事情？</w:t>
      </w:r>
    </w:p>
    <w:p w:rsidR="000A4593" w:rsidRDefault="000A4593" w:rsidP="000A4593">
      <w:pPr>
        <w:widowControl/>
        <w:jc w:val="left"/>
      </w:pPr>
      <w:r>
        <w:t>Have you ever seen something beautiful that became ruined? What was it?</w:t>
      </w:r>
    </w:p>
    <w:p w:rsidR="000A6717" w:rsidRDefault="000A6717" w:rsidP="000A4593">
      <w:pPr>
        <w:widowControl/>
        <w:jc w:val="left"/>
      </w:pPr>
      <w:r>
        <w:t>你觉得当神创造的美丽世界</w:t>
      </w:r>
      <w:r>
        <w:rPr>
          <w:rFonts w:hint="eastAsia"/>
        </w:rPr>
        <w:t>，</w:t>
      </w:r>
      <w:r>
        <w:t>被罪恶的人类破坏了</w:t>
      </w:r>
      <w:r>
        <w:rPr>
          <w:rFonts w:hint="eastAsia"/>
        </w:rPr>
        <w:t>，</w:t>
      </w:r>
      <w:r>
        <w:t>神会有什么样的感觉</w:t>
      </w:r>
      <w:r>
        <w:rPr>
          <w:rFonts w:hint="eastAsia"/>
        </w:rPr>
        <w:t>？</w:t>
      </w:r>
    </w:p>
    <w:p w:rsidR="000A4593" w:rsidRDefault="000A4593" w:rsidP="000A4593">
      <w:pPr>
        <w:widowControl/>
        <w:jc w:val="left"/>
      </w:pPr>
      <w:r>
        <w:t>How do you think God felt when his beautiful earth was spoiled by the sins of the people?</w:t>
      </w:r>
    </w:p>
    <w:p w:rsidR="000A6717" w:rsidRDefault="000A6717" w:rsidP="000A4593">
      <w:pPr>
        <w:widowControl/>
        <w:jc w:val="left"/>
      </w:pPr>
      <w:r>
        <w:t>你觉得现在的人是否要比</w:t>
      </w:r>
      <w:r w:rsidR="00030979">
        <w:t>挪</w:t>
      </w:r>
      <w:proofErr w:type="gramStart"/>
      <w:r w:rsidR="00030979">
        <w:t>亚</w:t>
      </w:r>
      <w:r>
        <w:t>那个</w:t>
      </w:r>
      <w:proofErr w:type="gramEnd"/>
      <w:r>
        <w:t>时代的人更好一些</w:t>
      </w:r>
      <w:r>
        <w:rPr>
          <w:rFonts w:hint="eastAsia"/>
        </w:rPr>
        <w:t>？</w:t>
      </w:r>
    </w:p>
    <w:p w:rsidR="000A4593" w:rsidRDefault="000A4593" w:rsidP="000A4593">
      <w:pPr>
        <w:widowControl/>
        <w:jc w:val="left"/>
      </w:pPr>
      <w:r>
        <w:t>Do you think the people on earth are much better today than they were in the time of Noah?</w:t>
      </w:r>
    </w:p>
    <w:p w:rsidR="000A6717" w:rsidRDefault="000A6717" w:rsidP="000A4593">
      <w:pPr>
        <w:widowControl/>
        <w:jc w:val="left"/>
      </w:pPr>
      <w:r>
        <w:t>你该怎么做才会</w:t>
      </w:r>
      <w:proofErr w:type="gramStart"/>
      <w:ins w:id="338" w:author="SKY" w:date="2016-06-16T22:17:00Z">
        <w:r w:rsidR="0098362B">
          <w:t>更</w:t>
        </w:r>
      </w:ins>
      <w:r>
        <w:t>像</w:t>
      </w:r>
      <w:r w:rsidR="00030979">
        <w:t>挪亚</w:t>
      </w:r>
      <w:proofErr w:type="gramEnd"/>
      <w:r>
        <w:rPr>
          <w:rFonts w:hint="eastAsia"/>
        </w:rPr>
        <w:t>？</w:t>
      </w:r>
    </w:p>
    <w:p w:rsidR="000A4593" w:rsidRDefault="000A4593" w:rsidP="000A4593">
      <w:pPr>
        <w:widowControl/>
        <w:jc w:val="left"/>
      </w:pPr>
      <w:r>
        <w:t>What do you need to do to be more like Noah?</w:t>
      </w:r>
    </w:p>
    <w:p w:rsidR="000A4593" w:rsidRDefault="000A4593" w:rsidP="000A4593">
      <w:pPr>
        <w:widowControl/>
        <w:jc w:val="left"/>
      </w:pPr>
    </w:p>
    <w:p w:rsidR="000A4593" w:rsidRDefault="000A4593" w:rsidP="000A4593">
      <w:pPr>
        <w:widowControl/>
        <w:jc w:val="left"/>
      </w:pPr>
    </w:p>
    <w:p w:rsidR="000A4593" w:rsidRDefault="000A4593" w:rsidP="000A4593">
      <w:pPr>
        <w:widowControl/>
        <w:jc w:val="left"/>
      </w:pPr>
    </w:p>
    <w:p w:rsidR="000A4593" w:rsidRDefault="000A4593">
      <w:pPr>
        <w:widowControl/>
        <w:jc w:val="left"/>
      </w:pPr>
      <w:r>
        <w:br w:type="page"/>
      </w:r>
    </w:p>
    <w:p w:rsidR="000A4593" w:rsidRDefault="00C079B7" w:rsidP="000A4593">
      <w:pPr>
        <w:widowControl/>
        <w:jc w:val="left"/>
      </w:pPr>
      <w:r w:rsidRPr="00C079B7">
        <w:rPr>
          <w:rFonts w:hint="eastAsia"/>
        </w:rPr>
        <w:lastRenderedPageBreak/>
        <w:t>耶和华就后悔造人在地上</w:t>
      </w:r>
      <w:del w:id="339" w:author="SKY" w:date="2016-06-16T22:20:00Z">
        <w:r w:rsidRPr="00C079B7" w:rsidDel="00F4659E">
          <w:rPr>
            <w:rFonts w:hint="eastAsia"/>
          </w:rPr>
          <w:delText>、</w:delText>
        </w:r>
      </w:del>
      <w:ins w:id="340" w:author="SKY" w:date="2016-06-16T22:20:00Z">
        <w:r w:rsidR="00F4659E">
          <w:rPr>
            <w:rFonts w:hint="eastAsia"/>
          </w:rPr>
          <w:t>，</w:t>
        </w:r>
      </w:ins>
      <w:r w:rsidRPr="00C079B7">
        <w:rPr>
          <w:rFonts w:hint="eastAsia"/>
        </w:rPr>
        <w:t>心中忧伤。耶和华说</w:t>
      </w:r>
      <w:del w:id="341" w:author="SKY" w:date="2016-06-16T22:20:00Z">
        <w:r w:rsidRPr="00C079B7" w:rsidDel="00F4659E">
          <w:rPr>
            <w:rFonts w:hint="eastAsia"/>
          </w:rPr>
          <w:delText>、</w:delText>
        </w:r>
      </w:del>
      <w:ins w:id="342" w:author="SKY" w:date="2016-06-16T22:20:00Z">
        <w:r w:rsidR="00F4659E">
          <w:rPr>
            <w:rFonts w:hint="eastAsia"/>
          </w:rPr>
          <w:t>，</w:t>
        </w:r>
      </w:ins>
      <w:r w:rsidRPr="00C079B7">
        <w:rPr>
          <w:rFonts w:hint="eastAsia"/>
        </w:rPr>
        <w:t>我要将所造的人</w:t>
      </w:r>
      <w:del w:id="343" w:author="SKY" w:date="2016-06-16T22:20:00Z">
        <w:r w:rsidRPr="00C079B7" w:rsidDel="00F4659E">
          <w:rPr>
            <w:rFonts w:hint="eastAsia"/>
          </w:rPr>
          <w:delText>、</w:delText>
        </w:r>
      </w:del>
      <w:ins w:id="344" w:author="SKY" w:date="2016-06-16T22:20:00Z">
        <w:r w:rsidR="00F4659E">
          <w:rPr>
            <w:rFonts w:hint="eastAsia"/>
          </w:rPr>
          <w:t>，</w:t>
        </w:r>
      </w:ins>
      <w:r w:rsidRPr="00C079B7">
        <w:rPr>
          <w:rFonts w:hint="eastAsia"/>
        </w:rPr>
        <w:t>和走兽</w:t>
      </w:r>
      <w:del w:id="345" w:author="SKY" w:date="2016-06-16T22:20:00Z">
        <w:r w:rsidRPr="00C079B7" w:rsidDel="00F4659E">
          <w:rPr>
            <w:rFonts w:hint="eastAsia"/>
          </w:rPr>
          <w:delText>、</w:delText>
        </w:r>
      </w:del>
      <w:ins w:id="346" w:author="SKY" w:date="2016-06-16T22:20:00Z">
        <w:r w:rsidR="00F4659E">
          <w:rPr>
            <w:rFonts w:hint="eastAsia"/>
          </w:rPr>
          <w:t>，</w:t>
        </w:r>
      </w:ins>
      <w:r w:rsidRPr="00C079B7">
        <w:rPr>
          <w:rFonts w:hint="eastAsia"/>
        </w:rPr>
        <w:t>并昆虫</w:t>
      </w:r>
      <w:del w:id="347" w:author="SKY" w:date="2016-06-16T22:20:00Z">
        <w:r w:rsidRPr="00C079B7" w:rsidDel="00F4659E">
          <w:rPr>
            <w:rFonts w:hint="eastAsia"/>
          </w:rPr>
          <w:delText>、</w:delText>
        </w:r>
      </w:del>
      <w:ins w:id="348" w:author="SKY" w:date="2016-06-16T22:20:00Z">
        <w:r w:rsidR="00F4659E">
          <w:rPr>
            <w:rFonts w:hint="eastAsia"/>
          </w:rPr>
          <w:t>，</w:t>
        </w:r>
      </w:ins>
      <w:r w:rsidRPr="00C079B7">
        <w:rPr>
          <w:rFonts w:hint="eastAsia"/>
        </w:rPr>
        <w:t>以及空中的飞鸟</w:t>
      </w:r>
      <w:del w:id="349" w:author="SKY" w:date="2016-06-16T22:20:00Z">
        <w:r w:rsidRPr="00C079B7" w:rsidDel="00F4659E">
          <w:rPr>
            <w:rFonts w:hint="eastAsia"/>
          </w:rPr>
          <w:delText>、</w:delText>
        </w:r>
      </w:del>
      <w:ins w:id="350" w:author="SKY" w:date="2016-06-16T22:20:00Z">
        <w:r w:rsidR="00F4659E">
          <w:rPr>
            <w:rFonts w:hint="eastAsia"/>
          </w:rPr>
          <w:t>，</w:t>
        </w:r>
      </w:ins>
      <w:r w:rsidRPr="00C079B7">
        <w:rPr>
          <w:rFonts w:hint="eastAsia"/>
        </w:rPr>
        <w:t>都从地上除灭</w:t>
      </w:r>
      <w:del w:id="351" w:author="SKY" w:date="2016-06-16T22:20:00Z">
        <w:r w:rsidRPr="00C079B7" w:rsidDel="00F4659E">
          <w:rPr>
            <w:rFonts w:hint="eastAsia"/>
          </w:rPr>
          <w:delText>、</w:delText>
        </w:r>
      </w:del>
      <w:ins w:id="352" w:author="SKY" w:date="2016-06-16T22:20:00Z">
        <w:r w:rsidR="00F4659E">
          <w:rPr>
            <w:rFonts w:hint="eastAsia"/>
          </w:rPr>
          <w:t>，</w:t>
        </w:r>
      </w:ins>
      <w:r w:rsidRPr="00C079B7">
        <w:rPr>
          <w:rFonts w:hint="eastAsia"/>
        </w:rPr>
        <w:t>因为我造他们后悔了。</w:t>
      </w:r>
      <w:r w:rsidR="001C420D">
        <w:rPr>
          <w:rFonts w:hint="eastAsia"/>
        </w:rPr>
        <w:t xml:space="preserve"> </w:t>
      </w:r>
      <w:r w:rsidR="001C420D">
        <w:rPr>
          <w:rFonts w:hint="eastAsia"/>
        </w:rPr>
        <w:t>创世记</w:t>
      </w:r>
      <w:r w:rsidR="001C420D">
        <w:rPr>
          <w:rFonts w:hint="eastAsia"/>
        </w:rPr>
        <w:t xml:space="preserve"> 6:6-</w:t>
      </w:r>
      <w:r w:rsidR="001C420D">
        <w:t>7</w:t>
      </w:r>
    </w:p>
    <w:p w:rsidR="000A4593" w:rsidRDefault="000A4593" w:rsidP="000A4593">
      <w:pPr>
        <w:widowControl/>
        <w:jc w:val="left"/>
      </w:pPr>
      <w:r>
        <w:t>He was sorry that He had ever made them and put them on the earth. He was so filled with regret that He said, “I will wipe out these people I have created...because I am sorry that I made any of them.”</w:t>
      </w:r>
    </w:p>
    <w:p w:rsidR="000A4593" w:rsidRDefault="000A4593" w:rsidP="000A4593">
      <w:pPr>
        <w:widowControl/>
        <w:jc w:val="left"/>
      </w:pPr>
      <w:r>
        <w:t>Genesis 6:6-7</w:t>
      </w:r>
    </w:p>
    <w:p w:rsidR="000A4593" w:rsidRDefault="000A4593" w:rsidP="00E13455">
      <w:pPr>
        <w:widowControl/>
        <w:jc w:val="left"/>
      </w:pPr>
    </w:p>
    <w:p w:rsidR="001C420D" w:rsidRDefault="001C420D">
      <w:pPr>
        <w:widowControl/>
        <w:jc w:val="left"/>
      </w:pPr>
      <w:r>
        <w:br w:type="page"/>
      </w:r>
    </w:p>
    <w:p w:rsidR="000A4593" w:rsidRDefault="001C420D" w:rsidP="00E13455">
      <w:pPr>
        <w:widowControl/>
        <w:jc w:val="left"/>
      </w:pPr>
      <w:r>
        <w:lastRenderedPageBreak/>
        <w:t>故事</w:t>
      </w:r>
      <w:r>
        <w:rPr>
          <w:rFonts w:hint="eastAsia"/>
        </w:rPr>
        <w:t>6</w:t>
      </w:r>
      <w:r>
        <w:rPr>
          <w:rFonts w:hint="eastAsia"/>
        </w:rPr>
        <w:t>：大洪水毁灭一切</w:t>
      </w:r>
    </w:p>
    <w:p w:rsidR="001C420D" w:rsidRDefault="001C420D" w:rsidP="00E13455">
      <w:pPr>
        <w:widowControl/>
        <w:jc w:val="left"/>
      </w:pPr>
      <w:r w:rsidRPr="001C420D">
        <w:t>The Flood Destroys Everything</w:t>
      </w:r>
    </w:p>
    <w:p w:rsidR="000A4593" w:rsidRDefault="000A4593" w:rsidP="00E13455">
      <w:pPr>
        <w:widowControl/>
        <w:jc w:val="left"/>
      </w:pPr>
    </w:p>
    <w:p w:rsidR="001C420D" w:rsidRDefault="00CE3A84" w:rsidP="00E13455">
      <w:pPr>
        <w:widowControl/>
        <w:jc w:val="left"/>
      </w:pPr>
      <w:r>
        <w:t>伟大的圣经真理</w:t>
      </w:r>
      <w:r>
        <w:rPr>
          <w:rFonts w:hint="eastAsia"/>
        </w:rPr>
        <w:t>：</w:t>
      </w:r>
    </w:p>
    <w:p w:rsidR="001C420D" w:rsidRDefault="001C420D" w:rsidP="001C420D">
      <w:pPr>
        <w:widowControl/>
        <w:jc w:val="left"/>
      </w:pPr>
      <w:r>
        <w:t>Great Bible Truths:</w:t>
      </w:r>
    </w:p>
    <w:p w:rsidR="00CE3A84" w:rsidRDefault="00CE3A84" w:rsidP="001C420D">
      <w:pPr>
        <w:widowControl/>
        <w:jc w:val="left"/>
      </w:pPr>
      <w:r>
        <w:t>1.</w:t>
      </w:r>
      <w:r>
        <w:t>神保留了一个爱他</w:t>
      </w:r>
      <w:r>
        <w:rPr>
          <w:rFonts w:hint="eastAsia"/>
        </w:rPr>
        <w:t>、</w:t>
      </w:r>
      <w:r>
        <w:t>信靠他</w:t>
      </w:r>
      <w:r>
        <w:rPr>
          <w:rFonts w:hint="eastAsia"/>
        </w:rPr>
        <w:t>的家庭来让人类延续。</w:t>
      </w:r>
    </w:p>
    <w:p w:rsidR="001C420D" w:rsidRDefault="001C420D" w:rsidP="001C420D">
      <w:pPr>
        <w:widowControl/>
        <w:jc w:val="left"/>
      </w:pPr>
      <w:r>
        <w:t>1. God saved humanity by one family that loved and served him.</w:t>
      </w:r>
    </w:p>
    <w:p w:rsidR="00CE3A84" w:rsidRDefault="00CE3A84" w:rsidP="001C420D">
      <w:pPr>
        <w:widowControl/>
        <w:jc w:val="left"/>
      </w:pPr>
      <w:r>
        <w:t>2.</w:t>
      </w:r>
      <w:r>
        <w:t>神会拯救那些会完全爱神</w:t>
      </w:r>
      <w:r>
        <w:rPr>
          <w:rFonts w:hint="eastAsia"/>
        </w:rPr>
        <w:t>、</w:t>
      </w:r>
      <w:r>
        <w:t>信靠神的人</w:t>
      </w:r>
      <w:r>
        <w:rPr>
          <w:rFonts w:hint="eastAsia"/>
        </w:rPr>
        <w:t>。</w:t>
      </w:r>
    </w:p>
    <w:p w:rsidR="001C420D" w:rsidRDefault="001C420D" w:rsidP="001C420D">
      <w:pPr>
        <w:widowControl/>
        <w:jc w:val="left"/>
      </w:pPr>
      <w:r>
        <w:t>2. God will always save those who love and trust Him completely.</w:t>
      </w:r>
    </w:p>
    <w:p w:rsidR="001C420D" w:rsidRDefault="001C420D" w:rsidP="001C420D">
      <w:pPr>
        <w:widowControl/>
        <w:jc w:val="left"/>
      </w:pPr>
    </w:p>
    <w:p w:rsidR="001C420D" w:rsidRDefault="002B66E5" w:rsidP="001C420D">
      <w:pPr>
        <w:widowControl/>
        <w:jc w:val="left"/>
      </w:pPr>
      <w:r>
        <w:t>创世记</w:t>
      </w:r>
      <w:r>
        <w:rPr>
          <w:rFonts w:hint="eastAsia"/>
        </w:rPr>
        <w:t xml:space="preserve"> </w:t>
      </w:r>
      <w:r>
        <w:t>7:1-24</w:t>
      </w:r>
    </w:p>
    <w:p w:rsidR="001C420D" w:rsidRDefault="001C420D" w:rsidP="001C420D">
      <w:pPr>
        <w:widowControl/>
        <w:jc w:val="left"/>
      </w:pPr>
      <w:r>
        <w:t>Genesis 7:1-24</w:t>
      </w:r>
    </w:p>
    <w:p w:rsidR="002B66E5" w:rsidRDefault="002B66E5" w:rsidP="001C420D">
      <w:pPr>
        <w:widowControl/>
        <w:jc w:val="left"/>
      </w:pPr>
    </w:p>
    <w:p w:rsidR="002B66E5" w:rsidRDefault="002B66E5" w:rsidP="001C420D">
      <w:pPr>
        <w:widowControl/>
        <w:jc w:val="left"/>
      </w:pPr>
      <w:r>
        <w:t>当方舟建好了</w:t>
      </w:r>
      <w:r>
        <w:rPr>
          <w:rFonts w:hint="eastAsia"/>
        </w:rPr>
        <w:t>，</w:t>
      </w:r>
      <w:r>
        <w:t>神告诉</w:t>
      </w:r>
      <w:r w:rsidR="00030979">
        <w:t>挪亚</w:t>
      </w:r>
      <w:r>
        <w:t>和他全家都准备好进入到方舟里面</w:t>
      </w:r>
      <w:r>
        <w:rPr>
          <w:rFonts w:hint="eastAsia"/>
        </w:rPr>
        <w:t>，因为</w:t>
      </w:r>
      <w:r w:rsidR="00030979">
        <w:rPr>
          <w:rFonts w:hint="eastAsia"/>
        </w:rPr>
        <w:t>挪亚</w:t>
      </w:r>
      <w:r>
        <w:rPr>
          <w:rFonts w:hint="eastAsia"/>
        </w:rPr>
        <w:t>是这个世界上唯一的义人。</w:t>
      </w:r>
    </w:p>
    <w:p w:rsidR="002B66E5" w:rsidRDefault="001C420D" w:rsidP="001C420D">
      <w:pPr>
        <w:widowControl/>
        <w:jc w:val="left"/>
      </w:pPr>
      <w:r>
        <w:t xml:space="preserve">When the ark was finished, God told Noah and his family to get ready to get in the ark, saying that Noah was the only one in the world who was doing what is right. </w:t>
      </w:r>
    </w:p>
    <w:p w:rsidR="002B66E5" w:rsidRDefault="002B66E5" w:rsidP="001C420D">
      <w:pPr>
        <w:widowControl/>
        <w:jc w:val="left"/>
      </w:pPr>
      <w:r>
        <w:t>神说大洪水将在</w:t>
      </w:r>
      <w:r>
        <w:rPr>
          <w:rFonts w:hint="eastAsia"/>
        </w:rPr>
        <w:t>7</w:t>
      </w:r>
      <w:r>
        <w:rPr>
          <w:rFonts w:hint="eastAsia"/>
        </w:rPr>
        <w:t>天以后降临，</w:t>
      </w:r>
      <w:r w:rsidR="00030979">
        <w:rPr>
          <w:rFonts w:hint="eastAsia"/>
        </w:rPr>
        <w:t>挪亚</w:t>
      </w:r>
      <w:r>
        <w:rPr>
          <w:rFonts w:hint="eastAsia"/>
        </w:rPr>
        <w:t>要把一切都准备好。</w:t>
      </w:r>
      <w:r w:rsidR="00030979">
        <w:rPr>
          <w:rFonts w:hint="eastAsia"/>
        </w:rPr>
        <w:t>挪亚</w:t>
      </w:r>
      <w:r>
        <w:rPr>
          <w:rFonts w:hint="eastAsia"/>
        </w:rPr>
        <w:t>和他的妻子，以及他的三个儿子和三个儿子的妻子都进入到了方舟，当时</w:t>
      </w:r>
      <w:r w:rsidR="00030979">
        <w:rPr>
          <w:rFonts w:hint="eastAsia"/>
        </w:rPr>
        <w:t>挪亚</w:t>
      </w:r>
      <w:r>
        <w:rPr>
          <w:rFonts w:hint="eastAsia"/>
        </w:rPr>
        <w:t>已经</w:t>
      </w:r>
      <w:r>
        <w:rPr>
          <w:rFonts w:hint="eastAsia"/>
        </w:rPr>
        <w:t>600</w:t>
      </w:r>
      <w:r>
        <w:rPr>
          <w:rFonts w:hint="eastAsia"/>
        </w:rPr>
        <w:t>岁了。</w:t>
      </w:r>
    </w:p>
    <w:p w:rsidR="002B66E5" w:rsidRDefault="001C420D" w:rsidP="001C420D">
      <w:pPr>
        <w:widowControl/>
        <w:jc w:val="left"/>
      </w:pPr>
      <w:r>
        <w:t>God said that the flood would come in seven</w:t>
      </w:r>
      <w:r w:rsidR="002B66E5">
        <w:t xml:space="preserve"> </w:t>
      </w:r>
      <w:r>
        <w:t>days and that Noah was to get everything ready to go. Noah was 600 years old when he and his wife and his</w:t>
      </w:r>
      <w:r w:rsidR="002B66E5">
        <w:t xml:space="preserve"> </w:t>
      </w:r>
      <w:r>
        <w:t xml:space="preserve">three sons and their wives got into the ark. </w:t>
      </w:r>
    </w:p>
    <w:p w:rsidR="00651862" w:rsidRDefault="00651862" w:rsidP="001C420D">
      <w:pPr>
        <w:widowControl/>
        <w:jc w:val="left"/>
      </w:pPr>
      <w:r>
        <w:t>如同神吩咐的一样</w:t>
      </w:r>
      <w:r>
        <w:rPr>
          <w:rFonts w:hint="eastAsia"/>
        </w:rPr>
        <w:t>，</w:t>
      </w:r>
      <w:r>
        <w:t>所有的动物</w:t>
      </w:r>
      <w:r>
        <w:rPr>
          <w:rFonts w:hint="eastAsia"/>
        </w:rPr>
        <w:t>，</w:t>
      </w:r>
      <w:r>
        <w:t>都是一雄一雌</w:t>
      </w:r>
      <w:r>
        <w:rPr>
          <w:rFonts w:hint="eastAsia"/>
        </w:rPr>
        <w:t>，</w:t>
      </w:r>
      <w:r>
        <w:t>进入到了方舟里</w:t>
      </w:r>
      <w:r>
        <w:rPr>
          <w:rFonts w:hint="eastAsia"/>
        </w:rPr>
        <w:t>。七天过去了，所有的动物和人都进入到了方舟，神就关上了方舟的门。</w:t>
      </w:r>
      <w:r>
        <w:rPr>
          <w:rFonts w:hint="eastAsia"/>
        </w:rPr>
        <w:t xml:space="preserve"> </w:t>
      </w:r>
    </w:p>
    <w:p w:rsidR="00651862" w:rsidRDefault="001C420D" w:rsidP="001C420D">
      <w:pPr>
        <w:widowControl/>
        <w:jc w:val="left"/>
      </w:pPr>
      <w:r>
        <w:t>A male and female of every kind of animal and bird, large or small,</w:t>
      </w:r>
      <w:r w:rsidR="002B66E5">
        <w:t xml:space="preserve"> </w:t>
      </w:r>
      <w:r>
        <w:t>also got onto the ark, just as God had commanded. When the seven days passed, all were on board the ark and</w:t>
      </w:r>
      <w:r w:rsidR="002B66E5">
        <w:t xml:space="preserve"> </w:t>
      </w:r>
      <w:r>
        <w:t xml:space="preserve">God himself closed the door. </w:t>
      </w:r>
    </w:p>
    <w:p w:rsidR="00651862" w:rsidRDefault="00651862" w:rsidP="001C420D">
      <w:pPr>
        <w:widowControl/>
        <w:jc w:val="left"/>
      </w:pPr>
      <w:r>
        <w:t>然后</w:t>
      </w:r>
      <w:r>
        <w:rPr>
          <w:rFonts w:hint="eastAsia"/>
        </w:rPr>
        <w:t>，</w:t>
      </w:r>
      <w:r>
        <w:t>神就降下了大洪水</w:t>
      </w:r>
      <w:r>
        <w:rPr>
          <w:rFonts w:hint="eastAsia"/>
        </w:rPr>
        <w:t>。</w:t>
      </w:r>
      <w:r w:rsidRPr="00651862">
        <w:rPr>
          <w:rFonts w:hint="eastAsia"/>
        </w:rPr>
        <w:t>大渊的泉源</w:t>
      </w:r>
      <w:r>
        <w:rPr>
          <w:rFonts w:hint="eastAsia"/>
        </w:rPr>
        <w:t>，</w:t>
      </w:r>
      <w:r w:rsidRPr="00651862">
        <w:rPr>
          <w:rFonts w:hint="eastAsia"/>
        </w:rPr>
        <w:t>都裂开了</w:t>
      </w:r>
      <w:r>
        <w:rPr>
          <w:rFonts w:hint="eastAsia"/>
        </w:rPr>
        <w:t>，</w:t>
      </w:r>
      <w:r w:rsidRPr="00651862">
        <w:rPr>
          <w:rFonts w:hint="eastAsia"/>
        </w:rPr>
        <w:t>天上的窗户</w:t>
      </w:r>
      <w:r>
        <w:rPr>
          <w:rFonts w:hint="eastAsia"/>
        </w:rPr>
        <w:t>，</w:t>
      </w:r>
      <w:r w:rsidRPr="00651862">
        <w:rPr>
          <w:rFonts w:hint="eastAsia"/>
        </w:rPr>
        <w:t>也敞开了。</w:t>
      </w:r>
      <w:r>
        <w:rPr>
          <w:rFonts w:hint="eastAsia"/>
        </w:rPr>
        <w:t>大雨下了</w:t>
      </w:r>
      <w:r>
        <w:rPr>
          <w:rFonts w:hint="eastAsia"/>
        </w:rPr>
        <w:t>40</w:t>
      </w:r>
      <w:r>
        <w:rPr>
          <w:rFonts w:hint="eastAsia"/>
        </w:rPr>
        <w:t>个昼夜。水越积越深，直到最后淹没了最高的山峰。</w:t>
      </w:r>
    </w:p>
    <w:p w:rsidR="00651862" w:rsidRDefault="001C420D" w:rsidP="001C420D">
      <w:pPr>
        <w:widowControl/>
        <w:jc w:val="left"/>
      </w:pPr>
      <w:r>
        <w:t>Then the flood came.</w:t>
      </w:r>
      <w:r w:rsidR="002B66E5">
        <w:t xml:space="preserve"> </w:t>
      </w:r>
      <w:r>
        <w:t>The great body of water under the earth burst open and all the floodgates of the sky were opened,</w:t>
      </w:r>
      <w:r w:rsidR="002B66E5">
        <w:t xml:space="preserve"> </w:t>
      </w:r>
      <w:r>
        <w:t>and rain fell on the earth for forty days and forty nights. The water became deeper and deeper until at last</w:t>
      </w:r>
      <w:r w:rsidR="002B66E5">
        <w:t xml:space="preserve"> </w:t>
      </w:r>
      <w:r>
        <w:t xml:space="preserve">it was higher than the highest mountain. </w:t>
      </w:r>
    </w:p>
    <w:p w:rsidR="00651862" w:rsidRDefault="00651862" w:rsidP="001C420D">
      <w:pPr>
        <w:widowControl/>
        <w:jc w:val="left"/>
      </w:pPr>
      <w:r>
        <w:t>没有在方舟里的</w:t>
      </w:r>
      <w:r>
        <w:rPr>
          <w:rFonts w:hint="eastAsia"/>
        </w:rPr>
        <w:t>，</w:t>
      </w:r>
      <w:r>
        <w:t>世上所有的生物都死了</w:t>
      </w:r>
      <w:r>
        <w:rPr>
          <w:rFonts w:hint="eastAsia"/>
        </w:rPr>
        <w:t>，</w:t>
      </w:r>
      <w:ins w:id="353" w:author="SKY" w:date="2016-06-17T14:57:00Z">
        <w:r w:rsidR="002D44A7">
          <w:rPr>
            <w:rFonts w:hint="eastAsia"/>
          </w:rPr>
          <w:t>包括</w:t>
        </w:r>
      </w:ins>
      <w:r>
        <w:rPr>
          <w:rFonts w:hint="eastAsia"/>
        </w:rPr>
        <w:t>所有的</w:t>
      </w:r>
      <w:r>
        <w:t>鸟类</w:t>
      </w:r>
      <w:r>
        <w:rPr>
          <w:rFonts w:hint="eastAsia"/>
        </w:rPr>
        <w:t>、</w:t>
      </w:r>
      <w:r>
        <w:t>动物和人类</w:t>
      </w:r>
      <w:r>
        <w:rPr>
          <w:rFonts w:hint="eastAsia"/>
        </w:rPr>
        <w:t>。</w:t>
      </w:r>
    </w:p>
    <w:p w:rsidR="00651862" w:rsidRDefault="001C420D" w:rsidP="001C420D">
      <w:pPr>
        <w:widowControl/>
        <w:jc w:val="left"/>
      </w:pPr>
      <w:r>
        <w:t>Every living being on the earth died, every bird, every animal, and</w:t>
      </w:r>
      <w:r w:rsidR="002B66E5">
        <w:t xml:space="preserve"> </w:t>
      </w:r>
      <w:r>
        <w:t xml:space="preserve">every person that were not in the ark. </w:t>
      </w:r>
    </w:p>
    <w:p w:rsidR="00651862" w:rsidDel="002D44A7" w:rsidRDefault="00651862" w:rsidP="001C420D">
      <w:pPr>
        <w:widowControl/>
        <w:jc w:val="left"/>
        <w:rPr>
          <w:del w:id="354" w:author="SKY" w:date="2016-06-17T14:57:00Z"/>
        </w:rPr>
      </w:pPr>
    </w:p>
    <w:p w:rsidR="00651862" w:rsidRDefault="00651862" w:rsidP="001C420D">
      <w:pPr>
        <w:widowControl/>
        <w:jc w:val="left"/>
      </w:pPr>
    </w:p>
    <w:p w:rsidR="00651862" w:rsidRDefault="00651862" w:rsidP="001C420D">
      <w:pPr>
        <w:widowControl/>
        <w:jc w:val="left"/>
      </w:pPr>
      <w:r>
        <w:t>大水有</w:t>
      </w:r>
      <w:r>
        <w:rPr>
          <w:rFonts w:hint="eastAsia"/>
        </w:rPr>
        <w:t>5</w:t>
      </w:r>
      <w:r>
        <w:rPr>
          <w:rFonts w:hint="eastAsia"/>
        </w:rPr>
        <w:t>个月都没有降下去，但是神并没有忘记在方舟里的</w:t>
      </w:r>
      <w:r w:rsidR="00030979">
        <w:rPr>
          <w:rFonts w:hint="eastAsia"/>
        </w:rPr>
        <w:t>挪</w:t>
      </w:r>
      <w:proofErr w:type="gramStart"/>
      <w:r w:rsidR="00030979">
        <w:rPr>
          <w:rFonts w:hint="eastAsia"/>
        </w:rPr>
        <w:t>亚</w:t>
      </w:r>
      <w:r>
        <w:rPr>
          <w:rFonts w:hint="eastAsia"/>
        </w:rPr>
        <w:t>以及</w:t>
      </w:r>
      <w:proofErr w:type="gramEnd"/>
      <w:r>
        <w:rPr>
          <w:rFonts w:hint="eastAsia"/>
        </w:rPr>
        <w:t>他的家庭和所有的动物。</w:t>
      </w:r>
    </w:p>
    <w:p w:rsidR="00651862" w:rsidRDefault="001C420D" w:rsidP="001C420D">
      <w:pPr>
        <w:widowControl/>
        <w:jc w:val="left"/>
      </w:pPr>
      <w:r>
        <w:lastRenderedPageBreak/>
        <w:t>The water didn’t even start going down for five months. But God had</w:t>
      </w:r>
      <w:r w:rsidR="002B66E5">
        <w:t xml:space="preserve"> </w:t>
      </w:r>
      <w:r>
        <w:t xml:space="preserve">not forgotten Noah, his family and the animals in the ark. </w:t>
      </w:r>
    </w:p>
    <w:p w:rsidR="00651862" w:rsidRDefault="00651862" w:rsidP="001C420D">
      <w:pPr>
        <w:widowControl/>
        <w:jc w:val="left"/>
      </w:pPr>
      <w:proofErr w:type="gramStart"/>
      <w:r w:rsidRPr="00651862">
        <w:rPr>
          <w:rFonts w:hint="eastAsia"/>
        </w:rPr>
        <w:t>神叫风吹地</w:t>
      </w:r>
      <w:proofErr w:type="gramEnd"/>
      <w:del w:id="355" w:author="SKY" w:date="2016-06-17T14:57:00Z">
        <w:r w:rsidRPr="00651862" w:rsidDel="002D44A7">
          <w:rPr>
            <w:rFonts w:hint="eastAsia"/>
          </w:rPr>
          <w:delText>、</w:delText>
        </w:r>
      </w:del>
      <w:ins w:id="356" w:author="SKY" w:date="2016-06-17T14:57:00Z">
        <w:r w:rsidR="002D44A7">
          <w:rPr>
            <w:rFonts w:hint="eastAsia"/>
          </w:rPr>
          <w:t>，</w:t>
        </w:r>
      </w:ins>
      <w:r w:rsidRPr="00651862">
        <w:rPr>
          <w:rFonts w:hint="eastAsia"/>
        </w:rPr>
        <w:t>水势渐落。</w:t>
      </w:r>
      <w:r>
        <w:rPr>
          <w:rFonts w:hint="eastAsia"/>
        </w:rPr>
        <w:t>最终，</w:t>
      </w:r>
      <w:r w:rsidRPr="00651862">
        <w:rPr>
          <w:rFonts w:hint="eastAsia"/>
        </w:rPr>
        <w:t>方舟停在亚拉腊山上。</w:t>
      </w:r>
      <w:proofErr w:type="gramStart"/>
      <w:r w:rsidR="00030979">
        <w:rPr>
          <w:rFonts w:hint="eastAsia"/>
        </w:rPr>
        <w:t>挪亚开了</w:t>
      </w:r>
      <w:proofErr w:type="gramEnd"/>
      <w:r w:rsidR="00030979">
        <w:rPr>
          <w:rFonts w:hint="eastAsia"/>
        </w:rPr>
        <w:t>方舟的窗户，查看四周，看到了大地上的洪水渐渐</w:t>
      </w:r>
      <w:r w:rsidR="00C165D4">
        <w:rPr>
          <w:rFonts w:hint="eastAsia"/>
        </w:rPr>
        <w:t>退去</w:t>
      </w:r>
      <w:r w:rsidR="00030979">
        <w:rPr>
          <w:rFonts w:hint="eastAsia"/>
        </w:rPr>
        <w:t>。</w:t>
      </w:r>
    </w:p>
    <w:p w:rsidR="00030979" w:rsidRDefault="001C420D" w:rsidP="001C420D">
      <w:pPr>
        <w:widowControl/>
        <w:jc w:val="left"/>
      </w:pPr>
      <w:r>
        <w:t>God caused the wind to blow and the water slowly</w:t>
      </w:r>
      <w:r w:rsidR="002B66E5">
        <w:t xml:space="preserve"> </w:t>
      </w:r>
      <w:r>
        <w:t>began to drop.</w:t>
      </w:r>
      <w:r w:rsidR="002B66E5">
        <w:t xml:space="preserve"> </w:t>
      </w:r>
      <w:r>
        <w:t>Finally, the ark came to rest on the top of Mount Ararat. Noah removed the covering of the boat, looked</w:t>
      </w:r>
      <w:r w:rsidR="002B66E5">
        <w:t xml:space="preserve"> </w:t>
      </w:r>
      <w:r>
        <w:t xml:space="preserve">around, and saw that the ground was getting dry. </w:t>
      </w:r>
    </w:p>
    <w:p w:rsidR="00030979" w:rsidRDefault="00C165D4" w:rsidP="001C420D">
      <w:pPr>
        <w:widowControl/>
        <w:jc w:val="left"/>
      </w:pPr>
      <w:r>
        <w:rPr>
          <w:rFonts w:hint="eastAsia"/>
        </w:rPr>
        <w:t>大约</w:t>
      </w:r>
      <w:del w:id="357" w:author="SKY" w:date="2016-06-17T14:58:00Z">
        <w:r w:rsidDel="000342EC">
          <w:rPr>
            <w:rFonts w:hint="eastAsia"/>
          </w:rPr>
          <w:delText>2</w:delText>
        </w:r>
      </w:del>
      <w:ins w:id="358" w:author="SKY" w:date="2016-06-17T14:58:00Z">
        <w:r w:rsidR="000342EC">
          <w:rPr>
            <w:rFonts w:hint="eastAsia"/>
          </w:rPr>
          <w:t>两</w:t>
        </w:r>
      </w:ins>
      <w:r>
        <w:rPr>
          <w:rFonts w:hint="eastAsia"/>
        </w:rPr>
        <w:t>个月后，洪水完全退去了，神就吩咐挪亚和他全家从方舟中出来。</w:t>
      </w:r>
    </w:p>
    <w:p w:rsidR="00C165D4" w:rsidRDefault="001C420D" w:rsidP="001C420D">
      <w:pPr>
        <w:widowControl/>
        <w:jc w:val="left"/>
      </w:pPr>
      <w:r>
        <w:t>In a couple of months, the earth was completely dry and</w:t>
      </w:r>
      <w:r w:rsidR="002B66E5">
        <w:t xml:space="preserve"> </w:t>
      </w:r>
      <w:r>
        <w:t xml:space="preserve">God told Noah to leave the ark with all his family. </w:t>
      </w:r>
    </w:p>
    <w:p w:rsidR="00C165D4" w:rsidRDefault="00C165D4" w:rsidP="00C165D4">
      <w:pPr>
        <w:widowControl/>
        <w:jc w:val="left"/>
      </w:pPr>
      <w:r>
        <w:t>然后神告诉挪亚</w:t>
      </w:r>
      <w:r>
        <w:rPr>
          <w:rFonts w:hint="eastAsia"/>
        </w:rPr>
        <w:t>：“你和你的妻子、儿子、儿妇</w:t>
      </w:r>
      <w:del w:id="359" w:author="SKY" w:date="2016-06-17T14:59:00Z">
        <w:r w:rsidDel="00963F20">
          <w:rPr>
            <w:rFonts w:hint="eastAsia"/>
          </w:rPr>
          <w:delText>、</w:delText>
        </w:r>
      </w:del>
      <w:ins w:id="360" w:author="SKY" w:date="2016-06-17T14:59:00Z">
        <w:r w:rsidR="00963F20">
          <w:rPr>
            <w:rFonts w:hint="eastAsia"/>
          </w:rPr>
          <w:t>，</w:t>
        </w:r>
      </w:ins>
      <w:r>
        <w:rPr>
          <w:rFonts w:hint="eastAsia"/>
        </w:rPr>
        <w:t>都可以出方舟。在你那里凡有血肉的活物</w:t>
      </w:r>
      <w:del w:id="361" w:author="SKY" w:date="2016-06-17T14:59:00Z">
        <w:r w:rsidDel="00963F20">
          <w:rPr>
            <w:rFonts w:hint="eastAsia"/>
          </w:rPr>
          <w:delText>、</w:delText>
        </w:r>
      </w:del>
      <w:ins w:id="362" w:author="SKY" w:date="2016-06-17T14:59:00Z">
        <w:r w:rsidR="00963F20">
          <w:rPr>
            <w:rFonts w:hint="eastAsia"/>
          </w:rPr>
          <w:t>，</w:t>
        </w:r>
      </w:ins>
      <w:r>
        <w:rPr>
          <w:rFonts w:hint="eastAsia"/>
        </w:rPr>
        <w:t>就是飞鸟</w:t>
      </w:r>
      <w:del w:id="363" w:author="SKY" w:date="2016-06-17T14:59:00Z">
        <w:r w:rsidDel="00963F20">
          <w:rPr>
            <w:rFonts w:hint="eastAsia"/>
          </w:rPr>
          <w:delText>、</w:delText>
        </w:r>
      </w:del>
      <w:ins w:id="364" w:author="SKY" w:date="2016-06-17T14:59:00Z">
        <w:r w:rsidR="00963F20">
          <w:rPr>
            <w:rFonts w:hint="eastAsia"/>
          </w:rPr>
          <w:t>、</w:t>
        </w:r>
      </w:ins>
      <w:r>
        <w:rPr>
          <w:rFonts w:hint="eastAsia"/>
        </w:rPr>
        <w:t>牲畜</w:t>
      </w:r>
      <w:del w:id="365" w:author="SKY" w:date="2016-06-17T14:59:00Z">
        <w:r w:rsidDel="00963F20">
          <w:rPr>
            <w:rFonts w:hint="eastAsia"/>
          </w:rPr>
          <w:delText>、</w:delText>
        </w:r>
      </w:del>
      <w:ins w:id="366" w:author="SKY" w:date="2016-06-17T14:59:00Z">
        <w:r w:rsidR="00963F20">
          <w:rPr>
            <w:rFonts w:hint="eastAsia"/>
          </w:rPr>
          <w:t>、</w:t>
        </w:r>
      </w:ins>
      <w:r>
        <w:rPr>
          <w:rFonts w:hint="eastAsia"/>
        </w:rPr>
        <w:t>和一切爬在地上的昆虫</w:t>
      </w:r>
      <w:del w:id="367" w:author="SKY" w:date="2016-06-17T14:59:00Z">
        <w:r w:rsidDel="00963F20">
          <w:rPr>
            <w:rFonts w:hint="eastAsia"/>
          </w:rPr>
          <w:delText>、</w:delText>
        </w:r>
      </w:del>
      <w:ins w:id="368" w:author="SKY" w:date="2016-06-17T14:59:00Z">
        <w:r w:rsidR="00963F20">
          <w:rPr>
            <w:rFonts w:hint="eastAsia"/>
          </w:rPr>
          <w:t>，</w:t>
        </w:r>
      </w:ins>
      <w:r>
        <w:rPr>
          <w:rFonts w:hint="eastAsia"/>
        </w:rPr>
        <w:t>都要带出来</w:t>
      </w:r>
      <w:del w:id="369" w:author="SKY" w:date="2016-06-17T14:59:00Z">
        <w:r w:rsidDel="00963F20">
          <w:rPr>
            <w:rFonts w:hint="eastAsia"/>
          </w:rPr>
          <w:delText>、</w:delText>
        </w:r>
      </w:del>
      <w:ins w:id="370" w:author="SKY" w:date="2016-06-17T14:59:00Z">
        <w:r w:rsidR="00963F20">
          <w:rPr>
            <w:rFonts w:hint="eastAsia"/>
          </w:rPr>
          <w:t>，</w:t>
        </w:r>
      </w:ins>
      <w:r>
        <w:rPr>
          <w:rFonts w:hint="eastAsia"/>
        </w:rPr>
        <w:t>叫他在地上多多滋生</w:t>
      </w:r>
      <w:del w:id="371" w:author="SKY" w:date="2016-06-17T14:59:00Z">
        <w:r w:rsidDel="00963F20">
          <w:rPr>
            <w:rFonts w:hint="eastAsia"/>
          </w:rPr>
          <w:delText>、</w:delText>
        </w:r>
      </w:del>
      <w:ins w:id="372" w:author="SKY" w:date="2016-06-17T14:59:00Z">
        <w:r w:rsidR="00963F20">
          <w:rPr>
            <w:rFonts w:hint="eastAsia"/>
          </w:rPr>
          <w:t>，</w:t>
        </w:r>
      </w:ins>
      <w:r>
        <w:rPr>
          <w:rFonts w:hint="eastAsia"/>
        </w:rPr>
        <w:t>大大兴旺。于是挪亚和他的妻子、儿子、儿妇</w:t>
      </w:r>
      <w:del w:id="373" w:author="SKY" w:date="2016-06-17T14:59:00Z">
        <w:r w:rsidDel="00963F20">
          <w:rPr>
            <w:rFonts w:hint="eastAsia"/>
          </w:rPr>
          <w:delText>、</w:delText>
        </w:r>
      </w:del>
      <w:ins w:id="374" w:author="SKY" w:date="2016-06-17T14:59:00Z">
        <w:r w:rsidR="00963F20">
          <w:rPr>
            <w:rFonts w:hint="eastAsia"/>
          </w:rPr>
          <w:t>，</w:t>
        </w:r>
      </w:ins>
      <w:r>
        <w:rPr>
          <w:rFonts w:hint="eastAsia"/>
        </w:rPr>
        <w:t>都出来了。”</w:t>
      </w:r>
    </w:p>
    <w:p w:rsidR="002B66E5" w:rsidRDefault="001C420D" w:rsidP="001C420D">
      <w:pPr>
        <w:widowControl/>
        <w:jc w:val="left"/>
      </w:pPr>
      <w:r>
        <w:t>Then he said, “Take all the birds and animals out with you so</w:t>
      </w:r>
      <w:r w:rsidR="002B66E5">
        <w:t xml:space="preserve"> </w:t>
      </w:r>
      <w:r>
        <w:t>they may reproduce and spread over all the earth. So Noah and his family and all the animals came out of the</w:t>
      </w:r>
      <w:r w:rsidR="002B66E5">
        <w:t xml:space="preserve"> </w:t>
      </w:r>
      <w:r>
        <w:t>ark just as God had commanded.</w:t>
      </w:r>
      <w:r w:rsidR="002B66E5">
        <w:t xml:space="preserve"> </w:t>
      </w:r>
    </w:p>
    <w:p w:rsidR="00C165D4" w:rsidRDefault="00C165D4" w:rsidP="001C420D">
      <w:pPr>
        <w:widowControl/>
        <w:jc w:val="left"/>
      </w:pPr>
    </w:p>
    <w:p w:rsidR="002B66E5" w:rsidRDefault="002B66E5" w:rsidP="001C420D">
      <w:pPr>
        <w:widowControl/>
        <w:jc w:val="left"/>
      </w:pPr>
      <w:r>
        <w:t>讨论故事</w:t>
      </w:r>
      <w:r>
        <w:rPr>
          <w:rFonts w:hint="eastAsia"/>
        </w:rPr>
        <w:t>：</w:t>
      </w:r>
    </w:p>
    <w:p w:rsidR="001C420D" w:rsidRDefault="001C420D" w:rsidP="001C420D">
      <w:pPr>
        <w:widowControl/>
        <w:jc w:val="left"/>
      </w:pPr>
      <w:r>
        <w:t>Talk About the Story:</w:t>
      </w:r>
    </w:p>
    <w:p w:rsidR="00C165D4" w:rsidRDefault="00C165D4" w:rsidP="001C420D">
      <w:pPr>
        <w:widowControl/>
        <w:jc w:val="left"/>
      </w:pPr>
      <w:r>
        <w:t>1.</w:t>
      </w:r>
      <w:r w:rsidR="00D76DD6">
        <w:t>当大洪水即将到来的时候</w:t>
      </w:r>
      <w:r w:rsidR="00D76DD6">
        <w:rPr>
          <w:rFonts w:hint="eastAsia"/>
        </w:rPr>
        <w:t>，</w:t>
      </w:r>
      <w:r w:rsidR="00D76DD6">
        <w:t>神告诉挪亚要怎么做</w:t>
      </w:r>
      <w:r w:rsidR="00D76DD6">
        <w:rPr>
          <w:rFonts w:hint="eastAsia"/>
        </w:rPr>
        <w:t>？</w:t>
      </w:r>
    </w:p>
    <w:p w:rsidR="001C420D" w:rsidRDefault="001C420D" w:rsidP="001C420D">
      <w:pPr>
        <w:widowControl/>
        <w:jc w:val="left"/>
      </w:pPr>
      <w:r>
        <w:t>1. What did God tell Noah to do when the flood was about to come?</w:t>
      </w:r>
    </w:p>
    <w:p w:rsidR="00D76DD6" w:rsidRDefault="00D76DD6" w:rsidP="001C420D">
      <w:pPr>
        <w:widowControl/>
        <w:jc w:val="left"/>
      </w:pPr>
      <w:r>
        <w:t>2.</w:t>
      </w:r>
      <w:r>
        <w:t>都有什么进入到了方舟里</w:t>
      </w:r>
      <w:r>
        <w:rPr>
          <w:rFonts w:hint="eastAsia"/>
        </w:rPr>
        <w:t>？</w:t>
      </w:r>
    </w:p>
    <w:p w:rsidR="001C420D" w:rsidRDefault="001C420D" w:rsidP="001C420D">
      <w:pPr>
        <w:widowControl/>
        <w:jc w:val="left"/>
      </w:pPr>
      <w:r>
        <w:t>2. Who and what got on board the ark?</w:t>
      </w:r>
    </w:p>
    <w:p w:rsidR="00D76DD6" w:rsidRDefault="00D76DD6" w:rsidP="001C420D">
      <w:pPr>
        <w:widowControl/>
        <w:jc w:val="left"/>
      </w:pPr>
      <w:r>
        <w:t>3.</w:t>
      </w:r>
      <w:r>
        <w:t>大雨下了多少天</w:t>
      </w:r>
      <w:r>
        <w:rPr>
          <w:rFonts w:hint="eastAsia"/>
        </w:rPr>
        <w:t>？</w:t>
      </w:r>
    </w:p>
    <w:p w:rsidR="001C420D" w:rsidRDefault="001C420D" w:rsidP="001C420D">
      <w:pPr>
        <w:widowControl/>
        <w:jc w:val="left"/>
      </w:pPr>
      <w:r>
        <w:t>3. How long did the rain fall?</w:t>
      </w:r>
    </w:p>
    <w:p w:rsidR="00D76DD6" w:rsidRDefault="00D76DD6" w:rsidP="001C420D">
      <w:pPr>
        <w:widowControl/>
        <w:jc w:val="left"/>
      </w:pPr>
      <w:r>
        <w:t>4.</w:t>
      </w:r>
      <w:r>
        <w:t>那些没有进入到方舟的人和动物</w:t>
      </w:r>
      <w:r>
        <w:rPr>
          <w:rFonts w:hint="eastAsia"/>
        </w:rPr>
        <w:t>，</w:t>
      </w:r>
      <w:r>
        <w:t>都怎么样了</w:t>
      </w:r>
      <w:r>
        <w:rPr>
          <w:rFonts w:hint="eastAsia"/>
        </w:rPr>
        <w:t>？</w:t>
      </w:r>
    </w:p>
    <w:p w:rsidR="001C420D" w:rsidRDefault="001C420D" w:rsidP="001C420D">
      <w:pPr>
        <w:widowControl/>
        <w:jc w:val="left"/>
      </w:pPr>
      <w:r>
        <w:t>4. What happened to all the people and animals on earth that were not in the ark?</w:t>
      </w:r>
    </w:p>
    <w:p w:rsidR="00D76DD6" w:rsidRDefault="00D76DD6" w:rsidP="001C420D">
      <w:pPr>
        <w:widowControl/>
        <w:jc w:val="left"/>
      </w:pPr>
      <w:r>
        <w:t>5.</w:t>
      </w:r>
      <w:r>
        <w:t>那些在方舟里面的最后又怎么样了</w:t>
      </w:r>
      <w:r>
        <w:rPr>
          <w:rFonts w:hint="eastAsia"/>
        </w:rPr>
        <w:t>？</w:t>
      </w:r>
    </w:p>
    <w:p w:rsidR="001C420D" w:rsidRDefault="001C420D" w:rsidP="001C420D">
      <w:pPr>
        <w:widowControl/>
        <w:jc w:val="left"/>
      </w:pPr>
      <w:r>
        <w:t>5. What finally happened to the ark and all that were in it?</w:t>
      </w:r>
    </w:p>
    <w:p w:rsidR="002B66E5" w:rsidRDefault="002B66E5" w:rsidP="001C420D">
      <w:pPr>
        <w:widowControl/>
        <w:jc w:val="left"/>
      </w:pPr>
      <w:r>
        <w:t>你的想法</w:t>
      </w:r>
      <w:r>
        <w:rPr>
          <w:rFonts w:hint="eastAsia"/>
        </w:rPr>
        <w:t>：</w:t>
      </w:r>
    </w:p>
    <w:p w:rsidR="001C420D" w:rsidRDefault="001C420D" w:rsidP="001C420D">
      <w:pPr>
        <w:widowControl/>
        <w:jc w:val="left"/>
      </w:pPr>
      <w:r>
        <w:t>What Do You Say?</w:t>
      </w:r>
    </w:p>
    <w:p w:rsidR="002B66E5" w:rsidRDefault="00D76DD6" w:rsidP="001C420D">
      <w:pPr>
        <w:widowControl/>
        <w:jc w:val="left"/>
      </w:pPr>
      <w:r>
        <w:t>你觉得当神把方舟的门关上了</w:t>
      </w:r>
      <w:r>
        <w:rPr>
          <w:rFonts w:hint="eastAsia"/>
        </w:rPr>
        <w:t>，</w:t>
      </w:r>
      <w:r>
        <w:t>大洪水来</w:t>
      </w:r>
      <w:proofErr w:type="gramStart"/>
      <w:r>
        <w:t>临了的</w:t>
      </w:r>
      <w:proofErr w:type="gramEnd"/>
      <w:r>
        <w:t>时候</w:t>
      </w:r>
      <w:r>
        <w:rPr>
          <w:rFonts w:hint="eastAsia"/>
        </w:rPr>
        <w:t>，</w:t>
      </w:r>
      <w:r>
        <w:t>挪亚和挪亚的一家在方舟里会有什么样的感觉</w:t>
      </w:r>
      <w:r>
        <w:rPr>
          <w:rFonts w:hint="eastAsia"/>
        </w:rPr>
        <w:t>？</w:t>
      </w:r>
    </w:p>
    <w:p w:rsidR="001C420D" w:rsidRDefault="001C420D" w:rsidP="001C420D">
      <w:pPr>
        <w:widowControl/>
        <w:jc w:val="left"/>
      </w:pPr>
      <w:r>
        <w:t>How do you think Noah and his family felt when God shut the door to the ark and the flood came?</w:t>
      </w:r>
    </w:p>
    <w:p w:rsidR="00D76DD6" w:rsidRDefault="00D76DD6" w:rsidP="001C420D">
      <w:pPr>
        <w:widowControl/>
        <w:jc w:val="left"/>
      </w:pPr>
    </w:p>
    <w:p w:rsidR="00D76DD6" w:rsidRDefault="00D76DD6" w:rsidP="001C420D">
      <w:pPr>
        <w:widowControl/>
        <w:jc w:val="left"/>
      </w:pPr>
      <w:r>
        <w:t>是</w:t>
      </w:r>
      <w:proofErr w:type="gramStart"/>
      <w:r>
        <w:t>什么让神发怒</w:t>
      </w:r>
      <w:proofErr w:type="gramEnd"/>
      <w:r>
        <w:rPr>
          <w:rFonts w:hint="eastAsia"/>
        </w:rPr>
        <w:t>，</w:t>
      </w:r>
      <w:del w:id="375" w:author="SKY" w:date="2016-06-17T15:04:00Z">
        <w:r w:rsidR="00B150E9" w:rsidDel="004F11CA">
          <w:rPr>
            <w:rFonts w:hint="eastAsia"/>
          </w:rPr>
          <w:delText>除了方舟里面的，</w:delText>
        </w:r>
      </w:del>
      <w:ins w:id="376" w:author="SKY" w:date="2016-06-17T15:04:00Z">
        <w:r w:rsidR="004F11CA">
          <w:rPr>
            <w:rFonts w:hint="eastAsia"/>
          </w:rPr>
          <w:t>让</w:t>
        </w:r>
      </w:ins>
      <w:r>
        <w:t>他毁灭了</w:t>
      </w:r>
      <w:r w:rsidR="00B150E9">
        <w:t>世上一切的</w:t>
      </w:r>
      <w:r w:rsidR="00B150E9">
        <w:rPr>
          <w:rFonts w:hint="eastAsia"/>
        </w:rPr>
        <w:t>生命</w:t>
      </w:r>
      <w:ins w:id="377" w:author="SKY" w:date="2016-06-17T15:04:00Z">
        <w:r w:rsidR="004F11CA">
          <w:rPr>
            <w:rFonts w:hint="eastAsia"/>
          </w:rPr>
          <w:t>，除了方舟里面的</w:t>
        </w:r>
      </w:ins>
      <w:r w:rsidR="00B150E9">
        <w:rPr>
          <w:rFonts w:hint="eastAsia"/>
        </w:rPr>
        <w:t>？</w:t>
      </w:r>
    </w:p>
    <w:p w:rsidR="001C420D" w:rsidRDefault="001C420D" w:rsidP="001C420D">
      <w:pPr>
        <w:widowControl/>
        <w:jc w:val="left"/>
      </w:pPr>
      <w:r>
        <w:t>What caused God to be so angry that he destroyed all life on earth except those who were in the ark?</w:t>
      </w:r>
    </w:p>
    <w:p w:rsidR="00B150E9" w:rsidRDefault="00B150E9" w:rsidP="001C420D">
      <w:pPr>
        <w:widowControl/>
        <w:jc w:val="left"/>
      </w:pPr>
      <w:r>
        <w:lastRenderedPageBreak/>
        <w:t>你觉得神会觉得现</w:t>
      </w:r>
      <w:ins w:id="378" w:author="SKY" w:date="2016-06-17T15:05:00Z">
        <w:r w:rsidR="00CE01BE">
          <w:t>今</w:t>
        </w:r>
      </w:ins>
      <w:del w:id="379" w:author="SKY" w:date="2016-06-17T15:05:00Z">
        <w:r w:rsidDel="00CE01BE">
          <w:delText>在</w:delText>
        </w:r>
      </w:del>
      <w:r>
        <w:t>世上的人是什么样的</w:t>
      </w:r>
      <w:r>
        <w:rPr>
          <w:rFonts w:hint="eastAsia"/>
        </w:rPr>
        <w:t>？</w:t>
      </w:r>
    </w:p>
    <w:p w:rsidR="001C420D" w:rsidRDefault="001C420D" w:rsidP="001C420D">
      <w:pPr>
        <w:widowControl/>
        <w:jc w:val="left"/>
      </w:pPr>
      <w:r>
        <w:t>What do you think God thinks about the way people now act on earth?</w:t>
      </w:r>
    </w:p>
    <w:p w:rsidR="001C420D" w:rsidRDefault="001C420D" w:rsidP="001C420D">
      <w:pPr>
        <w:widowControl/>
        <w:jc w:val="left"/>
      </w:pPr>
    </w:p>
    <w:p w:rsidR="000A4593" w:rsidRDefault="000A4593" w:rsidP="00E13455">
      <w:pPr>
        <w:widowControl/>
        <w:jc w:val="left"/>
      </w:pPr>
    </w:p>
    <w:p w:rsidR="001C420D" w:rsidRDefault="001C420D">
      <w:pPr>
        <w:widowControl/>
        <w:jc w:val="left"/>
      </w:pPr>
      <w:r>
        <w:br w:type="page"/>
      </w:r>
    </w:p>
    <w:p w:rsidR="001C420D" w:rsidRDefault="001C420D" w:rsidP="00E13455">
      <w:pPr>
        <w:widowControl/>
        <w:jc w:val="left"/>
      </w:pPr>
      <w:r w:rsidRPr="001C420D">
        <w:rPr>
          <w:rFonts w:hint="eastAsia"/>
        </w:rPr>
        <w:lastRenderedPageBreak/>
        <w:t>凡有血肉</w:t>
      </w:r>
      <w:del w:id="380" w:author="SKY" w:date="2016-06-17T15:05:00Z">
        <w:r w:rsidRPr="001C420D" w:rsidDel="003726E0">
          <w:rPr>
            <w:rFonts w:hint="eastAsia"/>
          </w:rPr>
          <w:delText>、</w:delText>
        </w:r>
      </w:del>
      <w:ins w:id="381" w:author="SKY" w:date="2016-06-17T15:05:00Z">
        <w:r w:rsidR="003726E0">
          <w:rPr>
            <w:rFonts w:hint="eastAsia"/>
          </w:rPr>
          <w:t>，</w:t>
        </w:r>
      </w:ins>
      <w:r w:rsidRPr="001C420D">
        <w:rPr>
          <w:rFonts w:hint="eastAsia"/>
        </w:rPr>
        <w:t>有气息的活物</w:t>
      </w:r>
      <w:del w:id="382" w:author="SKY" w:date="2016-06-17T15:05:00Z">
        <w:r w:rsidRPr="001C420D" w:rsidDel="003726E0">
          <w:rPr>
            <w:rFonts w:hint="eastAsia"/>
          </w:rPr>
          <w:delText>、</w:delText>
        </w:r>
      </w:del>
      <w:ins w:id="383" w:author="SKY" w:date="2016-06-17T15:05:00Z">
        <w:r w:rsidR="003726E0">
          <w:rPr>
            <w:rFonts w:hint="eastAsia"/>
          </w:rPr>
          <w:t>，</w:t>
        </w:r>
      </w:ins>
      <w:r w:rsidRPr="001C420D">
        <w:rPr>
          <w:rFonts w:hint="eastAsia"/>
        </w:rPr>
        <w:t>都一对一对的到</w:t>
      </w:r>
      <w:del w:id="384" w:author="SKY" w:date="2016-06-17T15:06:00Z">
        <w:r w:rsidDel="003726E0">
          <w:rPr>
            <w:rFonts w:hint="eastAsia"/>
          </w:rPr>
          <w:delText xml:space="preserve"> </w:delText>
        </w:r>
      </w:del>
      <w:r w:rsidRPr="001C420D">
        <w:rPr>
          <w:rFonts w:hint="eastAsia"/>
        </w:rPr>
        <w:t>挪</w:t>
      </w:r>
      <w:proofErr w:type="gramStart"/>
      <w:r w:rsidRPr="001C420D">
        <w:rPr>
          <w:rFonts w:hint="eastAsia"/>
        </w:rPr>
        <w:t>亚那里</w:t>
      </w:r>
      <w:proofErr w:type="gramEnd"/>
      <w:del w:id="385" w:author="SKY" w:date="2016-06-17T15:06:00Z">
        <w:r w:rsidRPr="001C420D" w:rsidDel="003726E0">
          <w:rPr>
            <w:rFonts w:hint="eastAsia"/>
          </w:rPr>
          <w:delText>、</w:delText>
        </w:r>
      </w:del>
      <w:ins w:id="386" w:author="SKY" w:date="2016-06-17T15:06:00Z">
        <w:r w:rsidR="003726E0">
          <w:rPr>
            <w:rFonts w:hint="eastAsia"/>
          </w:rPr>
          <w:t>，</w:t>
        </w:r>
      </w:ins>
      <w:r w:rsidRPr="001C420D">
        <w:rPr>
          <w:rFonts w:hint="eastAsia"/>
        </w:rPr>
        <w:t>进入方舟。凡有血肉进入方舟的</w:t>
      </w:r>
      <w:del w:id="387" w:author="SKY" w:date="2016-06-17T15:06:00Z">
        <w:r w:rsidRPr="001C420D" w:rsidDel="003726E0">
          <w:rPr>
            <w:rFonts w:hint="eastAsia"/>
          </w:rPr>
          <w:delText>、</w:delText>
        </w:r>
      </w:del>
      <w:ins w:id="388" w:author="SKY" w:date="2016-06-17T15:06:00Z">
        <w:r w:rsidR="003726E0">
          <w:rPr>
            <w:rFonts w:hint="eastAsia"/>
          </w:rPr>
          <w:t>，</w:t>
        </w:r>
      </w:ins>
      <w:r w:rsidRPr="001C420D">
        <w:rPr>
          <w:rFonts w:hint="eastAsia"/>
        </w:rPr>
        <w:t>都是有公有母</w:t>
      </w:r>
      <w:del w:id="389" w:author="SKY" w:date="2016-06-17T15:06:00Z">
        <w:r w:rsidRPr="001C420D" w:rsidDel="003726E0">
          <w:rPr>
            <w:rFonts w:hint="eastAsia"/>
          </w:rPr>
          <w:delText>、</w:delText>
        </w:r>
      </w:del>
      <w:ins w:id="390" w:author="SKY" w:date="2016-06-17T15:06:00Z">
        <w:r w:rsidR="003726E0">
          <w:rPr>
            <w:rFonts w:hint="eastAsia"/>
          </w:rPr>
          <w:t>，</w:t>
        </w:r>
      </w:ins>
      <w:r w:rsidRPr="001C420D">
        <w:rPr>
          <w:rFonts w:hint="eastAsia"/>
        </w:rPr>
        <w:t>正如</w:t>
      </w:r>
      <w:del w:id="391" w:author="SKY" w:date="2016-06-17T15:06:00Z">
        <w:r w:rsidRPr="001C420D" w:rsidDel="003726E0">
          <w:rPr>
            <w:rFonts w:hint="eastAsia"/>
          </w:rPr>
          <w:delText xml:space="preserve">　</w:delText>
        </w:r>
      </w:del>
      <w:r w:rsidRPr="001C420D">
        <w:rPr>
          <w:rFonts w:hint="eastAsia"/>
        </w:rPr>
        <w:t>神所吩咐挪亚的</w:t>
      </w:r>
      <w:r w:rsidR="00107921">
        <w:rPr>
          <w:rFonts w:hint="eastAsia"/>
        </w:rPr>
        <w:t>。</w:t>
      </w:r>
      <w:r w:rsidRPr="001C420D">
        <w:rPr>
          <w:rFonts w:hint="eastAsia"/>
        </w:rPr>
        <w:t>耶和华就把他关在方舟里头。</w:t>
      </w:r>
      <w:r>
        <w:rPr>
          <w:rFonts w:hint="eastAsia"/>
        </w:rPr>
        <w:t xml:space="preserve"> </w:t>
      </w:r>
      <w:r>
        <w:rPr>
          <w:rFonts w:hint="eastAsia"/>
        </w:rPr>
        <w:t>创世记</w:t>
      </w:r>
      <w:r>
        <w:t>7:15-16</w:t>
      </w:r>
    </w:p>
    <w:p w:rsidR="001C420D" w:rsidRDefault="001C420D" w:rsidP="001C420D">
      <w:pPr>
        <w:widowControl/>
        <w:jc w:val="left"/>
      </w:pPr>
      <w:r>
        <w:t>A male and a female of each kind of living being went into the boat with Noah, as God had commanded. Then the Lord shut the door behind Noah.</w:t>
      </w:r>
    </w:p>
    <w:p w:rsidR="001C420D" w:rsidRDefault="001C420D" w:rsidP="001C420D">
      <w:pPr>
        <w:widowControl/>
        <w:jc w:val="left"/>
      </w:pPr>
      <w:r>
        <w:t>Genesis 7:15-16</w:t>
      </w:r>
    </w:p>
    <w:p w:rsidR="001C420D" w:rsidRDefault="001C420D" w:rsidP="00E13455">
      <w:pPr>
        <w:widowControl/>
        <w:jc w:val="left"/>
      </w:pPr>
    </w:p>
    <w:p w:rsidR="00326A00" w:rsidRDefault="00326A00" w:rsidP="00E13455">
      <w:pPr>
        <w:widowControl/>
        <w:jc w:val="left"/>
      </w:pPr>
    </w:p>
    <w:p w:rsidR="00326A00" w:rsidRDefault="00326A00">
      <w:pPr>
        <w:widowControl/>
        <w:jc w:val="left"/>
      </w:pPr>
      <w:r>
        <w:br w:type="page"/>
      </w:r>
    </w:p>
    <w:p w:rsidR="00326A00" w:rsidRDefault="00326A00" w:rsidP="00E13455">
      <w:pPr>
        <w:widowControl/>
        <w:jc w:val="left"/>
      </w:pPr>
      <w:r>
        <w:lastRenderedPageBreak/>
        <w:t>故事</w:t>
      </w:r>
      <w:r>
        <w:rPr>
          <w:rFonts w:hint="eastAsia"/>
        </w:rPr>
        <w:t>7</w:t>
      </w:r>
      <w:r>
        <w:rPr>
          <w:rFonts w:hint="eastAsia"/>
        </w:rPr>
        <w:t>：</w:t>
      </w:r>
      <w:r w:rsidR="004343B4">
        <w:rPr>
          <w:rFonts w:hint="eastAsia"/>
        </w:rPr>
        <w:t>神与挪亚立约</w:t>
      </w:r>
    </w:p>
    <w:p w:rsidR="00326A00" w:rsidRDefault="00326A00" w:rsidP="00E13455">
      <w:pPr>
        <w:widowControl/>
        <w:jc w:val="left"/>
      </w:pPr>
      <w:r w:rsidRPr="00326A00">
        <w:t xml:space="preserve">God’s Promise </w:t>
      </w:r>
      <w:proofErr w:type="gramStart"/>
      <w:r w:rsidRPr="00326A00">
        <w:t>To</w:t>
      </w:r>
      <w:proofErr w:type="gramEnd"/>
      <w:r w:rsidRPr="00326A00">
        <w:t xml:space="preserve"> Noah</w:t>
      </w:r>
    </w:p>
    <w:p w:rsidR="00326A00" w:rsidRDefault="00326A00" w:rsidP="00E13455">
      <w:pPr>
        <w:widowControl/>
        <w:jc w:val="left"/>
      </w:pPr>
    </w:p>
    <w:p w:rsidR="00326A00" w:rsidRDefault="004343B4" w:rsidP="00E13455">
      <w:pPr>
        <w:widowControl/>
        <w:jc w:val="left"/>
      </w:pPr>
      <w:r>
        <w:t>伟大的圣经真理</w:t>
      </w:r>
      <w:r>
        <w:rPr>
          <w:rFonts w:hint="eastAsia"/>
        </w:rPr>
        <w:t>：</w:t>
      </w:r>
    </w:p>
    <w:p w:rsidR="00326A00" w:rsidRDefault="00326A00" w:rsidP="00326A00">
      <w:pPr>
        <w:widowControl/>
        <w:jc w:val="left"/>
      </w:pPr>
      <w:r>
        <w:t>Great Bible Truths:</w:t>
      </w:r>
    </w:p>
    <w:p w:rsidR="004343B4" w:rsidRDefault="004343B4" w:rsidP="00326A00">
      <w:pPr>
        <w:widowControl/>
        <w:jc w:val="left"/>
      </w:pPr>
      <w:r>
        <w:t>1.</w:t>
      </w:r>
      <w:r w:rsidR="00FB6C95">
        <w:t>神给了人类第二次机会</w:t>
      </w:r>
      <w:del w:id="392" w:author="SKY" w:date="2016-06-17T15:11:00Z">
        <w:r w:rsidR="00FB6C95" w:rsidDel="00F54BB7">
          <w:rPr>
            <w:rFonts w:hint="eastAsia"/>
          </w:rPr>
          <w:delText>。</w:delText>
        </w:r>
      </w:del>
      <w:ins w:id="393" w:author="SKY" w:date="2016-06-17T15:11:00Z">
        <w:r w:rsidR="00F54BB7">
          <w:rPr>
            <w:rFonts w:hint="eastAsia"/>
          </w:rPr>
          <w:t>，</w:t>
        </w:r>
      </w:ins>
      <w:r w:rsidR="00FB6C95">
        <w:t>神也给了今天的罪人第二次机会</w:t>
      </w:r>
    </w:p>
    <w:p w:rsidR="00326A00" w:rsidRDefault="00326A00" w:rsidP="00326A00">
      <w:pPr>
        <w:widowControl/>
        <w:jc w:val="left"/>
      </w:pPr>
      <w:r>
        <w:t>1. God gave humanity a second chance. He also gives sinners a second chance today.</w:t>
      </w:r>
    </w:p>
    <w:p w:rsidR="00FB6C95" w:rsidRDefault="00FB6C95" w:rsidP="00326A00">
      <w:pPr>
        <w:widowControl/>
        <w:jc w:val="left"/>
      </w:pPr>
      <w:r>
        <w:t>2.</w:t>
      </w:r>
      <w:r>
        <w:t>天上的彩虹就是</w:t>
      </w:r>
      <w:proofErr w:type="gramStart"/>
      <w:r>
        <w:t>神不再</w:t>
      </w:r>
      <w:proofErr w:type="gramEnd"/>
      <w:r>
        <w:t>用大洪水毁灭大地的许诺</w:t>
      </w:r>
    </w:p>
    <w:p w:rsidR="00326A00" w:rsidRDefault="00326A00" w:rsidP="00326A00">
      <w:pPr>
        <w:widowControl/>
        <w:jc w:val="left"/>
      </w:pPr>
      <w:r>
        <w:t>2. The rainbow is God’s promise not to destroy the earth again by a flood.</w:t>
      </w:r>
    </w:p>
    <w:p w:rsidR="00326A00" w:rsidRDefault="00326A00" w:rsidP="00E13455">
      <w:pPr>
        <w:widowControl/>
        <w:jc w:val="left"/>
      </w:pPr>
    </w:p>
    <w:p w:rsidR="000D69A2" w:rsidRDefault="000D69A2" w:rsidP="00E13455">
      <w:pPr>
        <w:widowControl/>
        <w:jc w:val="left"/>
      </w:pPr>
      <w:r>
        <w:t>创世记</w:t>
      </w:r>
      <w:r>
        <w:rPr>
          <w:rFonts w:hint="eastAsia"/>
        </w:rPr>
        <w:t xml:space="preserve"> </w:t>
      </w:r>
      <w:r>
        <w:t>8:20-9:17</w:t>
      </w:r>
    </w:p>
    <w:p w:rsidR="00326A00" w:rsidRDefault="00326A00" w:rsidP="00326A00">
      <w:pPr>
        <w:widowControl/>
        <w:jc w:val="left"/>
      </w:pPr>
      <w:r>
        <w:t>Genesis 8:20-9:17</w:t>
      </w:r>
    </w:p>
    <w:p w:rsidR="000D69A2" w:rsidRDefault="000D69A2" w:rsidP="00326A00">
      <w:pPr>
        <w:widowControl/>
        <w:jc w:val="left"/>
      </w:pPr>
    </w:p>
    <w:p w:rsidR="000D69A2" w:rsidRDefault="000D69A2" w:rsidP="00326A00">
      <w:pPr>
        <w:widowControl/>
        <w:jc w:val="left"/>
      </w:pPr>
      <w:proofErr w:type="gramStart"/>
      <w:r>
        <w:t>当挪亚</w:t>
      </w:r>
      <w:proofErr w:type="gramEnd"/>
      <w:r>
        <w:t>和他的全家出了方舟</w:t>
      </w:r>
      <w:r>
        <w:rPr>
          <w:rFonts w:hint="eastAsia"/>
        </w:rPr>
        <w:t>，</w:t>
      </w:r>
      <w:r w:rsidR="00145744">
        <w:rPr>
          <w:rFonts w:hint="eastAsia"/>
        </w:rPr>
        <w:t>挪亚</w:t>
      </w:r>
      <w:del w:id="394" w:author="SKY" w:date="2016-06-17T15:14:00Z">
        <w:r w:rsidR="00145744" w:rsidDel="00F54BB7">
          <w:rPr>
            <w:rFonts w:hint="eastAsia"/>
          </w:rPr>
          <w:delText>为了</w:delText>
        </w:r>
      </w:del>
      <w:ins w:id="395" w:author="SKY" w:date="2016-06-17T15:14:00Z">
        <w:r w:rsidR="00F54BB7">
          <w:rPr>
            <w:rFonts w:hint="eastAsia"/>
          </w:rPr>
          <w:t>向</w:t>
        </w:r>
      </w:ins>
      <w:r w:rsidR="00145744">
        <w:rPr>
          <w:rFonts w:hint="eastAsia"/>
        </w:rPr>
        <w:t>神</w:t>
      </w:r>
      <w:del w:id="396" w:author="SKY" w:date="2016-06-17T15:14:00Z">
        <w:r w:rsidR="00145744" w:rsidDel="00F54BB7">
          <w:rPr>
            <w:rFonts w:hint="eastAsia"/>
          </w:rPr>
          <w:delText>的拯救</w:delText>
        </w:r>
      </w:del>
      <w:r w:rsidR="00145744">
        <w:rPr>
          <w:rFonts w:hint="eastAsia"/>
        </w:rPr>
        <w:t>向神献祭</w:t>
      </w:r>
      <w:ins w:id="397" w:author="SKY" w:date="2016-06-17T15:14:00Z">
        <w:r w:rsidR="00F54BB7">
          <w:rPr>
            <w:rFonts w:hint="eastAsia"/>
          </w:rPr>
          <w:t>，表示他对神的救赎的感谢</w:t>
        </w:r>
      </w:ins>
      <w:r w:rsidR="00145744">
        <w:rPr>
          <w:rFonts w:hint="eastAsia"/>
        </w:rPr>
        <w:t>。</w:t>
      </w:r>
    </w:p>
    <w:p w:rsidR="00145744" w:rsidRDefault="00326A00" w:rsidP="00326A00">
      <w:pPr>
        <w:widowControl/>
        <w:jc w:val="left"/>
      </w:pPr>
      <w:r>
        <w:t>When Noah and his family left the ark, Noah made a burnt sacrifice to God in thanksgiving for saving</w:t>
      </w:r>
      <w:r w:rsidR="000D69A2">
        <w:t xml:space="preserve"> </w:t>
      </w:r>
      <w:r>
        <w:t xml:space="preserve">their lives. </w:t>
      </w:r>
    </w:p>
    <w:p w:rsidR="00145744" w:rsidRDefault="00145744" w:rsidP="00145744">
      <w:pPr>
        <w:widowControl/>
        <w:jc w:val="left"/>
      </w:pPr>
      <w:r>
        <w:rPr>
          <w:rFonts w:hint="eastAsia"/>
        </w:rPr>
        <w:t>神</w:t>
      </w:r>
      <w:proofErr w:type="gramStart"/>
      <w:r>
        <w:rPr>
          <w:rFonts w:hint="eastAsia"/>
        </w:rPr>
        <w:t>赐福给挪亚</w:t>
      </w:r>
      <w:proofErr w:type="gramEnd"/>
      <w:r>
        <w:rPr>
          <w:rFonts w:hint="eastAsia"/>
        </w:rPr>
        <w:t>和他的儿子，对他们说，你们要生养众多，</w:t>
      </w:r>
      <w:proofErr w:type="gramStart"/>
      <w:r>
        <w:rPr>
          <w:rFonts w:hint="eastAsia"/>
        </w:rPr>
        <w:t>遍满了</w:t>
      </w:r>
      <w:proofErr w:type="gramEnd"/>
      <w:r>
        <w:rPr>
          <w:rFonts w:hint="eastAsia"/>
        </w:rPr>
        <w:t>地。凡地上的走兽，和空中的飞鸟，都必惊恐，惧怕你们</w:t>
      </w:r>
      <w:r w:rsidR="00107921">
        <w:rPr>
          <w:rFonts w:hint="eastAsia"/>
        </w:rPr>
        <w:t>。</w:t>
      </w:r>
      <w:r>
        <w:rPr>
          <w:rFonts w:hint="eastAsia"/>
        </w:rPr>
        <w:t>连地上一切的昆虫，并海里一切的鱼，都交付你们的手。凡活着的动物，都可以作你们的食物，这一切我都赐给你们如同菜蔬一样。惟独肉带着血，那就是他的生命，你们不可吃。流</w:t>
      </w:r>
      <w:proofErr w:type="gramStart"/>
      <w:r>
        <w:rPr>
          <w:rFonts w:hint="eastAsia"/>
        </w:rPr>
        <w:t>你们血害你们</w:t>
      </w:r>
      <w:proofErr w:type="gramEnd"/>
      <w:r>
        <w:rPr>
          <w:rFonts w:hint="eastAsia"/>
        </w:rPr>
        <w:t>命的，无论是兽、是人，</w:t>
      </w:r>
      <w:proofErr w:type="gramStart"/>
      <w:r>
        <w:rPr>
          <w:rFonts w:hint="eastAsia"/>
        </w:rPr>
        <w:t>我必讨他</w:t>
      </w:r>
      <w:proofErr w:type="gramEnd"/>
      <w:r>
        <w:rPr>
          <w:rFonts w:hint="eastAsia"/>
        </w:rPr>
        <w:t>的罪，就是向各人的弟兄也是如此。”</w:t>
      </w:r>
    </w:p>
    <w:p w:rsidR="00145744" w:rsidRDefault="00326A00" w:rsidP="00326A00">
      <w:pPr>
        <w:widowControl/>
        <w:jc w:val="left"/>
      </w:pPr>
      <w:r>
        <w:t>God blessed Noah and his sons and said, “Have many children so your descendants will cover the</w:t>
      </w:r>
      <w:r w:rsidR="000D69A2">
        <w:t xml:space="preserve"> </w:t>
      </w:r>
      <w:r>
        <w:t>earth. All the animals, birds and fish are under your control. Now you can eat them as well as green plants. But</w:t>
      </w:r>
      <w:r w:rsidR="000D69A2">
        <w:t xml:space="preserve"> </w:t>
      </w:r>
      <w:r>
        <w:t>you must not eat meat with blood still in it because the life is in the blood. And if anyone kills a human being,</w:t>
      </w:r>
      <w:r w:rsidR="000D69A2">
        <w:t xml:space="preserve"> </w:t>
      </w:r>
      <w:r>
        <w:t>that person must suffer punishment.”</w:t>
      </w:r>
      <w:r w:rsidR="000D69A2">
        <w:t xml:space="preserve"> </w:t>
      </w:r>
    </w:p>
    <w:p w:rsidR="00145744" w:rsidRDefault="00145744" w:rsidP="00145744">
      <w:pPr>
        <w:widowControl/>
        <w:jc w:val="left"/>
      </w:pPr>
      <w:r>
        <w:t>神又说</w:t>
      </w:r>
      <w:r>
        <w:rPr>
          <w:rFonts w:hint="eastAsia"/>
        </w:rPr>
        <w:t>：“我与你们和你们的后裔立约</w:t>
      </w:r>
      <w:r w:rsidR="00107921">
        <w:rPr>
          <w:rFonts w:hint="eastAsia"/>
        </w:rPr>
        <w:t>。</w:t>
      </w:r>
      <w:r>
        <w:rPr>
          <w:rFonts w:hint="eastAsia"/>
        </w:rPr>
        <w:t>并与你们这里的一切活物，就是飞鸟、牲畜、走兽</w:t>
      </w:r>
      <w:r w:rsidR="00107921">
        <w:rPr>
          <w:rFonts w:hint="eastAsia"/>
        </w:rPr>
        <w:t>。</w:t>
      </w:r>
      <w:r>
        <w:rPr>
          <w:rFonts w:hint="eastAsia"/>
        </w:rPr>
        <w:t>凡从方舟里出来的活物立约。我与你们立约，凡有血肉的，不再被洪水灭绝，也不再有洪水毁坏地了。神说，我与你们，并你们这里的各样活物所立的永约，是有记号的。我把虹放在云彩中，这就可作我与地立约的记号了。我使云彩盖地的时候，必有虹现在云彩中</w:t>
      </w:r>
      <w:r w:rsidR="00107921">
        <w:rPr>
          <w:rFonts w:hint="eastAsia"/>
        </w:rPr>
        <w:t>。</w:t>
      </w:r>
      <w:r>
        <w:rPr>
          <w:rFonts w:hint="eastAsia"/>
        </w:rPr>
        <w:t>我便记念我与你们，和各样有血肉的活物所立的约，水就再不泛滥毁坏一切有血肉的物了。”</w:t>
      </w:r>
    </w:p>
    <w:p w:rsidR="00145744" w:rsidRDefault="00326A00" w:rsidP="00326A00">
      <w:pPr>
        <w:widowControl/>
        <w:jc w:val="left"/>
      </w:pPr>
      <w:r>
        <w:t>Then God said, “Now I am going to make a promise to you and all your descendants and all living</w:t>
      </w:r>
      <w:r w:rsidR="000D69A2">
        <w:t xml:space="preserve"> </w:t>
      </w:r>
      <w:r>
        <w:t>beings. The promise I make is this: ‘Never again will I destroy all life with a flood nor destroy the earth in that</w:t>
      </w:r>
      <w:r w:rsidR="000D69A2">
        <w:t xml:space="preserve"> </w:t>
      </w:r>
      <w:r>
        <w:t>way. I am putting my rainbow in the clouds as a sign of this promise, and I will never forget my promise.’”</w:t>
      </w:r>
      <w:r w:rsidR="000D69A2">
        <w:t xml:space="preserve"> </w:t>
      </w:r>
    </w:p>
    <w:p w:rsidR="00145744" w:rsidRDefault="00145744" w:rsidP="00326A00">
      <w:pPr>
        <w:widowControl/>
        <w:jc w:val="left"/>
      </w:pPr>
      <w:r>
        <w:t>挪亚的三个儿子分别是闪</w:t>
      </w:r>
      <w:r>
        <w:rPr>
          <w:rFonts w:hint="eastAsia"/>
        </w:rPr>
        <w:t>、</w:t>
      </w:r>
      <w:r>
        <w:t>含</w:t>
      </w:r>
      <w:r>
        <w:rPr>
          <w:rFonts w:hint="eastAsia"/>
        </w:rPr>
        <w:t>、</w:t>
      </w:r>
      <w:r w:rsidRPr="00145744">
        <w:rPr>
          <w:rFonts w:hint="eastAsia"/>
        </w:rPr>
        <w:t>雅</w:t>
      </w:r>
      <w:proofErr w:type="gramStart"/>
      <w:r w:rsidRPr="00145744">
        <w:rPr>
          <w:rFonts w:hint="eastAsia"/>
        </w:rPr>
        <w:t>弗</w:t>
      </w:r>
      <w:proofErr w:type="gramEnd"/>
      <w:r>
        <w:rPr>
          <w:rFonts w:hint="eastAsia"/>
        </w:rPr>
        <w:t>。当今的世人都是从这三兄弟而来。</w:t>
      </w:r>
    </w:p>
    <w:p w:rsidR="00326A00" w:rsidRDefault="00326A00" w:rsidP="00326A00">
      <w:pPr>
        <w:widowControl/>
        <w:jc w:val="left"/>
      </w:pPr>
      <w:r>
        <w:t>The three sons of Noah were Shem, Ham and Japheth. All human beings on the earth today descended</w:t>
      </w:r>
      <w:r w:rsidR="000D69A2">
        <w:t xml:space="preserve"> </w:t>
      </w:r>
      <w:r>
        <w:t>from these three brothers.</w:t>
      </w:r>
    </w:p>
    <w:p w:rsidR="000D69A2" w:rsidRDefault="000D69A2" w:rsidP="00326A00">
      <w:pPr>
        <w:widowControl/>
        <w:jc w:val="left"/>
      </w:pPr>
    </w:p>
    <w:p w:rsidR="000D69A2" w:rsidRDefault="000D69A2" w:rsidP="00326A00">
      <w:pPr>
        <w:widowControl/>
        <w:jc w:val="left"/>
      </w:pPr>
      <w:r>
        <w:lastRenderedPageBreak/>
        <w:t>讨论故事</w:t>
      </w:r>
      <w:r>
        <w:rPr>
          <w:rFonts w:hint="eastAsia"/>
        </w:rPr>
        <w:t>：</w:t>
      </w:r>
    </w:p>
    <w:p w:rsidR="00326A00" w:rsidRDefault="00326A00" w:rsidP="00326A00">
      <w:pPr>
        <w:widowControl/>
        <w:jc w:val="left"/>
      </w:pPr>
      <w:r>
        <w:t>Talk About the Story:</w:t>
      </w:r>
    </w:p>
    <w:p w:rsidR="00145744" w:rsidRDefault="00145744" w:rsidP="00326A00">
      <w:pPr>
        <w:widowControl/>
        <w:jc w:val="left"/>
      </w:pPr>
      <w:r>
        <w:t>1.</w:t>
      </w:r>
      <w:proofErr w:type="gramStart"/>
      <w:r w:rsidR="00F354B1">
        <w:t>当挪亚</w:t>
      </w:r>
      <w:proofErr w:type="gramEnd"/>
      <w:r w:rsidR="00F354B1">
        <w:t>和他的家人从方舟里出来</w:t>
      </w:r>
      <w:r w:rsidR="00F354B1">
        <w:rPr>
          <w:rFonts w:hint="eastAsia"/>
        </w:rPr>
        <w:t>，</w:t>
      </w:r>
      <w:r w:rsidR="00F354B1">
        <w:t>挪亚做了什么来表示他对神的感</w:t>
      </w:r>
      <w:del w:id="398" w:author="SKY" w:date="2016-06-17T15:19:00Z">
        <w:r w:rsidR="00F354B1" w:rsidDel="00DC643D">
          <w:rPr>
            <w:rFonts w:hint="eastAsia"/>
          </w:rPr>
          <w:delText>激</w:delText>
        </w:r>
      </w:del>
      <w:ins w:id="399" w:author="SKY" w:date="2016-06-17T15:19:00Z">
        <w:r w:rsidR="00DC643D">
          <w:rPr>
            <w:rFonts w:hint="eastAsia"/>
          </w:rPr>
          <w:t>恩</w:t>
        </w:r>
      </w:ins>
      <w:r w:rsidR="00F354B1">
        <w:t>之情</w:t>
      </w:r>
      <w:r w:rsidR="00F354B1">
        <w:rPr>
          <w:rFonts w:hint="eastAsia"/>
        </w:rPr>
        <w:t>？</w:t>
      </w:r>
    </w:p>
    <w:p w:rsidR="00326A00" w:rsidRDefault="00326A00" w:rsidP="00326A00">
      <w:pPr>
        <w:widowControl/>
        <w:jc w:val="left"/>
      </w:pPr>
      <w:r>
        <w:t>1. When Noah and his family left the ark, what did Noah do to show God that he was thankful?</w:t>
      </w:r>
    </w:p>
    <w:p w:rsidR="00F354B1" w:rsidRDefault="00F354B1" w:rsidP="00326A00">
      <w:pPr>
        <w:widowControl/>
        <w:jc w:val="left"/>
      </w:pPr>
      <w:r>
        <w:t>2.</w:t>
      </w:r>
      <w:r>
        <w:t>为什么</w:t>
      </w:r>
      <w:proofErr w:type="gramStart"/>
      <w:r>
        <w:t>神说挪亚</w:t>
      </w:r>
      <w:proofErr w:type="gramEnd"/>
      <w:r>
        <w:t>和他的儿子们将会有很多孩子</w:t>
      </w:r>
      <w:r>
        <w:rPr>
          <w:rFonts w:hint="eastAsia"/>
        </w:rPr>
        <w:t>？</w:t>
      </w:r>
    </w:p>
    <w:p w:rsidR="00326A00" w:rsidRDefault="00326A00" w:rsidP="00326A00">
      <w:pPr>
        <w:widowControl/>
        <w:jc w:val="left"/>
      </w:pPr>
      <w:r>
        <w:t>2. Why did God say that Noah and his sons were to have many children?</w:t>
      </w:r>
    </w:p>
    <w:p w:rsidR="00F354B1" w:rsidRDefault="00F354B1" w:rsidP="00326A00">
      <w:pPr>
        <w:widowControl/>
        <w:jc w:val="left"/>
      </w:pPr>
      <w:r>
        <w:t>3.</w:t>
      </w:r>
      <w:r>
        <w:t>神告诉他们什么不可以吃</w:t>
      </w:r>
      <w:r>
        <w:rPr>
          <w:rFonts w:hint="eastAsia"/>
        </w:rPr>
        <w:t>？</w:t>
      </w:r>
      <w:r>
        <w:t>为什么不可以吃</w:t>
      </w:r>
      <w:r>
        <w:rPr>
          <w:rFonts w:hint="eastAsia"/>
        </w:rPr>
        <w:t>？</w:t>
      </w:r>
    </w:p>
    <w:p w:rsidR="00326A00" w:rsidRDefault="00326A00" w:rsidP="00326A00">
      <w:pPr>
        <w:widowControl/>
        <w:jc w:val="left"/>
      </w:pPr>
      <w:r>
        <w:t>3. What did God say they were not to eat and why?</w:t>
      </w:r>
    </w:p>
    <w:p w:rsidR="00F354B1" w:rsidRDefault="00F354B1" w:rsidP="00326A00">
      <w:pPr>
        <w:widowControl/>
        <w:jc w:val="left"/>
      </w:pPr>
      <w:r>
        <w:t>4.</w:t>
      </w:r>
      <w:r>
        <w:t>神对人立了什么样的约</w:t>
      </w:r>
      <w:r>
        <w:rPr>
          <w:rFonts w:hint="eastAsia"/>
        </w:rPr>
        <w:t>？</w:t>
      </w:r>
      <w:r>
        <w:t>什么标志会提醒神和人之间的约</w:t>
      </w:r>
      <w:r>
        <w:rPr>
          <w:rFonts w:hint="eastAsia"/>
        </w:rPr>
        <w:t>？</w:t>
      </w:r>
    </w:p>
    <w:p w:rsidR="00326A00" w:rsidRDefault="00326A00" w:rsidP="00326A00">
      <w:pPr>
        <w:widowControl/>
        <w:jc w:val="left"/>
      </w:pPr>
      <w:r>
        <w:t>4. What promise did God make and what sign would remind both God and man of that promise?</w:t>
      </w:r>
    </w:p>
    <w:p w:rsidR="000D69A2" w:rsidRDefault="000D69A2" w:rsidP="00326A00">
      <w:pPr>
        <w:widowControl/>
        <w:jc w:val="left"/>
      </w:pPr>
      <w:r>
        <w:t>你的看法</w:t>
      </w:r>
      <w:r>
        <w:rPr>
          <w:rFonts w:hint="eastAsia"/>
        </w:rPr>
        <w:t>：</w:t>
      </w:r>
    </w:p>
    <w:p w:rsidR="00326A00" w:rsidRDefault="00326A00" w:rsidP="00326A00">
      <w:pPr>
        <w:widowControl/>
        <w:jc w:val="left"/>
      </w:pPr>
      <w:r>
        <w:t>What Do You Say?</w:t>
      </w:r>
    </w:p>
    <w:p w:rsidR="00F354B1" w:rsidRDefault="00506426" w:rsidP="00326A00">
      <w:pPr>
        <w:widowControl/>
        <w:jc w:val="left"/>
      </w:pPr>
      <w:r>
        <w:t>你</w:t>
      </w:r>
      <w:proofErr w:type="gramStart"/>
      <w:r>
        <w:t>觉得当挪亚</w:t>
      </w:r>
      <w:proofErr w:type="gramEnd"/>
      <w:r>
        <w:t>和他家人从方舟里出来的时候</w:t>
      </w:r>
      <w:r>
        <w:rPr>
          <w:rFonts w:hint="eastAsia"/>
        </w:rPr>
        <w:t>，</w:t>
      </w:r>
      <w:r>
        <w:t>看到所有的生物都灭绝了</w:t>
      </w:r>
      <w:r>
        <w:rPr>
          <w:rFonts w:hint="eastAsia"/>
        </w:rPr>
        <w:t>，</w:t>
      </w:r>
      <w:r>
        <w:t>他们会有什么样的感觉</w:t>
      </w:r>
      <w:del w:id="400" w:author="SKY" w:date="2016-06-17T15:28:00Z">
        <w:r w:rsidDel="00E228CC">
          <w:rPr>
            <w:rFonts w:hint="eastAsia"/>
          </w:rPr>
          <w:delText>》</w:delText>
        </w:r>
      </w:del>
      <w:ins w:id="401" w:author="SKY" w:date="2016-06-17T15:28:00Z">
        <w:r w:rsidR="00E228CC">
          <w:rPr>
            <w:rFonts w:hint="eastAsia"/>
          </w:rPr>
          <w:t>？</w:t>
        </w:r>
      </w:ins>
    </w:p>
    <w:p w:rsidR="00F354B1" w:rsidRDefault="00326A00" w:rsidP="00326A00">
      <w:pPr>
        <w:widowControl/>
        <w:jc w:val="left"/>
      </w:pPr>
      <w:r>
        <w:t>How do you think Noah and his family felt when they stepped out of the ark into a world where everything</w:t>
      </w:r>
      <w:r w:rsidR="000D69A2">
        <w:t xml:space="preserve"> </w:t>
      </w:r>
      <w:r>
        <w:t>and everybody had died?</w:t>
      </w:r>
      <w:r w:rsidR="000D69A2">
        <w:t xml:space="preserve"> </w:t>
      </w:r>
    </w:p>
    <w:p w:rsidR="00F354B1" w:rsidRDefault="00506426" w:rsidP="00326A00">
      <w:pPr>
        <w:widowControl/>
        <w:jc w:val="left"/>
      </w:pPr>
      <w:r>
        <w:t>如果你</w:t>
      </w:r>
      <w:del w:id="402" w:author="SKY" w:date="2016-06-17T15:29:00Z">
        <w:r w:rsidDel="00AA0633">
          <w:rPr>
            <w:rFonts w:hint="eastAsia"/>
          </w:rPr>
          <w:delText>引领</w:delText>
        </w:r>
      </w:del>
      <w:ins w:id="403" w:author="SKY" w:date="2016-06-17T15:29:00Z">
        <w:r w:rsidR="00AA0633">
          <w:rPr>
            <w:rFonts w:hint="eastAsia"/>
          </w:rPr>
          <w:t>带领</w:t>
        </w:r>
      </w:ins>
      <w:r>
        <w:t>着一个家庭</w:t>
      </w:r>
      <w:r>
        <w:rPr>
          <w:rFonts w:hint="eastAsia"/>
        </w:rPr>
        <w:t>，</w:t>
      </w:r>
      <w:del w:id="404" w:author="SKY" w:date="2016-06-17T15:30:00Z">
        <w:r w:rsidDel="00066613">
          <w:rPr>
            <w:rFonts w:hint="eastAsia"/>
          </w:rPr>
          <w:delText>头一次</w:delText>
        </w:r>
      </w:del>
      <w:ins w:id="405" w:author="SKY" w:date="2016-06-17T15:30:00Z">
        <w:r w:rsidR="00066613">
          <w:rPr>
            <w:rFonts w:hint="eastAsia"/>
          </w:rPr>
          <w:t>第一次</w:t>
        </w:r>
      </w:ins>
      <w:r>
        <w:t>在一片陌生的新土地上生活</w:t>
      </w:r>
      <w:r>
        <w:rPr>
          <w:rFonts w:hint="eastAsia"/>
        </w:rPr>
        <w:t>，</w:t>
      </w:r>
      <w:del w:id="406" w:author="SKY" w:date="2016-06-17T15:29:00Z">
        <w:r w:rsidDel="00AA0633">
          <w:delText>头一件事</w:delText>
        </w:r>
      </w:del>
      <w:r>
        <w:t>你会做</w:t>
      </w:r>
      <w:ins w:id="407" w:author="SKY" w:date="2016-06-17T15:29:00Z">
        <w:r w:rsidR="00AA0633">
          <w:t>的头一件事是</w:t>
        </w:r>
      </w:ins>
      <w:r>
        <w:t>什么</w:t>
      </w:r>
      <w:r>
        <w:rPr>
          <w:rFonts w:hint="eastAsia"/>
        </w:rPr>
        <w:t>？</w:t>
      </w:r>
    </w:p>
    <w:p w:rsidR="00326A00" w:rsidRDefault="00326A00" w:rsidP="00326A00">
      <w:pPr>
        <w:widowControl/>
        <w:jc w:val="left"/>
      </w:pPr>
      <w:r>
        <w:t>If you were a pioneer with your family, being the first to live in a new land, what would be the first things you</w:t>
      </w:r>
      <w:r w:rsidR="000D69A2">
        <w:t xml:space="preserve"> </w:t>
      </w:r>
      <w:r>
        <w:t>would do?</w:t>
      </w:r>
    </w:p>
    <w:p w:rsidR="000D69A2" w:rsidRDefault="000D69A2">
      <w:pPr>
        <w:widowControl/>
        <w:jc w:val="left"/>
      </w:pPr>
      <w:r>
        <w:br w:type="page"/>
      </w:r>
    </w:p>
    <w:p w:rsidR="000D69A2" w:rsidRDefault="000D69A2" w:rsidP="00326A00">
      <w:pPr>
        <w:widowControl/>
        <w:jc w:val="left"/>
      </w:pPr>
    </w:p>
    <w:p w:rsidR="00326A00" w:rsidRDefault="00C00E16" w:rsidP="00326A00">
      <w:pPr>
        <w:widowControl/>
        <w:jc w:val="left"/>
      </w:pPr>
      <w:r w:rsidRPr="00C00E16">
        <w:rPr>
          <w:rFonts w:hint="eastAsia"/>
        </w:rPr>
        <w:t>我与你们立约</w:t>
      </w:r>
      <w:del w:id="408" w:author="SKY" w:date="2016-06-17T15:30:00Z">
        <w:r w:rsidRPr="00C00E16" w:rsidDel="00912186">
          <w:rPr>
            <w:rFonts w:hint="eastAsia"/>
          </w:rPr>
          <w:delText>、</w:delText>
        </w:r>
      </w:del>
      <w:ins w:id="409" w:author="SKY" w:date="2016-06-17T15:30:00Z">
        <w:r w:rsidR="00912186">
          <w:rPr>
            <w:rFonts w:hint="eastAsia"/>
          </w:rPr>
          <w:t>，</w:t>
        </w:r>
      </w:ins>
      <w:r w:rsidRPr="00C00E16">
        <w:rPr>
          <w:rFonts w:hint="eastAsia"/>
        </w:rPr>
        <w:t>凡有血肉的</w:t>
      </w:r>
      <w:del w:id="410" w:author="SKY" w:date="2016-06-17T15:30:00Z">
        <w:r w:rsidRPr="00C00E16" w:rsidDel="00912186">
          <w:rPr>
            <w:rFonts w:hint="eastAsia"/>
          </w:rPr>
          <w:delText>、</w:delText>
        </w:r>
      </w:del>
      <w:ins w:id="411" w:author="SKY" w:date="2016-06-17T15:30:00Z">
        <w:r w:rsidR="00912186">
          <w:rPr>
            <w:rFonts w:hint="eastAsia"/>
          </w:rPr>
          <w:t>，</w:t>
        </w:r>
      </w:ins>
      <w:r w:rsidRPr="00C00E16">
        <w:rPr>
          <w:rFonts w:hint="eastAsia"/>
        </w:rPr>
        <w:t>不再被洪水灭绝</w:t>
      </w:r>
      <w:del w:id="412" w:author="SKY" w:date="2016-06-17T15:30:00Z">
        <w:r w:rsidRPr="00C00E16" w:rsidDel="00912186">
          <w:rPr>
            <w:rFonts w:hint="eastAsia"/>
          </w:rPr>
          <w:delText>、</w:delText>
        </w:r>
      </w:del>
      <w:ins w:id="413" w:author="SKY" w:date="2016-06-17T15:30:00Z">
        <w:r w:rsidR="00912186">
          <w:rPr>
            <w:rFonts w:hint="eastAsia"/>
          </w:rPr>
          <w:t>，</w:t>
        </w:r>
      </w:ins>
      <w:r w:rsidRPr="00C00E16">
        <w:rPr>
          <w:rFonts w:hint="eastAsia"/>
        </w:rPr>
        <w:t>也不再有洪水毁坏地了。</w:t>
      </w:r>
      <w:r>
        <w:rPr>
          <w:rFonts w:hint="eastAsia"/>
        </w:rPr>
        <w:t xml:space="preserve"> </w:t>
      </w:r>
      <w:r>
        <w:rPr>
          <w:rFonts w:hint="eastAsia"/>
        </w:rPr>
        <w:t>创世记</w:t>
      </w:r>
      <w:r>
        <w:rPr>
          <w:rFonts w:hint="eastAsia"/>
        </w:rPr>
        <w:t xml:space="preserve"> </w:t>
      </w:r>
      <w:r>
        <w:t>9:11</w:t>
      </w:r>
    </w:p>
    <w:p w:rsidR="00326A00" w:rsidRDefault="00326A00" w:rsidP="00326A00">
      <w:pPr>
        <w:widowControl/>
        <w:jc w:val="left"/>
      </w:pPr>
      <w:r>
        <w:t>I promise that never again will all living beings be destroyed by a flood. Genesis 9:11</w:t>
      </w:r>
    </w:p>
    <w:p w:rsidR="00326A00" w:rsidRDefault="00326A00" w:rsidP="00E13455">
      <w:pPr>
        <w:widowControl/>
        <w:jc w:val="left"/>
      </w:pPr>
    </w:p>
    <w:p w:rsidR="00326A00" w:rsidRDefault="00326A00" w:rsidP="00E13455">
      <w:pPr>
        <w:widowControl/>
        <w:jc w:val="left"/>
      </w:pPr>
    </w:p>
    <w:p w:rsidR="008604F4" w:rsidRDefault="008604F4">
      <w:pPr>
        <w:widowControl/>
        <w:jc w:val="left"/>
      </w:pPr>
      <w:r>
        <w:br w:type="page"/>
      </w:r>
    </w:p>
    <w:p w:rsidR="008604F4" w:rsidRDefault="008604F4" w:rsidP="00E13455">
      <w:pPr>
        <w:widowControl/>
        <w:jc w:val="left"/>
      </w:pPr>
      <w:r>
        <w:lastRenderedPageBreak/>
        <w:t>故事</w:t>
      </w:r>
      <w:r>
        <w:rPr>
          <w:rFonts w:hint="eastAsia"/>
        </w:rPr>
        <w:t>8</w:t>
      </w:r>
      <w:r>
        <w:rPr>
          <w:rFonts w:hint="eastAsia"/>
        </w:rPr>
        <w:t>：</w:t>
      </w:r>
      <w:r w:rsidR="004704A6">
        <w:rPr>
          <w:rFonts w:hint="eastAsia"/>
        </w:rPr>
        <w:t>人类的狂妄之塔</w:t>
      </w:r>
    </w:p>
    <w:p w:rsidR="008604F4" w:rsidRDefault="008604F4" w:rsidP="00E13455">
      <w:pPr>
        <w:widowControl/>
        <w:jc w:val="left"/>
      </w:pPr>
      <w:r w:rsidRPr="008604F4">
        <w:t>The Tower Of Human Pride</w:t>
      </w:r>
    </w:p>
    <w:p w:rsidR="008604F4" w:rsidRDefault="008604F4" w:rsidP="00E13455">
      <w:pPr>
        <w:widowControl/>
        <w:jc w:val="left"/>
      </w:pPr>
    </w:p>
    <w:p w:rsidR="004704A6" w:rsidRDefault="004704A6" w:rsidP="00E13455">
      <w:pPr>
        <w:widowControl/>
        <w:jc w:val="left"/>
      </w:pPr>
      <w:r>
        <w:t>伟大的圣经真理</w:t>
      </w:r>
      <w:r>
        <w:rPr>
          <w:rFonts w:hint="eastAsia"/>
        </w:rPr>
        <w:t>：</w:t>
      </w:r>
    </w:p>
    <w:p w:rsidR="008604F4" w:rsidRDefault="008604F4" w:rsidP="008604F4">
      <w:pPr>
        <w:widowControl/>
        <w:jc w:val="left"/>
      </w:pPr>
      <w:r>
        <w:t>Great Bible Truths:</w:t>
      </w:r>
    </w:p>
    <w:p w:rsidR="004704A6" w:rsidRDefault="004704A6" w:rsidP="008604F4">
      <w:pPr>
        <w:widowControl/>
        <w:jc w:val="left"/>
      </w:pPr>
      <w:r>
        <w:t>1.</w:t>
      </w:r>
      <w:r w:rsidR="003A2879">
        <w:t>狂妄导致人类悖逆神</w:t>
      </w:r>
      <w:r w:rsidR="003A2879">
        <w:rPr>
          <w:rFonts w:hint="eastAsia"/>
        </w:rPr>
        <w:t>，</w:t>
      </w:r>
      <w:r w:rsidR="003A2879">
        <w:t>他们为了自己的</w:t>
      </w:r>
      <w:del w:id="414" w:author="SKY" w:date="2016-06-17T15:30:00Z">
        <w:r w:rsidR="003A2879" w:rsidDel="003C36B7">
          <w:rPr>
            <w:rFonts w:hint="eastAsia"/>
          </w:rPr>
          <w:delText>荣光</w:delText>
        </w:r>
      </w:del>
      <w:ins w:id="415" w:author="SKY" w:date="2016-07-09T22:14:00Z">
        <w:r w:rsidR="00BF1268">
          <w:rPr>
            <w:rFonts w:hint="eastAsia"/>
          </w:rPr>
          <w:t>虚荣</w:t>
        </w:r>
      </w:ins>
      <w:r w:rsidR="003A2879">
        <w:t>而活</w:t>
      </w:r>
      <w:r w:rsidR="003A2879">
        <w:rPr>
          <w:rFonts w:hint="eastAsia"/>
        </w:rPr>
        <w:t>。</w:t>
      </w:r>
    </w:p>
    <w:p w:rsidR="008604F4" w:rsidRDefault="008604F4" w:rsidP="008604F4">
      <w:pPr>
        <w:widowControl/>
        <w:jc w:val="left"/>
      </w:pPr>
      <w:r>
        <w:t>1. Pride leads people to disobey God and work for their own glory.</w:t>
      </w:r>
    </w:p>
    <w:p w:rsidR="003A2879" w:rsidRDefault="003A2879" w:rsidP="008604F4">
      <w:pPr>
        <w:widowControl/>
        <w:jc w:val="left"/>
      </w:pPr>
      <w:r>
        <w:t>2.</w:t>
      </w:r>
      <w:ins w:id="416" w:author="SKY" w:date="2016-06-17T15:31:00Z">
        <w:r w:rsidR="008B0365">
          <w:t>当今</w:t>
        </w:r>
      </w:ins>
      <w:r>
        <w:t>人类不同的种族之间</w:t>
      </w:r>
      <w:ins w:id="417" w:author="SKY" w:date="2016-06-17T15:31:00Z">
        <w:r w:rsidR="008B0365">
          <w:t>仍旧</w:t>
        </w:r>
      </w:ins>
      <w:r>
        <w:t>被不同的语言所分隔</w:t>
      </w:r>
      <w:r>
        <w:rPr>
          <w:rFonts w:hint="eastAsia"/>
        </w:rPr>
        <w:t>。</w:t>
      </w:r>
    </w:p>
    <w:p w:rsidR="001C420D" w:rsidRDefault="008604F4" w:rsidP="008604F4">
      <w:pPr>
        <w:widowControl/>
        <w:jc w:val="left"/>
      </w:pPr>
      <w:r>
        <w:t>2. People and nations are still separated from one another because of different languages.</w:t>
      </w:r>
    </w:p>
    <w:p w:rsidR="008604F4" w:rsidRDefault="008604F4" w:rsidP="00E13455">
      <w:pPr>
        <w:widowControl/>
        <w:jc w:val="left"/>
      </w:pPr>
    </w:p>
    <w:p w:rsidR="008604F4" w:rsidRDefault="00B84992" w:rsidP="00E13455">
      <w:pPr>
        <w:widowControl/>
        <w:jc w:val="left"/>
      </w:pPr>
      <w:r>
        <w:t>创世记</w:t>
      </w:r>
      <w:r>
        <w:rPr>
          <w:rFonts w:hint="eastAsia"/>
        </w:rPr>
        <w:t xml:space="preserve"> </w:t>
      </w:r>
      <w:r>
        <w:t>11:1-19</w:t>
      </w:r>
    </w:p>
    <w:p w:rsidR="0019129F" w:rsidRDefault="0019129F" w:rsidP="0019129F">
      <w:pPr>
        <w:widowControl/>
        <w:jc w:val="left"/>
      </w:pPr>
      <w:r>
        <w:t>Genesis 11:1-19</w:t>
      </w:r>
    </w:p>
    <w:p w:rsidR="003A2879" w:rsidRDefault="003A2879" w:rsidP="0019129F">
      <w:pPr>
        <w:widowControl/>
        <w:jc w:val="left"/>
      </w:pPr>
    </w:p>
    <w:p w:rsidR="003A2879" w:rsidRDefault="00AF34D6" w:rsidP="0019129F">
      <w:pPr>
        <w:widowControl/>
        <w:jc w:val="left"/>
      </w:pPr>
      <w:r>
        <w:t>大洪水过后</w:t>
      </w:r>
      <w:r>
        <w:rPr>
          <w:rFonts w:hint="eastAsia"/>
        </w:rPr>
        <w:t>，</w:t>
      </w:r>
      <w:r>
        <w:t>人类的数量又迅速上升了</w:t>
      </w:r>
      <w:r>
        <w:rPr>
          <w:rFonts w:hint="eastAsia"/>
        </w:rPr>
        <w:t>。</w:t>
      </w:r>
      <w:r>
        <w:t>起初</w:t>
      </w:r>
      <w:r>
        <w:rPr>
          <w:rFonts w:hint="eastAsia"/>
        </w:rPr>
        <w:t>，</w:t>
      </w:r>
      <w:r w:rsidR="0025568B">
        <w:rPr>
          <w:rFonts w:hint="eastAsia"/>
        </w:rPr>
        <w:t>人们向东走，</w:t>
      </w:r>
      <w:r w:rsidR="0025568B" w:rsidRPr="0025568B">
        <w:rPr>
          <w:rFonts w:hint="eastAsia"/>
        </w:rPr>
        <w:t>在示拿地遇见一片平原</w:t>
      </w:r>
      <w:r w:rsidR="0025568B">
        <w:rPr>
          <w:rFonts w:hint="eastAsia"/>
        </w:rPr>
        <w:t>，</w:t>
      </w:r>
      <w:r w:rsidR="0025568B" w:rsidRPr="0025568B">
        <w:rPr>
          <w:rFonts w:hint="eastAsia"/>
        </w:rPr>
        <w:t>就住在那里。</w:t>
      </w:r>
    </w:p>
    <w:p w:rsidR="0019129F" w:rsidRDefault="0019129F" w:rsidP="0019129F">
      <w:pPr>
        <w:widowControl/>
        <w:jc w:val="left"/>
      </w:pPr>
      <w:r>
        <w:t>After the flood, the number of people living on the earth grew rapidly. At first, the people moved</w:t>
      </w:r>
    </w:p>
    <w:p w:rsidR="0025568B" w:rsidRDefault="0019129F" w:rsidP="0019129F">
      <w:pPr>
        <w:widowControl/>
        <w:jc w:val="left"/>
      </w:pPr>
      <w:proofErr w:type="gramStart"/>
      <w:r>
        <w:t>toward</w:t>
      </w:r>
      <w:proofErr w:type="gramEnd"/>
      <w:r>
        <w:t xml:space="preserve"> the east coming to the great flat plain of Shinar. </w:t>
      </w:r>
    </w:p>
    <w:p w:rsidR="0025568B" w:rsidRDefault="0025568B" w:rsidP="0019129F">
      <w:pPr>
        <w:widowControl/>
        <w:jc w:val="left"/>
      </w:pPr>
      <w:r>
        <w:t>他们变的非常自大</w:t>
      </w:r>
      <w:r>
        <w:rPr>
          <w:rFonts w:hint="eastAsia"/>
        </w:rPr>
        <w:t>，</w:t>
      </w:r>
      <w:r>
        <w:t>他们说</w:t>
      </w:r>
      <w:r>
        <w:rPr>
          <w:rFonts w:hint="eastAsia"/>
        </w:rPr>
        <w:t>：“让我们在我们的新城市中间，用砖建造一座高塔，</w:t>
      </w:r>
      <w:r w:rsidR="00E37812" w:rsidRPr="00E37812">
        <w:rPr>
          <w:rFonts w:hint="eastAsia"/>
        </w:rPr>
        <w:t>塔顶通天</w:t>
      </w:r>
      <w:r w:rsidR="00E37812">
        <w:rPr>
          <w:rFonts w:hint="eastAsia"/>
        </w:rPr>
        <w:t>，</w:t>
      </w:r>
      <w:r w:rsidR="00E37812" w:rsidRPr="00E37812">
        <w:rPr>
          <w:rFonts w:hint="eastAsia"/>
        </w:rPr>
        <w:t>为要传扬我们的名</w:t>
      </w:r>
      <w:r w:rsidR="00E37812">
        <w:rPr>
          <w:rFonts w:hint="eastAsia"/>
        </w:rPr>
        <w:t>，</w:t>
      </w:r>
      <w:r w:rsidR="00E37812" w:rsidRPr="00E37812">
        <w:rPr>
          <w:rFonts w:hint="eastAsia"/>
        </w:rPr>
        <w:t>免得我们分散在全地上。</w:t>
      </w:r>
      <w:r>
        <w:rPr>
          <w:rFonts w:hint="eastAsia"/>
        </w:rPr>
        <w:t>”</w:t>
      </w:r>
    </w:p>
    <w:p w:rsidR="00E37812" w:rsidRDefault="0019129F" w:rsidP="0019129F">
      <w:pPr>
        <w:widowControl/>
        <w:jc w:val="left"/>
      </w:pPr>
      <w:r>
        <w:t>They grew very proud of themselves and said, “Look,</w:t>
      </w:r>
      <w:r w:rsidR="003A2879">
        <w:t xml:space="preserve"> </w:t>
      </w:r>
      <w:r>
        <w:t>let us make bricks and build a great tower in the midst of our new city. It will be so high that it will reach into</w:t>
      </w:r>
      <w:r w:rsidR="003A2879">
        <w:t xml:space="preserve"> </w:t>
      </w:r>
      <w:r>
        <w:t>the heavens and we will make a great name for ourselves. This will keep us from being scattered all over the</w:t>
      </w:r>
      <w:r w:rsidR="003A2879">
        <w:t xml:space="preserve"> </w:t>
      </w:r>
      <w:r>
        <w:t>earth.”</w:t>
      </w:r>
      <w:r w:rsidR="003A2879">
        <w:t xml:space="preserve"> </w:t>
      </w:r>
    </w:p>
    <w:p w:rsidR="00E37812" w:rsidRDefault="00E37812" w:rsidP="0019129F">
      <w:pPr>
        <w:widowControl/>
        <w:jc w:val="left"/>
      </w:pPr>
      <w:proofErr w:type="gramStart"/>
      <w:r>
        <w:t>神看到</w:t>
      </w:r>
      <w:proofErr w:type="gramEnd"/>
      <w:r>
        <w:t>了人类是如此的狂妄</w:t>
      </w:r>
      <w:r>
        <w:rPr>
          <w:rFonts w:hint="eastAsia"/>
        </w:rPr>
        <w:t>，</w:t>
      </w:r>
      <w:r>
        <w:t>他们不听从神的吩咐分散到各地去</w:t>
      </w:r>
      <w:r>
        <w:rPr>
          <w:rFonts w:hint="eastAsia"/>
        </w:rPr>
        <w:t>，</w:t>
      </w:r>
      <w:r>
        <w:t>反而聚集在一起</w:t>
      </w:r>
      <w:r>
        <w:rPr>
          <w:rFonts w:hint="eastAsia"/>
        </w:rPr>
        <w:t>。</w:t>
      </w:r>
      <w:proofErr w:type="gramStart"/>
      <w:r>
        <w:rPr>
          <w:rFonts w:hint="eastAsia"/>
        </w:rPr>
        <w:t>神看到</w:t>
      </w:r>
      <w:proofErr w:type="gramEnd"/>
      <w:r>
        <w:rPr>
          <w:rFonts w:hint="eastAsia"/>
        </w:rPr>
        <w:t>他们居然狂妄到要建造一座如此的高塔，就决定要扰乱他们的计划</w:t>
      </w:r>
    </w:p>
    <w:p w:rsidR="00E37812" w:rsidRDefault="0019129F" w:rsidP="0019129F">
      <w:pPr>
        <w:widowControl/>
        <w:jc w:val="left"/>
      </w:pPr>
      <w:r>
        <w:t>The Lord God saw how proud the people were and how they decided to stay in one place instead of</w:t>
      </w:r>
      <w:r w:rsidR="003A2879">
        <w:t xml:space="preserve"> </w:t>
      </w:r>
      <w:r>
        <w:t>spreading out across the earth as the Lord had commanded. He saw their pride in building a great tower and</w:t>
      </w:r>
      <w:r w:rsidR="003A2879">
        <w:t xml:space="preserve"> </w:t>
      </w:r>
      <w:r>
        <w:t xml:space="preserve">decided that He would ruin their plans. </w:t>
      </w:r>
    </w:p>
    <w:p w:rsidR="00E37812" w:rsidRDefault="00C3026A" w:rsidP="0019129F">
      <w:pPr>
        <w:widowControl/>
        <w:jc w:val="left"/>
      </w:pPr>
      <w:r>
        <w:t>于是神就说</w:t>
      </w:r>
      <w:r>
        <w:rPr>
          <w:rFonts w:hint="eastAsia"/>
        </w:rPr>
        <w:t>：“</w:t>
      </w:r>
      <w:r w:rsidR="000D77E8" w:rsidRPr="000D77E8">
        <w:rPr>
          <w:rFonts w:hint="eastAsia"/>
        </w:rPr>
        <w:t>看哪</w:t>
      </w:r>
      <w:r w:rsidR="000D77E8">
        <w:rPr>
          <w:rFonts w:hint="eastAsia"/>
        </w:rPr>
        <w:t>，</w:t>
      </w:r>
      <w:r w:rsidR="000D77E8" w:rsidRPr="000D77E8">
        <w:rPr>
          <w:rFonts w:hint="eastAsia"/>
        </w:rPr>
        <w:t>他们成为一样的人民</w:t>
      </w:r>
      <w:r w:rsidR="000D77E8">
        <w:rPr>
          <w:rFonts w:hint="eastAsia"/>
        </w:rPr>
        <w:t>，</w:t>
      </w:r>
      <w:r w:rsidR="000D77E8" w:rsidRPr="000D77E8">
        <w:rPr>
          <w:rFonts w:hint="eastAsia"/>
        </w:rPr>
        <w:t>都是一样的言语</w:t>
      </w:r>
      <w:r w:rsidR="000D77E8">
        <w:rPr>
          <w:rFonts w:hint="eastAsia"/>
        </w:rPr>
        <w:t>，</w:t>
      </w:r>
      <w:r w:rsidR="000D77E8" w:rsidRPr="000D77E8">
        <w:rPr>
          <w:rFonts w:hint="eastAsia"/>
        </w:rPr>
        <w:t>如今既作起这事来</w:t>
      </w:r>
      <w:r w:rsidR="000D77E8">
        <w:rPr>
          <w:rFonts w:hint="eastAsia"/>
        </w:rPr>
        <w:t>，</w:t>
      </w:r>
      <w:r w:rsidR="000D77E8" w:rsidRPr="000D77E8">
        <w:rPr>
          <w:rFonts w:hint="eastAsia"/>
        </w:rPr>
        <w:t>以后他们所要作的事</w:t>
      </w:r>
      <w:r w:rsidR="000D77E8">
        <w:rPr>
          <w:rFonts w:hint="eastAsia"/>
        </w:rPr>
        <w:t>，</w:t>
      </w:r>
      <w:r w:rsidR="000D77E8" w:rsidRPr="000D77E8">
        <w:rPr>
          <w:rFonts w:hint="eastAsia"/>
        </w:rPr>
        <w:t>就没有</w:t>
      </w:r>
      <w:proofErr w:type="gramStart"/>
      <w:r w:rsidR="000D77E8" w:rsidRPr="000D77E8">
        <w:rPr>
          <w:rFonts w:hint="eastAsia"/>
        </w:rPr>
        <w:t>不</w:t>
      </w:r>
      <w:proofErr w:type="gramEnd"/>
      <w:r w:rsidR="000D77E8" w:rsidRPr="000D77E8">
        <w:rPr>
          <w:rFonts w:hint="eastAsia"/>
        </w:rPr>
        <w:t>成就的了。我们下去</w:t>
      </w:r>
      <w:r w:rsidR="000D77E8">
        <w:rPr>
          <w:rFonts w:hint="eastAsia"/>
        </w:rPr>
        <w:t>，</w:t>
      </w:r>
      <w:r w:rsidR="000D77E8" w:rsidRPr="000D77E8">
        <w:rPr>
          <w:rFonts w:hint="eastAsia"/>
        </w:rPr>
        <w:t>在那里变乱他们的口音</w:t>
      </w:r>
      <w:r w:rsidR="000D77E8">
        <w:rPr>
          <w:rFonts w:hint="eastAsia"/>
        </w:rPr>
        <w:t>，</w:t>
      </w:r>
      <w:r w:rsidR="000D77E8" w:rsidRPr="000D77E8">
        <w:rPr>
          <w:rFonts w:hint="eastAsia"/>
        </w:rPr>
        <w:t>使他们的言语</w:t>
      </w:r>
      <w:r w:rsidR="000D77E8">
        <w:rPr>
          <w:rFonts w:hint="eastAsia"/>
        </w:rPr>
        <w:t>，</w:t>
      </w:r>
      <w:r w:rsidR="000D77E8" w:rsidRPr="000D77E8">
        <w:rPr>
          <w:rFonts w:hint="eastAsia"/>
        </w:rPr>
        <w:t>彼此不通。</w:t>
      </w:r>
      <w:r>
        <w:rPr>
          <w:rFonts w:hint="eastAsia"/>
        </w:rPr>
        <w:t>”</w:t>
      </w:r>
    </w:p>
    <w:p w:rsidR="000D77E8" w:rsidRDefault="0019129F" w:rsidP="0019129F">
      <w:pPr>
        <w:widowControl/>
        <w:jc w:val="left"/>
      </w:pPr>
      <w:r>
        <w:t>So God said, “These are all one people and speak the same language.</w:t>
      </w:r>
      <w:r w:rsidR="003A2879">
        <w:t xml:space="preserve"> </w:t>
      </w:r>
      <w:r>
        <w:t xml:space="preserve">This is just the beginning of what they are going to do, disobeying </w:t>
      </w:r>
      <w:proofErr w:type="gramStart"/>
      <w:r>
        <w:t>Me</w:t>
      </w:r>
      <w:proofErr w:type="gramEnd"/>
      <w:r>
        <w:t>. Let us go down and mix up their</w:t>
      </w:r>
      <w:r w:rsidR="003A2879">
        <w:t xml:space="preserve"> </w:t>
      </w:r>
      <w:r>
        <w:t>language so they cannot understand each other.”</w:t>
      </w:r>
      <w:r w:rsidR="003A2879">
        <w:t xml:space="preserve"> </w:t>
      </w:r>
    </w:p>
    <w:p w:rsidR="000D77E8" w:rsidRDefault="000D77E8" w:rsidP="0019129F">
      <w:pPr>
        <w:widowControl/>
        <w:jc w:val="left"/>
      </w:pPr>
      <w:r w:rsidRPr="000D77E8">
        <w:rPr>
          <w:rFonts w:hint="eastAsia"/>
        </w:rPr>
        <w:t>于是</w:t>
      </w:r>
      <w:del w:id="418" w:author="SKY" w:date="2016-06-17T16:16:00Z">
        <w:r w:rsidRPr="000D77E8" w:rsidDel="004859E4">
          <w:rPr>
            <w:rFonts w:hint="eastAsia"/>
          </w:rPr>
          <w:delText>耶和华</w:delText>
        </w:r>
      </w:del>
      <w:ins w:id="419" w:author="SKY" w:date="2016-06-17T16:16:00Z">
        <w:r w:rsidR="004859E4">
          <w:rPr>
            <w:rFonts w:hint="eastAsia"/>
          </w:rPr>
          <w:t>神</w:t>
        </w:r>
      </w:ins>
      <w:r w:rsidRPr="000D77E8">
        <w:rPr>
          <w:rFonts w:hint="eastAsia"/>
        </w:rPr>
        <w:t>使他们从那里分散在全地上</w:t>
      </w:r>
      <w:r w:rsidR="00107921">
        <w:rPr>
          <w:rFonts w:hint="eastAsia"/>
        </w:rPr>
        <w:t>。</w:t>
      </w:r>
      <w:r w:rsidRPr="000D77E8">
        <w:rPr>
          <w:rFonts w:hint="eastAsia"/>
        </w:rPr>
        <w:t>他们就停工</w:t>
      </w:r>
      <w:r>
        <w:rPr>
          <w:rFonts w:hint="eastAsia"/>
        </w:rPr>
        <w:t>，</w:t>
      </w:r>
      <w:r w:rsidRPr="000D77E8">
        <w:rPr>
          <w:rFonts w:hint="eastAsia"/>
        </w:rPr>
        <w:t>不造那城了。因为</w:t>
      </w:r>
      <w:del w:id="420" w:author="SKY" w:date="2016-06-17T16:16:00Z">
        <w:r w:rsidRPr="000D77E8" w:rsidDel="004859E4">
          <w:rPr>
            <w:rFonts w:hint="eastAsia"/>
          </w:rPr>
          <w:delText>耶和华</w:delText>
        </w:r>
      </w:del>
      <w:ins w:id="421" w:author="SKY" w:date="2016-06-17T16:16:00Z">
        <w:r w:rsidR="004859E4">
          <w:rPr>
            <w:rFonts w:hint="eastAsia"/>
          </w:rPr>
          <w:t>神</w:t>
        </w:r>
      </w:ins>
      <w:r w:rsidRPr="000D77E8">
        <w:rPr>
          <w:rFonts w:hint="eastAsia"/>
        </w:rPr>
        <w:t>在那里变乱天下人的言语</w:t>
      </w:r>
      <w:r>
        <w:rPr>
          <w:rFonts w:hint="eastAsia"/>
        </w:rPr>
        <w:t>，</w:t>
      </w:r>
      <w:r w:rsidRPr="000D77E8">
        <w:rPr>
          <w:rFonts w:hint="eastAsia"/>
        </w:rPr>
        <w:t>使众人分散在全地上</w:t>
      </w:r>
      <w:r>
        <w:rPr>
          <w:rFonts w:hint="eastAsia"/>
        </w:rPr>
        <w:t>，</w:t>
      </w:r>
      <w:r w:rsidRPr="000D77E8">
        <w:rPr>
          <w:rFonts w:hint="eastAsia"/>
        </w:rPr>
        <w:t>所以那城名叫</w:t>
      </w:r>
      <w:ins w:id="422" w:author="SKY" w:date="2016-06-17T15:42:00Z">
        <w:r w:rsidR="00524719">
          <w:rPr>
            <w:rFonts w:hint="eastAsia"/>
          </w:rPr>
          <w:t>“</w:t>
        </w:r>
      </w:ins>
      <w:r w:rsidRPr="000D77E8">
        <w:rPr>
          <w:rFonts w:hint="eastAsia"/>
        </w:rPr>
        <w:t>巴别</w:t>
      </w:r>
      <w:ins w:id="423" w:author="SKY" w:date="2016-06-17T15:42:00Z">
        <w:r w:rsidR="00524719">
          <w:rPr>
            <w:rFonts w:hint="eastAsia"/>
          </w:rPr>
          <w:t>”</w:t>
        </w:r>
      </w:ins>
      <w:ins w:id="424" w:author="SKY" w:date="2016-06-17T15:41:00Z">
        <w:r w:rsidR="00524719">
          <w:rPr>
            <w:rFonts w:hint="eastAsia"/>
          </w:rPr>
          <w:t>，</w:t>
        </w:r>
        <w:r w:rsidR="00524719" w:rsidRPr="00524719">
          <w:rPr>
            <w:rFonts w:hint="eastAsia"/>
          </w:rPr>
          <w:t>就是变乱的意思</w:t>
        </w:r>
      </w:ins>
      <w:r w:rsidRPr="000D77E8">
        <w:rPr>
          <w:rFonts w:hint="eastAsia"/>
        </w:rPr>
        <w:t>。</w:t>
      </w:r>
    </w:p>
    <w:p w:rsidR="003A2879" w:rsidRDefault="0019129F" w:rsidP="0019129F">
      <w:pPr>
        <w:widowControl/>
        <w:jc w:val="left"/>
      </w:pPr>
      <w:r>
        <w:t>So, that was what happened. The people, as they were working on the tower, suddenly heard everyone</w:t>
      </w:r>
      <w:r w:rsidR="003A2879">
        <w:t xml:space="preserve"> </w:t>
      </w:r>
      <w:r>
        <w:t>speaking in different languages and the workers were very confused because they could not understand each</w:t>
      </w:r>
      <w:r w:rsidR="003A2879">
        <w:t xml:space="preserve"> </w:t>
      </w:r>
      <w:r>
        <w:t>other. Immediately, the work on the tower stopped, and in great confusion the people moved away from</w:t>
      </w:r>
      <w:r w:rsidR="003A2879">
        <w:t xml:space="preserve"> </w:t>
      </w:r>
      <w:r>
        <w:t xml:space="preserve">there, scattering all over the earth. The people called the </w:t>
      </w:r>
      <w:r>
        <w:lastRenderedPageBreak/>
        <w:t>city “Babylon” which means confusion, because it</w:t>
      </w:r>
      <w:r w:rsidR="003A2879">
        <w:t xml:space="preserve"> </w:t>
      </w:r>
      <w:r>
        <w:t>was there that God confused them by making them speak in many different languages.</w:t>
      </w:r>
      <w:r w:rsidR="003A2879">
        <w:t xml:space="preserve"> </w:t>
      </w:r>
    </w:p>
    <w:p w:rsidR="003A2879" w:rsidRDefault="003A2879" w:rsidP="0019129F">
      <w:pPr>
        <w:widowControl/>
        <w:jc w:val="left"/>
      </w:pPr>
      <w:r>
        <w:t>讨论故事</w:t>
      </w:r>
      <w:r>
        <w:rPr>
          <w:rFonts w:hint="eastAsia"/>
        </w:rPr>
        <w:t>：</w:t>
      </w:r>
    </w:p>
    <w:p w:rsidR="0019129F" w:rsidRDefault="0019129F" w:rsidP="0019129F">
      <w:pPr>
        <w:widowControl/>
        <w:jc w:val="left"/>
      </w:pPr>
      <w:r>
        <w:t>Talk About the Story:</w:t>
      </w:r>
    </w:p>
    <w:p w:rsidR="000D77E8" w:rsidRDefault="000D77E8" w:rsidP="0019129F">
      <w:pPr>
        <w:widowControl/>
        <w:jc w:val="left"/>
      </w:pPr>
      <w:r>
        <w:t>1</w:t>
      </w:r>
      <w:r w:rsidR="00107921">
        <w:rPr>
          <w:rFonts w:hint="eastAsia"/>
        </w:rPr>
        <w:t>。</w:t>
      </w:r>
      <w:r w:rsidR="006F0F08">
        <w:rPr>
          <w:rFonts w:hint="eastAsia"/>
        </w:rPr>
        <w:t>为了</w:t>
      </w:r>
      <w:proofErr w:type="gramStart"/>
      <w:r w:rsidR="006F0F08">
        <w:rPr>
          <w:rFonts w:hint="eastAsia"/>
        </w:rPr>
        <w:t>不</w:t>
      </w:r>
      <w:proofErr w:type="gramEnd"/>
      <w:r w:rsidR="006F0F08">
        <w:rPr>
          <w:rFonts w:hint="eastAsia"/>
        </w:rPr>
        <w:t>分布到世界各地去，人类决定要做什么？</w:t>
      </w:r>
    </w:p>
    <w:p w:rsidR="0019129F" w:rsidRDefault="0019129F" w:rsidP="0019129F">
      <w:pPr>
        <w:widowControl/>
        <w:jc w:val="left"/>
      </w:pPr>
      <w:r>
        <w:t>1. What did the people decide to do that would keep them from spreading out all over the world?</w:t>
      </w:r>
    </w:p>
    <w:p w:rsidR="006F0F08" w:rsidRDefault="006F0F08" w:rsidP="0019129F">
      <w:pPr>
        <w:widowControl/>
        <w:jc w:val="left"/>
      </w:pPr>
      <w:r>
        <w:t>2.</w:t>
      </w:r>
      <w:r>
        <w:t>他们所有人希望待在一起有什么错</w:t>
      </w:r>
      <w:r>
        <w:rPr>
          <w:rFonts w:hint="eastAsia"/>
        </w:rPr>
        <w:t>？</w:t>
      </w:r>
    </w:p>
    <w:p w:rsidR="0019129F" w:rsidRDefault="0019129F" w:rsidP="0019129F">
      <w:pPr>
        <w:widowControl/>
        <w:jc w:val="left"/>
      </w:pPr>
      <w:r>
        <w:t>2. What was wrong about their all wanting to stay in one place?</w:t>
      </w:r>
    </w:p>
    <w:p w:rsidR="006F0F08" w:rsidRDefault="006F0F08" w:rsidP="0019129F">
      <w:pPr>
        <w:widowControl/>
        <w:jc w:val="left"/>
      </w:pPr>
      <w:r>
        <w:t>3.</w:t>
      </w:r>
      <w:r>
        <w:t>神是怎么扰乱了他们的计划</w:t>
      </w:r>
      <w:r>
        <w:rPr>
          <w:rFonts w:hint="eastAsia"/>
        </w:rPr>
        <w:t>，</w:t>
      </w:r>
      <w:r>
        <w:t>让他们散步到了世界各地</w:t>
      </w:r>
      <w:r>
        <w:rPr>
          <w:rFonts w:hint="eastAsia"/>
        </w:rPr>
        <w:t>？</w:t>
      </w:r>
    </w:p>
    <w:p w:rsidR="0019129F" w:rsidRDefault="0019129F" w:rsidP="0019129F">
      <w:pPr>
        <w:widowControl/>
        <w:jc w:val="left"/>
      </w:pPr>
      <w:r>
        <w:t>3. How did God ruin their plans and get them to spread out all over the world?</w:t>
      </w:r>
    </w:p>
    <w:p w:rsidR="006F0F08" w:rsidRDefault="006F0F08" w:rsidP="0019129F">
      <w:pPr>
        <w:widowControl/>
        <w:jc w:val="left"/>
      </w:pPr>
      <w:r>
        <w:t>4.</w:t>
      </w:r>
      <w:r>
        <w:rPr>
          <w:rFonts w:hint="eastAsia"/>
        </w:rPr>
        <w:t>“巴别”是什么意思？</w:t>
      </w:r>
    </w:p>
    <w:p w:rsidR="0019129F" w:rsidRDefault="0019129F" w:rsidP="0019129F">
      <w:pPr>
        <w:widowControl/>
        <w:jc w:val="left"/>
      </w:pPr>
      <w:r>
        <w:t>4. What does “Babylon” mean?</w:t>
      </w:r>
    </w:p>
    <w:p w:rsidR="003A2879" w:rsidRDefault="00DD10C0" w:rsidP="0019129F">
      <w:pPr>
        <w:widowControl/>
        <w:jc w:val="left"/>
      </w:pPr>
      <w:ins w:id="425" w:author="SKY" w:date="2016-07-09T22:19:00Z">
        <w:r>
          <w:t>你的看法</w:t>
        </w:r>
      </w:ins>
      <w:del w:id="426" w:author="SKY" w:date="2016-07-09T22:19:00Z">
        <w:r w:rsidR="003A2879" w:rsidDel="00DD10C0">
          <w:delText>你怎么看</w:delText>
        </w:r>
      </w:del>
      <w:r w:rsidR="003A2879">
        <w:rPr>
          <w:rFonts w:hint="eastAsia"/>
        </w:rPr>
        <w:t>：</w:t>
      </w:r>
    </w:p>
    <w:p w:rsidR="0019129F" w:rsidRDefault="0019129F" w:rsidP="0019129F">
      <w:pPr>
        <w:widowControl/>
        <w:jc w:val="left"/>
      </w:pPr>
      <w:r>
        <w:t>What Do You Say?</w:t>
      </w:r>
    </w:p>
    <w:p w:rsidR="006F0F08" w:rsidRDefault="0043705B" w:rsidP="0019129F">
      <w:pPr>
        <w:widowControl/>
        <w:jc w:val="left"/>
      </w:pPr>
      <w:r>
        <w:t>你觉得当今的人类是否还和</w:t>
      </w:r>
      <w:proofErr w:type="gramStart"/>
      <w:r>
        <w:t>建造巴</w:t>
      </w:r>
      <w:proofErr w:type="gramEnd"/>
      <w:r>
        <w:t>别塔时的人一样狂妄</w:t>
      </w:r>
      <w:r>
        <w:rPr>
          <w:rFonts w:hint="eastAsia"/>
        </w:rPr>
        <w:t>？</w:t>
      </w:r>
    </w:p>
    <w:p w:rsidR="0019129F" w:rsidRDefault="0019129F" w:rsidP="0019129F">
      <w:pPr>
        <w:widowControl/>
        <w:jc w:val="left"/>
      </w:pPr>
      <w:r>
        <w:t>Do you think people are as proud today as they were when they decided to build the great tower?</w:t>
      </w:r>
    </w:p>
    <w:p w:rsidR="0043705B" w:rsidRDefault="0043705B" w:rsidP="0019129F">
      <w:pPr>
        <w:widowControl/>
        <w:jc w:val="left"/>
      </w:pPr>
      <w:r>
        <w:t>你觉得当神看到人类</w:t>
      </w:r>
      <w:ins w:id="427" w:author="SKY" w:date="2016-06-17T15:43:00Z">
        <w:r w:rsidR="0005486B">
          <w:t>的</w:t>
        </w:r>
      </w:ins>
      <w:r>
        <w:t>悖逆</w:t>
      </w:r>
      <w:del w:id="428" w:author="SKY" w:date="2016-06-17T15:43:00Z">
        <w:r w:rsidDel="0005486B">
          <w:delText>他</w:delText>
        </w:r>
      </w:del>
      <w:r>
        <w:rPr>
          <w:rFonts w:hint="eastAsia"/>
        </w:rPr>
        <w:t>，</w:t>
      </w:r>
      <w:del w:id="429" w:author="SKY" w:date="2016-06-17T15:43:00Z">
        <w:r w:rsidDel="0005486B">
          <w:delText>按照</w:delText>
        </w:r>
      </w:del>
      <w:r>
        <w:t>人</w:t>
      </w:r>
      <w:ins w:id="430" w:author="SKY" w:date="2016-06-17T15:43:00Z">
        <w:r w:rsidR="0005486B">
          <w:t>类按照</w:t>
        </w:r>
      </w:ins>
      <w:ins w:id="431" w:author="SKY" w:date="2016-06-17T15:46:00Z">
        <w:r w:rsidR="0005486B">
          <w:t>他们</w:t>
        </w:r>
      </w:ins>
      <w:ins w:id="432" w:author="SKY" w:date="2016-06-17T15:43:00Z">
        <w:r w:rsidR="0005486B">
          <w:t>自己</w:t>
        </w:r>
      </w:ins>
      <w:r>
        <w:t>的心思意念做事的时候</w:t>
      </w:r>
      <w:r>
        <w:rPr>
          <w:rFonts w:hint="eastAsia"/>
        </w:rPr>
        <w:t>，神会有什么样的感觉？</w:t>
      </w:r>
    </w:p>
    <w:p w:rsidR="0019129F" w:rsidRDefault="0019129F" w:rsidP="0019129F">
      <w:pPr>
        <w:widowControl/>
        <w:jc w:val="left"/>
      </w:pPr>
      <w:r>
        <w:t>What do you think is God’s feeling when he sees that people disobey him and do things their own way?</w:t>
      </w:r>
    </w:p>
    <w:p w:rsidR="0043705B" w:rsidRDefault="0043705B" w:rsidP="0019129F">
      <w:pPr>
        <w:widowControl/>
        <w:jc w:val="left"/>
      </w:pPr>
      <w:r>
        <w:t>你觉得你自己是一个希望服侍神的人</w:t>
      </w:r>
      <w:r>
        <w:rPr>
          <w:rFonts w:hint="eastAsia"/>
        </w:rPr>
        <w:t>，</w:t>
      </w:r>
      <w:r>
        <w:t>还是一个希望按自己心思意念生活的人</w:t>
      </w:r>
      <w:r>
        <w:rPr>
          <w:rFonts w:hint="eastAsia"/>
        </w:rPr>
        <w:t>？</w:t>
      </w:r>
    </w:p>
    <w:p w:rsidR="008604F4" w:rsidRDefault="0019129F" w:rsidP="0019129F">
      <w:pPr>
        <w:widowControl/>
        <w:jc w:val="left"/>
      </w:pPr>
      <w:r>
        <w:t>How do you feel about yourself, are you a person who wants to serve God or do you want to live your own way?</w:t>
      </w:r>
    </w:p>
    <w:p w:rsidR="008604F4" w:rsidRPr="0019129F" w:rsidRDefault="008604F4" w:rsidP="00E13455">
      <w:pPr>
        <w:widowControl/>
        <w:jc w:val="left"/>
      </w:pPr>
    </w:p>
    <w:p w:rsidR="0019129F" w:rsidRDefault="0019129F">
      <w:pPr>
        <w:widowControl/>
        <w:jc w:val="left"/>
      </w:pPr>
      <w:r>
        <w:br w:type="page"/>
      </w:r>
    </w:p>
    <w:p w:rsidR="008604F4" w:rsidRDefault="0019129F" w:rsidP="00E13455">
      <w:pPr>
        <w:widowControl/>
        <w:jc w:val="left"/>
      </w:pPr>
      <w:r w:rsidRPr="0019129F">
        <w:rPr>
          <w:rFonts w:hint="eastAsia"/>
        </w:rPr>
        <w:lastRenderedPageBreak/>
        <w:t>于是耶和华使他们从那里分散在全地上</w:t>
      </w:r>
      <w:r w:rsidR="00107921">
        <w:rPr>
          <w:rFonts w:hint="eastAsia"/>
        </w:rPr>
        <w:t>。</w:t>
      </w:r>
      <w:r w:rsidRPr="0019129F">
        <w:rPr>
          <w:rFonts w:hint="eastAsia"/>
        </w:rPr>
        <w:t>他们就停工</w:t>
      </w:r>
      <w:r>
        <w:rPr>
          <w:rFonts w:hint="eastAsia"/>
        </w:rPr>
        <w:t>，</w:t>
      </w:r>
      <w:r w:rsidRPr="0019129F">
        <w:rPr>
          <w:rFonts w:hint="eastAsia"/>
        </w:rPr>
        <w:t>不造那城了。</w:t>
      </w:r>
      <w:r>
        <w:rPr>
          <w:rFonts w:hint="eastAsia"/>
        </w:rPr>
        <w:t xml:space="preserve"> </w:t>
      </w:r>
      <w:r>
        <w:rPr>
          <w:rFonts w:hint="eastAsia"/>
        </w:rPr>
        <w:t>创世记</w:t>
      </w:r>
      <w:r>
        <w:rPr>
          <w:rFonts w:hint="eastAsia"/>
        </w:rPr>
        <w:t xml:space="preserve"> </w:t>
      </w:r>
      <w:r>
        <w:t>11:8</w:t>
      </w:r>
    </w:p>
    <w:p w:rsidR="0019129F" w:rsidRDefault="0019129F" w:rsidP="0019129F">
      <w:pPr>
        <w:widowControl/>
        <w:jc w:val="left"/>
      </w:pPr>
      <w:r>
        <w:t>So the Lord scattered them all over the earth, and they stopped building the city. Genesis 11:8</w:t>
      </w:r>
    </w:p>
    <w:p w:rsidR="0019129F" w:rsidRDefault="0019129F" w:rsidP="00E13455">
      <w:pPr>
        <w:widowControl/>
        <w:jc w:val="left"/>
      </w:pPr>
    </w:p>
    <w:p w:rsidR="00FC31FB" w:rsidRDefault="00FC31FB">
      <w:pPr>
        <w:widowControl/>
        <w:jc w:val="left"/>
      </w:pPr>
      <w:r>
        <w:br w:type="page"/>
      </w:r>
    </w:p>
    <w:p w:rsidR="00FC31FB" w:rsidRDefault="00FC31FB">
      <w:pPr>
        <w:widowControl/>
        <w:jc w:val="left"/>
      </w:pPr>
      <w:r>
        <w:lastRenderedPageBreak/>
        <w:t>故事</w:t>
      </w:r>
      <w:r>
        <w:rPr>
          <w:rFonts w:hint="eastAsia"/>
        </w:rPr>
        <w:t>9</w:t>
      </w:r>
      <w:r>
        <w:rPr>
          <w:rFonts w:hint="eastAsia"/>
        </w:rPr>
        <w:t>：</w:t>
      </w:r>
      <w:r w:rsidR="0094068E">
        <w:rPr>
          <w:rFonts w:hint="eastAsia"/>
        </w:rPr>
        <w:t>亚伯兰</w:t>
      </w:r>
      <w:r>
        <w:rPr>
          <w:rFonts w:hint="eastAsia"/>
        </w:rPr>
        <w:t>听</w:t>
      </w:r>
      <w:r w:rsidR="008056A4">
        <w:rPr>
          <w:rFonts w:hint="eastAsia"/>
        </w:rPr>
        <w:t>从</w:t>
      </w:r>
      <w:r>
        <w:rPr>
          <w:rFonts w:hint="eastAsia"/>
        </w:rPr>
        <w:t>神的呼召</w:t>
      </w:r>
    </w:p>
    <w:p w:rsidR="00FC31FB" w:rsidRDefault="00FC31FB">
      <w:pPr>
        <w:widowControl/>
        <w:jc w:val="left"/>
      </w:pPr>
      <w:r w:rsidRPr="00FC31FB">
        <w:t>Abram Hears God’s Call</w:t>
      </w:r>
    </w:p>
    <w:p w:rsidR="00FC31FB" w:rsidRDefault="00FC31FB">
      <w:pPr>
        <w:widowControl/>
        <w:jc w:val="left"/>
      </w:pPr>
    </w:p>
    <w:p w:rsidR="00831BE9" w:rsidRPr="00831BE9" w:rsidRDefault="00831BE9">
      <w:pPr>
        <w:widowControl/>
        <w:jc w:val="left"/>
      </w:pPr>
      <w:r>
        <w:t>伟大的圣经真理</w:t>
      </w:r>
      <w:r>
        <w:rPr>
          <w:rFonts w:hint="eastAsia"/>
        </w:rPr>
        <w:t>：</w:t>
      </w:r>
    </w:p>
    <w:p w:rsidR="008056A4" w:rsidRDefault="008056A4" w:rsidP="008056A4">
      <w:pPr>
        <w:widowControl/>
        <w:jc w:val="left"/>
      </w:pPr>
      <w:r>
        <w:t>Great Bible Truths:</w:t>
      </w:r>
    </w:p>
    <w:p w:rsidR="00831BE9" w:rsidRDefault="00831BE9" w:rsidP="008056A4">
      <w:pPr>
        <w:widowControl/>
        <w:jc w:val="left"/>
      </w:pPr>
      <w:r>
        <w:t>1.</w:t>
      </w:r>
      <w:r>
        <w:t>神会使用那些有坚定信仰的人来为他做伟大的工作</w:t>
      </w:r>
      <w:r>
        <w:rPr>
          <w:rFonts w:hint="eastAsia"/>
        </w:rPr>
        <w:t>。</w:t>
      </w:r>
    </w:p>
    <w:p w:rsidR="008056A4" w:rsidRDefault="008056A4" w:rsidP="008056A4">
      <w:pPr>
        <w:widowControl/>
        <w:jc w:val="left"/>
      </w:pPr>
      <w:r>
        <w:t>1. God invites people of great faith to go and do mighty things for Him.</w:t>
      </w:r>
    </w:p>
    <w:p w:rsidR="00831BE9" w:rsidRDefault="00831BE9" w:rsidP="008056A4">
      <w:pPr>
        <w:widowControl/>
        <w:jc w:val="left"/>
      </w:pPr>
      <w:r>
        <w:t>2.</w:t>
      </w:r>
      <w:r>
        <w:t>神应许那些全身心</w:t>
      </w:r>
      <w:proofErr w:type="gramStart"/>
      <w:r>
        <w:t>奉献给神的</w:t>
      </w:r>
      <w:proofErr w:type="gramEnd"/>
      <w:r>
        <w:t>人</w:t>
      </w:r>
      <w:r>
        <w:rPr>
          <w:rFonts w:hint="eastAsia"/>
        </w:rPr>
        <w:t>，</w:t>
      </w:r>
      <w:r>
        <w:t>去做那些伟大的工作</w:t>
      </w:r>
      <w:r>
        <w:rPr>
          <w:rFonts w:hint="eastAsia"/>
        </w:rPr>
        <w:t>。</w:t>
      </w:r>
    </w:p>
    <w:p w:rsidR="00FC31FB" w:rsidRDefault="008056A4" w:rsidP="008056A4">
      <w:pPr>
        <w:widowControl/>
        <w:jc w:val="left"/>
      </w:pPr>
      <w:r>
        <w:t>2. God promises very great things to those who will follow Him with all their hearts.</w:t>
      </w:r>
    </w:p>
    <w:p w:rsidR="00FC31FB" w:rsidRDefault="00FC31FB">
      <w:pPr>
        <w:widowControl/>
        <w:jc w:val="left"/>
      </w:pPr>
    </w:p>
    <w:p w:rsidR="00831BE9" w:rsidRDefault="00831BE9">
      <w:pPr>
        <w:widowControl/>
        <w:jc w:val="left"/>
      </w:pPr>
      <w:r>
        <w:t>创世记</w:t>
      </w:r>
      <w:r>
        <w:rPr>
          <w:rFonts w:hint="eastAsia"/>
        </w:rPr>
        <w:t xml:space="preserve"> </w:t>
      </w:r>
      <w:r>
        <w:t>11:27-12:9</w:t>
      </w:r>
    </w:p>
    <w:p w:rsidR="008056A4" w:rsidRDefault="008056A4" w:rsidP="008056A4">
      <w:pPr>
        <w:widowControl/>
        <w:jc w:val="left"/>
      </w:pPr>
      <w:r>
        <w:t>Genesis 11:27-12:9</w:t>
      </w:r>
    </w:p>
    <w:p w:rsidR="00831BE9" w:rsidRDefault="00831BE9" w:rsidP="008056A4">
      <w:pPr>
        <w:widowControl/>
        <w:jc w:val="left"/>
      </w:pPr>
    </w:p>
    <w:p w:rsidR="00831BE9" w:rsidRDefault="007D208B" w:rsidP="008056A4">
      <w:pPr>
        <w:widowControl/>
        <w:jc w:val="left"/>
      </w:pPr>
      <w:r>
        <w:t>大洪水之后</w:t>
      </w:r>
      <w:r>
        <w:rPr>
          <w:rFonts w:hint="eastAsia"/>
        </w:rPr>
        <w:t>，又过了若干年，</w:t>
      </w:r>
      <w:r>
        <w:t>挪亚也死去了</w:t>
      </w:r>
      <w:r>
        <w:rPr>
          <w:rFonts w:hint="eastAsia"/>
        </w:rPr>
        <w:t>，</w:t>
      </w:r>
      <w:r>
        <w:t>神</w:t>
      </w:r>
      <w:r w:rsidR="00903295">
        <w:t>在寻找一个人</w:t>
      </w:r>
      <w:r w:rsidR="00903295">
        <w:rPr>
          <w:rFonts w:hint="eastAsia"/>
        </w:rPr>
        <w:t>，</w:t>
      </w:r>
      <w:r w:rsidR="00903295">
        <w:t>他可以帮助世人</w:t>
      </w:r>
      <w:proofErr w:type="gramStart"/>
      <w:r w:rsidR="00903295">
        <w:t>认识神信靠</w:t>
      </w:r>
      <w:proofErr w:type="gramEnd"/>
      <w:r w:rsidR="00903295">
        <w:t>神</w:t>
      </w:r>
      <w:r w:rsidR="00903295">
        <w:rPr>
          <w:rFonts w:hint="eastAsia"/>
        </w:rPr>
        <w:t>。</w:t>
      </w:r>
    </w:p>
    <w:p w:rsidR="00903295" w:rsidRDefault="008056A4" w:rsidP="008056A4">
      <w:pPr>
        <w:widowControl/>
        <w:jc w:val="left"/>
      </w:pPr>
      <w:r>
        <w:t>After the time of the flood, and after the death of Noah, God looked for a man whom He could use to</w:t>
      </w:r>
      <w:r w:rsidR="00831BE9">
        <w:t xml:space="preserve"> </w:t>
      </w:r>
      <w:r>
        <w:t xml:space="preserve">bring the world to know and trust in God. </w:t>
      </w:r>
    </w:p>
    <w:p w:rsidR="00903295" w:rsidRDefault="00903295" w:rsidP="008056A4">
      <w:pPr>
        <w:widowControl/>
        <w:jc w:val="left"/>
      </w:pPr>
      <w:r>
        <w:t>挪亚之后</w:t>
      </w:r>
      <w:r>
        <w:rPr>
          <w:rFonts w:hint="eastAsia"/>
        </w:rPr>
        <w:t>，</w:t>
      </w:r>
      <w:r>
        <w:t>过了十个世代</w:t>
      </w:r>
      <w:r>
        <w:rPr>
          <w:rFonts w:hint="eastAsia"/>
        </w:rPr>
        <w:t>，</w:t>
      </w:r>
      <w:r>
        <w:t>终于有一个人出现了</w:t>
      </w:r>
      <w:r>
        <w:rPr>
          <w:rFonts w:hint="eastAsia"/>
        </w:rPr>
        <w:t>。</w:t>
      </w:r>
      <w:r>
        <w:t>他的名字叫</w:t>
      </w:r>
      <w:r w:rsidR="0094068E">
        <w:t>亚伯兰</w:t>
      </w:r>
      <w:r>
        <w:rPr>
          <w:rFonts w:hint="eastAsia"/>
        </w:rPr>
        <w:t>，他的父亲叫他拉。</w:t>
      </w:r>
    </w:p>
    <w:p w:rsidR="00903295" w:rsidRDefault="008056A4" w:rsidP="008056A4">
      <w:pPr>
        <w:widowControl/>
        <w:jc w:val="left"/>
      </w:pPr>
      <w:r>
        <w:t>Ten generations after Noah, just such a man was found. His name</w:t>
      </w:r>
      <w:r w:rsidR="00831BE9">
        <w:t xml:space="preserve"> </w:t>
      </w:r>
      <w:r>
        <w:t xml:space="preserve">was Abram, whose father was </w:t>
      </w:r>
      <w:proofErr w:type="spellStart"/>
      <w:r>
        <w:t>Terah</w:t>
      </w:r>
      <w:proofErr w:type="spellEnd"/>
      <w:r>
        <w:t xml:space="preserve">. </w:t>
      </w:r>
    </w:p>
    <w:p w:rsidR="00903295" w:rsidRDefault="00C86958" w:rsidP="008056A4">
      <w:pPr>
        <w:widowControl/>
        <w:jc w:val="left"/>
      </w:pPr>
      <w:r>
        <w:t>他拉带着妻子</w:t>
      </w:r>
      <w:r w:rsidRPr="00C86958">
        <w:rPr>
          <w:rFonts w:hint="eastAsia"/>
        </w:rPr>
        <w:t>撒莱</w:t>
      </w:r>
      <w:r>
        <w:rPr>
          <w:rFonts w:hint="eastAsia"/>
        </w:rPr>
        <w:t>、</w:t>
      </w:r>
      <w:r w:rsidR="0094068E">
        <w:t>亚伯兰</w:t>
      </w:r>
      <w:r>
        <w:t>和</w:t>
      </w:r>
      <w:r w:rsidR="0094068E">
        <w:t>亚伯兰</w:t>
      </w:r>
      <w:r>
        <w:t>的侄子罗得</w:t>
      </w:r>
      <w:r>
        <w:rPr>
          <w:rFonts w:hint="eastAsia"/>
        </w:rPr>
        <w:t>，</w:t>
      </w:r>
      <w:r w:rsidRPr="00C86958">
        <w:rPr>
          <w:rFonts w:hint="eastAsia"/>
        </w:rPr>
        <w:t>出了</w:t>
      </w:r>
      <w:proofErr w:type="gramStart"/>
      <w:r w:rsidRPr="00C86958">
        <w:rPr>
          <w:rFonts w:hint="eastAsia"/>
        </w:rPr>
        <w:t>迦</w:t>
      </w:r>
      <w:proofErr w:type="gramEnd"/>
      <w:r w:rsidRPr="00C86958">
        <w:rPr>
          <w:rFonts w:hint="eastAsia"/>
        </w:rPr>
        <w:t>勒底的吾</w:t>
      </w:r>
      <w:proofErr w:type="gramStart"/>
      <w:r w:rsidRPr="00C86958">
        <w:rPr>
          <w:rFonts w:hint="eastAsia"/>
        </w:rPr>
        <w:t>珥</w:t>
      </w:r>
      <w:proofErr w:type="gramEnd"/>
      <w:r>
        <w:rPr>
          <w:rFonts w:hint="eastAsia"/>
        </w:rPr>
        <w:t>，</w:t>
      </w:r>
      <w:r w:rsidRPr="00C86958">
        <w:rPr>
          <w:rFonts w:hint="eastAsia"/>
        </w:rPr>
        <w:t>要往</w:t>
      </w:r>
      <w:proofErr w:type="gramStart"/>
      <w:r w:rsidRPr="00C86958">
        <w:rPr>
          <w:rFonts w:hint="eastAsia"/>
        </w:rPr>
        <w:t>迦</w:t>
      </w:r>
      <w:proofErr w:type="gramEnd"/>
      <w:r w:rsidRPr="00C86958">
        <w:rPr>
          <w:rFonts w:hint="eastAsia"/>
        </w:rPr>
        <w:t>南地去</w:t>
      </w:r>
      <w:r w:rsidR="00D57DF8">
        <w:rPr>
          <w:rFonts w:hint="eastAsia"/>
        </w:rPr>
        <w:t>，</w:t>
      </w:r>
      <w:r w:rsidRPr="00C86958">
        <w:rPr>
          <w:rFonts w:hint="eastAsia"/>
        </w:rPr>
        <w:t>他们走到哈兰就住在那里</w:t>
      </w:r>
      <w:r w:rsidR="00D57DF8">
        <w:rPr>
          <w:rFonts w:hint="eastAsia"/>
        </w:rPr>
        <w:t>，哈兰这个地名是从</w:t>
      </w:r>
      <w:r w:rsidR="0094068E">
        <w:rPr>
          <w:rFonts w:hint="eastAsia"/>
        </w:rPr>
        <w:t>亚伯兰</w:t>
      </w:r>
      <w:r w:rsidR="00D57DF8">
        <w:rPr>
          <w:rFonts w:hint="eastAsia"/>
        </w:rPr>
        <w:t>死去的兄弟，也就是罗得的父亲的名字得来的</w:t>
      </w:r>
      <w:r w:rsidRPr="00C86958">
        <w:rPr>
          <w:rFonts w:hint="eastAsia"/>
        </w:rPr>
        <w:t>。</w:t>
      </w:r>
    </w:p>
    <w:p w:rsidR="00C86958" w:rsidRDefault="008056A4" w:rsidP="008056A4">
      <w:pPr>
        <w:widowControl/>
        <w:jc w:val="left"/>
      </w:pPr>
      <w:proofErr w:type="spellStart"/>
      <w:r>
        <w:t>Terah</w:t>
      </w:r>
      <w:proofErr w:type="spellEnd"/>
      <w:r>
        <w:t xml:space="preserve"> took Abram and his wife, Sarah, and Abram’s nephew, Lot, from</w:t>
      </w:r>
      <w:r w:rsidR="00831BE9">
        <w:t xml:space="preserve"> </w:t>
      </w:r>
      <w:r>
        <w:t>the great city of Ur in Babylonia to go to the land of Canaan. They only got as far as a place which they named</w:t>
      </w:r>
      <w:r w:rsidR="00831BE9">
        <w:t xml:space="preserve"> </w:t>
      </w:r>
      <w:r>
        <w:t xml:space="preserve">Haran, naming it after Abram’s dead brother and Lot’s father. </w:t>
      </w:r>
    </w:p>
    <w:p w:rsidR="00C86958" w:rsidRDefault="00275CB7" w:rsidP="008056A4">
      <w:pPr>
        <w:widowControl/>
        <w:jc w:val="left"/>
      </w:pPr>
      <w:r>
        <w:t>过了若干年</w:t>
      </w:r>
      <w:r>
        <w:rPr>
          <w:rFonts w:hint="eastAsia"/>
        </w:rPr>
        <w:t>，</w:t>
      </w:r>
      <w:r>
        <w:t>他拉在哈兰这个地方死去了</w:t>
      </w:r>
      <w:r>
        <w:rPr>
          <w:rFonts w:hint="eastAsia"/>
        </w:rPr>
        <w:t>。</w:t>
      </w:r>
      <w:del w:id="433" w:author="SKY" w:date="2016-06-17T16:16:00Z">
        <w:r w:rsidR="00C01D6B" w:rsidRPr="00C01D6B" w:rsidDel="00C575FA">
          <w:rPr>
            <w:rFonts w:hint="eastAsia"/>
          </w:rPr>
          <w:delText>耶和华</w:delText>
        </w:r>
      </w:del>
      <w:ins w:id="434" w:author="SKY" w:date="2016-06-17T16:16:00Z">
        <w:r w:rsidR="00C575FA">
          <w:rPr>
            <w:rFonts w:hint="eastAsia"/>
          </w:rPr>
          <w:t>神</w:t>
        </w:r>
      </w:ins>
      <w:r w:rsidR="00C01D6B" w:rsidRPr="00C01D6B">
        <w:rPr>
          <w:rFonts w:hint="eastAsia"/>
        </w:rPr>
        <w:t>对亚伯兰说</w:t>
      </w:r>
      <w:r w:rsidR="00C01D6B">
        <w:rPr>
          <w:rFonts w:hint="eastAsia"/>
        </w:rPr>
        <w:t>，</w:t>
      </w:r>
      <w:r w:rsidR="00C01D6B" w:rsidRPr="00C01D6B">
        <w:rPr>
          <w:rFonts w:hint="eastAsia"/>
        </w:rPr>
        <w:t>你要离开本地</w:t>
      </w:r>
      <w:r w:rsidR="00C01D6B">
        <w:rPr>
          <w:rFonts w:hint="eastAsia"/>
        </w:rPr>
        <w:t>，</w:t>
      </w:r>
      <w:r w:rsidR="00C01D6B" w:rsidRPr="00C01D6B">
        <w:rPr>
          <w:rFonts w:hint="eastAsia"/>
        </w:rPr>
        <w:t>本族</w:t>
      </w:r>
      <w:r w:rsidR="00C01D6B">
        <w:rPr>
          <w:rFonts w:hint="eastAsia"/>
        </w:rPr>
        <w:t>，</w:t>
      </w:r>
      <w:r w:rsidR="00C01D6B" w:rsidRPr="00C01D6B">
        <w:rPr>
          <w:rFonts w:hint="eastAsia"/>
        </w:rPr>
        <w:t>父家</w:t>
      </w:r>
      <w:r w:rsidR="00C01D6B">
        <w:rPr>
          <w:rFonts w:hint="eastAsia"/>
        </w:rPr>
        <w:t>，</w:t>
      </w:r>
      <w:r w:rsidR="00C01D6B" w:rsidRPr="00C01D6B">
        <w:rPr>
          <w:rFonts w:hint="eastAsia"/>
        </w:rPr>
        <w:t>往我所要指示你的地去。</w:t>
      </w:r>
    </w:p>
    <w:p w:rsidR="00C01D6B" w:rsidRDefault="008056A4" w:rsidP="008056A4">
      <w:pPr>
        <w:widowControl/>
        <w:jc w:val="left"/>
      </w:pPr>
      <w:r>
        <w:t xml:space="preserve">After a number of years, </w:t>
      </w:r>
      <w:proofErr w:type="spellStart"/>
      <w:r>
        <w:t>Terah</w:t>
      </w:r>
      <w:proofErr w:type="spellEnd"/>
      <w:r>
        <w:t xml:space="preserve"> died in that place.</w:t>
      </w:r>
      <w:r w:rsidR="00831BE9">
        <w:t xml:space="preserve"> </w:t>
      </w:r>
      <w:r>
        <w:t>Then God came to Abram and said, “Leave your country, your relatives, and your father’s house, and go</w:t>
      </w:r>
      <w:r w:rsidR="00831BE9">
        <w:t xml:space="preserve"> </w:t>
      </w:r>
      <w:r>
        <w:t xml:space="preserve">to a land that I am going to show you. </w:t>
      </w:r>
    </w:p>
    <w:p w:rsidR="00C01D6B" w:rsidRDefault="00C01D6B" w:rsidP="008056A4">
      <w:pPr>
        <w:widowControl/>
        <w:jc w:val="left"/>
      </w:pPr>
      <w:r w:rsidRPr="00C01D6B">
        <w:rPr>
          <w:rFonts w:hint="eastAsia"/>
        </w:rPr>
        <w:t>我必叫你成为大国</w:t>
      </w:r>
      <w:r w:rsidR="00107921">
        <w:rPr>
          <w:rFonts w:hint="eastAsia"/>
        </w:rPr>
        <w:t>。</w:t>
      </w:r>
      <w:r w:rsidRPr="00C01D6B">
        <w:rPr>
          <w:rFonts w:hint="eastAsia"/>
        </w:rPr>
        <w:t>我必赐福给你</w:t>
      </w:r>
      <w:del w:id="435" w:author="SKY" w:date="2016-06-17T15:55:00Z">
        <w:r w:rsidRPr="00C01D6B" w:rsidDel="00F9740A">
          <w:rPr>
            <w:rFonts w:hint="eastAsia"/>
          </w:rPr>
          <w:delText>、</w:delText>
        </w:r>
      </w:del>
      <w:ins w:id="436" w:author="SKY" w:date="2016-06-17T15:55:00Z">
        <w:r w:rsidR="00F9740A">
          <w:rPr>
            <w:rFonts w:hint="eastAsia"/>
          </w:rPr>
          <w:t>，</w:t>
        </w:r>
      </w:ins>
      <w:r w:rsidRPr="00C01D6B">
        <w:rPr>
          <w:rFonts w:hint="eastAsia"/>
        </w:rPr>
        <w:t>叫你的名为大</w:t>
      </w:r>
      <w:del w:id="437" w:author="SKY" w:date="2016-06-17T15:55:00Z">
        <w:r w:rsidRPr="00C01D6B" w:rsidDel="00F9740A">
          <w:rPr>
            <w:rFonts w:hint="eastAsia"/>
          </w:rPr>
          <w:delText>、</w:delText>
        </w:r>
      </w:del>
      <w:ins w:id="438" w:author="SKY" w:date="2016-06-17T15:55:00Z">
        <w:r w:rsidR="00F9740A">
          <w:rPr>
            <w:rFonts w:hint="eastAsia"/>
          </w:rPr>
          <w:t>，</w:t>
        </w:r>
      </w:ins>
      <w:r w:rsidRPr="00C01D6B">
        <w:rPr>
          <w:rFonts w:hint="eastAsia"/>
        </w:rPr>
        <w:t>你也要叫别人得福</w:t>
      </w:r>
      <w:r w:rsidR="00107921">
        <w:rPr>
          <w:rFonts w:hint="eastAsia"/>
        </w:rPr>
        <w:t>。</w:t>
      </w:r>
      <w:r w:rsidRPr="00C01D6B">
        <w:rPr>
          <w:rFonts w:hint="eastAsia"/>
        </w:rPr>
        <w:t>为你祝福的</w:t>
      </w:r>
      <w:del w:id="439" w:author="SKY" w:date="2016-06-17T15:55:00Z">
        <w:r w:rsidRPr="00C01D6B" w:rsidDel="00F9740A">
          <w:rPr>
            <w:rFonts w:hint="eastAsia"/>
          </w:rPr>
          <w:delText>、</w:delText>
        </w:r>
      </w:del>
      <w:ins w:id="440" w:author="SKY" w:date="2016-06-17T15:55:00Z">
        <w:r w:rsidR="00F9740A">
          <w:rPr>
            <w:rFonts w:hint="eastAsia"/>
          </w:rPr>
          <w:t>，</w:t>
        </w:r>
      </w:ins>
      <w:r w:rsidRPr="00C01D6B">
        <w:rPr>
          <w:rFonts w:hint="eastAsia"/>
        </w:rPr>
        <w:t>我必赐福与他</w:t>
      </w:r>
      <w:del w:id="441" w:author="SKY" w:date="2016-06-17T15:55:00Z">
        <w:r w:rsidRPr="00C01D6B" w:rsidDel="00F9740A">
          <w:rPr>
            <w:rFonts w:hint="eastAsia"/>
          </w:rPr>
          <w:delText>、</w:delText>
        </w:r>
      </w:del>
      <w:ins w:id="442" w:author="SKY" w:date="2016-06-17T15:55:00Z">
        <w:r w:rsidR="00F9740A">
          <w:rPr>
            <w:rFonts w:hint="eastAsia"/>
          </w:rPr>
          <w:t>，</w:t>
        </w:r>
      </w:ins>
      <w:r w:rsidRPr="00C01D6B">
        <w:rPr>
          <w:rFonts w:hint="eastAsia"/>
        </w:rPr>
        <w:t>那咒诅你的</w:t>
      </w:r>
      <w:del w:id="443" w:author="SKY" w:date="2016-06-17T15:55:00Z">
        <w:r w:rsidRPr="00C01D6B" w:rsidDel="00F9740A">
          <w:rPr>
            <w:rFonts w:hint="eastAsia"/>
          </w:rPr>
          <w:delText>、</w:delText>
        </w:r>
      </w:del>
      <w:ins w:id="444" w:author="SKY" w:date="2016-06-17T15:55:00Z">
        <w:r w:rsidR="00F9740A">
          <w:rPr>
            <w:rFonts w:hint="eastAsia"/>
          </w:rPr>
          <w:t>，</w:t>
        </w:r>
      </w:ins>
      <w:r w:rsidRPr="00C01D6B">
        <w:rPr>
          <w:rFonts w:hint="eastAsia"/>
        </w:rPr>
        <w:t>我必咒诅他</w:t>
      </w:r>
      <w:del w:id="445" w:author="SKY" w:date="2016-06-17T15:55:00Z">
        <w:r w:rsidRPr="00C01D6B" w:rsidDel="00F9740A">
          <w:rPr>
            <w:rFonts w:hint="eastAsia"/>
          </w:rPr>
          <w:delText>、</w:delText>
        </w:r>
      </w:del>
      <w:ins w:id="446" w:author="SKY" w:date="2016-06-17T15:55:00Z">
        <w:r w:rsidR="00F9740A">
          <w:rPr>
            <w:rFonts w:hint="eastAsia"/>
          </w:rPr>
          <w:t>，</w:t>
        </w:r>
      </w:ins>
      <w:r w:rsidRPr="00C01D6B">
        <w:rPr>
          <w:rFonts w:hint="eastAsia"/>
        </w:rPr>
        <w:t>地上</w:t>
      </w:r>
      <w:proofErr w:type="gramStart"/>
      <w:r w:rsidRPr="00C01D6B">
        <w:rPr>
          <w:rFonts w:hint="eastAsia"/>
        </w:rPr>
        <w:t>的万族都</w:t>
      </w:r>
      <w:proofErr w:type="gramEnd"/>
      <w:r w:rsidRPr="00C01D6B">
        <w:rPr>
          <w:rFonts w:hint="eastAsia"/>
        </w:rPr>
        <w:t>要因你得福。</w:t>
      </w:r>
    </w:p>
    <w:p w:rsidR="00C01D6B" w:rsidRDefault="008056A4" w:rsidP="008056A4">
      <w:pPr>
        <w:widowControl/>
        <w:jc w:val="left"/>
      </w:pPr>
      <w:r>
        <w:t>I will give you many descendants, and they will become a great nation.</w:t>
      </w:r>
      <w:r w:rsidR="00831BE9">
        <w:t xml:space="preserve"> </w:t>
      </w:r>
      <w:r>
        <w:t>I will bless you and make your name famous, so that you will be a blessing to many people. I will bless those</w:t>
      </w:r>
      <w:r w:rsidR="00831BE9">
        <w:t xml:space="preserve"> </w:t>
      </w:r>
      <w:r>
        <w:t>who bless you, but I will curse those who curse you. And through you I will bless all the nations on earth.”</w:t>
      </w:r>
      <w:r w:rsidR="00831BE9">
        <w:t xml:space="preserve"> </w:t>
      </w:r>
    </w:p>
    <w:p w:rsidR="00C01D6B" w:rsidRDefault="00C01D6B" w:rsidP="008056A4">
      <w:pPr>
        <w:widowControl/>
        <w:jc w:val="left"/>
      </w:pPr>
    </w:p>
    <w:p w:rsidR="00C01D6B" w:rsidRDefault="00C01D6B" w:rsidP="008056A4">
      <w:pPr>
        <w:widowControl/>
        <w:jc w:val="left"/>
      </w:pPr>
    </w:p>
    <w:p w:rsidR="0094068E" w:rsidRDefault="00C01D6B" w:rsidP="0094068E">
      <w:pPr>
        <w:widowControl/>
        <w:jc w:val="left"/>
      </w:pPr>
      <w:r>
        <w:t>当</w:t>
      </w:r>
      <w:r w:rsidR="0094068E">
        <w:t>亚伯兰</w:t>
      </w:r>
      <w:r>
        <w:rPr>
          <w:rFonts w:hint="eastAsia"/>
        </w:rPr>
        <w:t>75</w:t>
      </w:r>
      <w:r>
        <w:rPr>
          <w:rFonts w:hint="eastAsia"/>
        </w:rPr>
        <w:t>岁那年，</w:t>
      </w:r>
      <w:r w:rsidR="0094068E">
        <w:rPr>
          <w:rFonts w:hint="eastAsia"/>
        </w:rPr>
        <w:t>他就按神的吩咐，离开了哈兰，</w:t>
      </w:r>
      <w:r w:rsidR="0094068E" w:rsidRPr="0094068E">
        <w:rPr>
          <w:rFonts w:hint="eastAsia"/>
        </w:rPr>
        <w:t>亚伯兰将他妻子撒莱</w:t>
      </w:r>
      <w:r w:rsidR="0094068E">
        <w:rPr>
          <w:rFonts w:hint="eastAsia"/>
        </w:rPr>
        <w:t>，</w:t>
      </w:r>
      <w:r w:rsidR="0094068E" w:rsidRPr="0094068E">
        <w:rPr>
          <w:rFonts w:hint="eastAsia"/>
        </w:rPr>
        <w:t>和</w:t>
      </w:r>
      <w:r w:rsidR="0094068E">
        <w:rPr>
          <w:rFonts w:hint="eastAsia"/>
        </w:rPr>
        <w:t>侄儿罗得，连他们在哈兰所积蓄的财物，所得的人口，都带往</w:t>
      </w:r>
      <w:proofErr w:type="gramStart"/>
      <w:r w:rsidR="0094068E">
        <w:rPr>
          <w:rFonts w:hint="eastAsia"/>
        </w:rPr>
        <w:t>迦</w:t>
      </w:r>
      <w:proofErr w:type="gramEnd"/>
      <w:r w:rsidR="0094068E">
        <w:rPr>
          <w:rFonts w:hint="eastAsia"/>
        </w:rPr>
        <w:t>南地去</w:t>
      </w:r>
      <w:r w:rsidR="0094068E" w:rsidRPr="0094068E">
        <w:rPr>
          <w:rFonts w:hint="eastAsia"/>
        </w:rPr>
        <w:t>。</w:t>
      </w:r>
    </w:p>
    <w:p w:rsidR="0094068E" w:rsidRDefault="008056A4" w:rsidP="008056A4">
      <w:pPr>
        <w:widowControl/>
        <w:jc w:val="left"/>
      </w:pPr>
      <w:r>
        <w:lastRenderedPageBreak/>
        <w:t>So, when Abram was 75 years old, he started out from Haran just as the Lord had told him to do, and</w:t>
      </w:r>
      <w:r w:rsidR="00831BE9">
        <w:t xml:space="preserve"> </w:t>
      </w:r>
      <w:r>
        <w:t>Sarah and Lot, Abram’s nephew, went with him. They took all the wealth and slaves and animals they had</w:t>
      </w:r>
      <w:r w:rsidR="00831BE9">
        <w:t xml:space="preserve"> </w:t>
      </w:r>
      <w:r>
        <w:t xml:space="preserve">acquired in Haran and started out for the land of Canaan, to the south. </w:t>
      </w:r>
    </w:p>
    <w:p w:rsidR="0094068E" w:rsidRDefault="0094068E" w:rsidP="008056A4">
      <w:pPr>
        <w:widowControl/>
        <w:jc w:val="left"/>
      </w:pPr>
      <w:r w:rsidRPr="0094068E">
        <w:rPr>
          <w:rFonts w:hint="eastAsia"/>
        </w:rPr>
        <w:t>他们到了</w:t>
      </w:r>
      <w:proofErr w:type="gramStart"/>
      <w:r w:rsidRPr="0094068E">
        <w:rPr>
          <w:rFonts w:hint="eastAsia"/>
        </w:rPr>
        <w:t>迦</w:t>
      </w:r>
      <w:proofErr w:type="gramEnd"/>
      <w:r w:rsidRPr="0094068E">
        <w:rPr>
          <w:rFonts w:hint="eastAsia"/>
        </w:rPr>
        <w:t>南地</w:t>
      </w:r>
      <w:r>
        <w:rPr>
          <w:rFonts w:hint="eastAsia"/>
        </w:rPr>
        <w:t>，</w:t>
      </w:r>
      <w:r w:rsidR="00BC71A5">
        <w:rPr>
          <w:rFonts w:hint="eastAsia"/>
        </w:rPr>
        <w:t>亚伯兰穿行各地，最终到了示剑圣地。</w:t>
      </w:r>
    </w:p>
    <w:p w:rsidR="00EA0DDB" w:rsidRDefault="008056A4" w:rsidP="008056A4">
      <w:pPr>
        <w:widowControl/>
        <w:jc w:val="left"/>
      </w:pPr>
      <w:r>
        <w:t>When they arrived in Canaan, Abram</w:t>
      </w:r>
      <w:r w:rsidR="00831BE9">
        <w:t xml:space="preserve"> </w:t>
      </w:r>
      <w:r>
        <w:t xml:space="preserve">traveled all over the land until he came to the holy place at </w:t>
      </w:r>
      <w:proofErr w:type="spellStart"/>
      <w:r>
        <w:t>Shechem</w:t>
      </w:r>
      <w:proofErr w:type="spellEnd"/>
      <w:r>
        <w:t xml:space="preserve">. </w:t>
      </w:r>
    </w:p>
    <w:p w:rsidR="00EA0DDB" w:rsidRDefault="00EA0DDB" w:rsidP="008056A4">
      <w:pPr>
        <w:widowControl/>
        <w:jc w:val="left"/>
      </w:pPr>
      <w:r>
        <w:t>神再次到了亚伯兰面前告诉他</w:t>
      </w:r>
      <w:r>
        <w:rPr>
          <w:rFonts w:hint="eastAsia"/>
        </w:rPr>
        <w:t>：“</w:t>
      </w:r>
      <w:r w:rsidRPr="00EA0DDB">
        <w:rPr>
          <w:rFonts w:hint="eastAsia"/>
        </w:rPr>
        <w:t>我要把这地赐给你的后裔</w:t>
      </w:r>
      <w:r>
        <w:rPr>
          <w:rFonts w:hint="eastAsia"/>
        </w:rPr>
        <w:t>”。</w:t>
      </w:r>
      <w:r w:rsidR="00FD2857" w:rsidRPr="00FD2857">
        <w:rPr>
          <w:rFonts w:hint="eastAsia"/>
        </w:rPr>
        <w:t>亚伯兰就在那里为向他显现</w:t>
      </w:r>
      <w:proofErr w:type="gramStart"/>
      <w:r w:rsidR="00FD2857" w:rsidRPr="00FD2857">
        <w:rPr>
          <w:rFonts w:hint="eastAsia"/>
        </w:rPr>
        <w:t>的</w:t>
      </w:r>
      <w:r w:rsidR="00FD2857">
        <w:rPr>
          <w:rFonts w:hint="eastAsia"/>
        </w:rPr>
        <w:t>神</w:t>
      </w:r>
      <w:r w:rsidR="00FD2857" w:rsidRPr="00FD2857">
        <w:rPr>
          <w:rFonts w:hint="eastAsia"/>
        </w:rPr>
        <w:t>筑了一座坛</w:t>
      </w:r>
      <w:ins w:id="447" w:author="SKY" w:date="2016-06-17T15:56:00Z">
        <w:r w:rsidR="00F9740A">
          <w:rPr>
            <w:rFonts w:hint="eastAsia"/>
          </w:rPr>
          <w:t>来</w:t>
        </w:r>
      </w:ins>
      <w:r w:rsidR="00FD2857">
        <w:rPr>
          <w:rFonts w:hint="eastAsia"/>
        </w:rPr>
        <w:t>敬</w:t>
      </w:r>
      <w:proofErr w:type="gramEnd"/>
      <w:r w:rsidR="00FD2857">
        <w:rPr>
          <w:rFonts w:hint="eastAsia"/>
        </w:rPr>
        <w:t>拜神</w:t>
      </w:r>
      <w:r w:rsidR="00FD2857" w:rsidRPr="00FD2857">
        <w:rPr>
          <w:rFonts w:hint="eastAsia"/>
        </w:rPr>
        <w:t>。</w:t>
      </w:r>
    </w:p>
    <w:p w:rsidR="00FD2857" w:rsidRDefault="008056A4" w:rsidP="008056A4">
      <w:pPr>
        <w:widowControl/>
        <w:jc w:val="left"/>
      </w:pPr>
      <w:r>
        <w:t>The Lord came to Abram again and said,</w:t>
      </w:r>
      <w:r w:rsidR="00831BE9">
        <w:t xml:space="preserve"> </w:t>
      </w:r>
      <w:r>
        <w:rPr>
          <w:rFonts w:hint="eastAsia"/>
        </w:rPr>
        <w:t>“</w:t>
      </w:r>
      <w:r>
        <w:t>This is the country I am going to give to your descendants.” Then Abram built an altar there and worshiped</w:t>
      </w:r>
      <w:r w:rsidR="00831BE9">
        <w:t xml:space="preserve"> </w:t>
      </w:r>
      <w:r>
        <w:t xml:space="preserve">the Lord. </w:t>
      </w:r>
    </w:p>
    <w:p w:rsidR="00FD2857" w:rsidRDefault="00FD2857" w:rsidP="008056A4">
      <w:pPr>
        <w:widowControl/>
        <w:jc w:val="left"/>
      </w:pPr>
      <w:r w:rsidRPr="00FD2857">
        <w:rPr>
          <w:rFonts w:hint="eastAsia"/>
        </w:rPr>
        <w:t>从那里他又迁到伯</w:t>
      </w:r>
      <w:proofErr w:type="gramStart"/>
      <w:r w:rsidRPr="00FD2857">
        <w:rPr>
          <w:rFonts w:hint="eastAsia"/>
        </w:rPr>
        <w:t>特</w:t>
      </w:r>
      <w:proofErr w:type="gramEnd"/>
      <w:r w:rsidRPr="00FD2857">
        <w:rPr>
          <w:rFonts w:hint="eastAsia"/>
        </w:rPr>
        <w:t>利东边的山</w:t>
      </w:r>
      <w:r>
        <w:rPr>
          <w:rFonts w:hint="eastAsia"/>
        </w:rPr>
        <w:t>，</w:t>
      </w:r>
      <w:proofErr w:type="gramStart"/>
      <w:r w:rsidRPr="00FD2857">
        <w:rPr>
          <w:rFonts w:hint="eastAsia"/>
        </w:rPr>
        <w:t>支搭帐</w:t>
      </w:r>
      <w:proofErr w:type="gramEnd"/>
      <w:r w:rsidRPr="00FD2857">
        <w:rPr>
          <w:rFonts w:hint="eastAsia"/>
        </w:rPr>
        <w:t>棚</w:t>
      </w:r>
      <w:r w:rsidR="00107921">
        <w:rPr>
          <w:rFonts w:hint="eastAsia"/>
        </w:rPr>
        <w:t>。</w:t>
      </w:r>
      <w:r w:rsidRPr="00FD2857">
        <w:rPr>
          <w:rFonts w:hint="eastAsia"/>
        </w:rPr>
        <w:t>西边是伯</w:t>
      </w:r>
      <w:proofErr w:type="gramStart"/>
      <w:r w:rsidRPr="00FD2857">
        <w:rPr>
          <w:rFonts w:hint="eastAsia"/>
        </w:rPr>
        <w:t>特</w:t>
      </w:r>
      <w:proofErr w:type="gramEnd"/>
      <w:r w:rsidRPr="00FD2857">
        <w:rPr>
          <w:rFonts w:hint="eastAsia"/>
        </w:rPr>
        <w:t>利</w:t>
      </w:r>
      <w:r>
        <w:rPr>
          <w:rFonts w:hint="eastAsia"/>
        </w:rPr>
        <w:t>，</w:t>
      </w:r>
      <w:r w:rsidRPr="00FD2857">
        <w:rPr>
          <w:rFonts w:hint="eastAsia"/>
        </w:rPr>
        <w:t>东边是艾</w:t>
      </w:r>
      <w:r w:rsidR="00107921">
        <w:rPr>
          <w:rFonts w:hint="eastAsia"/>
        </w:rPr>
        <w:t>。</w:t>
      </w:r>
      <w:r w:rsidRPr="00FD2857">
        <w:rPr>
          <w:rFonts w:hint="eastAsia"/>
        </w:rPr>
        <w:t>他在那里又为</w:t>
      </w:r>
      <w:del w:id="448" w:author="SKY" w:date="2016-06-17T16:16:00Z">
        <w:r w:rsidRPr="00FD2857" w:rsidDel="002E38A8">
          <w:rPr>
            <w:rFonts w:hint="eastAsia"/>
          </w:rPr>
          <w:delText>耶和华</w:delText>
        </w:r>
      </w:del>
      <w:proofErr w:type="gramStart"/>
      <w:ins w:id="449" w:author="SKY" w:date="2016-06-17T16:16:00Z">
        <w:r w:rsidR="002E38A8">
          <w:rPr>
            <w:rFonts w:hint="eastAsia"/>
          </w:rPr>
          <w:t>神</w:t>
        </w:r>
      </w:ins>
      <w:r w:rsidRPr="00FD2857">
        <w:rPr>
          <w:rFonts w:hint="eastAsia"/>
        </w:rPr>
        <w:t>筑了</w:t>
      </w:r>
      <w:proofErr w:type="gramEnd"/>
      <w:r w:rsidRPr="00FD2857">
        <w:rPr>
          <w:rFonts w:hint="eastAsia"/>
        </w:rPr>
        <w:t>一座坛</w:t>
      </w:r>
      <w:r>
        <w:rPr>
          <w:rFonts w:hint="eastAsia"/>
        </w:rPr>
        <w:t>，</w:t>
      </w:r>
      <w:r w:rsidRPr="00FD2857">
        <w:rPr>
          <w:rFonts w:hint="eastAsia"/>
        </w:rPr>
        <w:t>求告</w:t>
      </w:r>
      <w:del w:id="450" w:author="SKY" w:date="2016-06-17T16:17:00Z">
        <w:r w:rsidRPr="00FD2857" w:rsidDel="002E38A8">
          <w:rPr>
            <w:rFonts w:hint="eastAsia"/>
          </w:rPr>
          <w:delText>耶和华</w:delText>
        </w:r>
      </w:del>
      <w:ins w:id="451" w:author="SKY" w:date="2016-06-17T16:17:00Z">
        <w:r w:rsidR="002E38A8">
          <w:rPr>
            <w:rFonts w:hint="eastAsia"/>
          </w:rPr>
          <w:t>神</w:t>
        </w:r>
      </w:ins>
      <w:r w:rsidRPr="00FD2857">
        <w:rPr>
          <w:rFonts w:hint="eastAsia"/>
        </w:rPr>
        <w:t>的名。</w:t>
      </w:r>
    </w:p>
    <w:p w:rsidR="008056A4" w:rsidRDefault="008056A4" w:rsidP="008056A4">
      <w:pPr>
        <w:widowControl/>
        <w:jc w:val="left"/>
      </w:pPr>
      <w:r>
        <w:t>Then he moved to the hill country near Bethel and built a second altar and there offered sacrifices</w:t>
      </w:r>
      <w:r w:rsidR="00831BE9">
        <w:t xml:space="preserve"> </w:t>
      </w:r>
      <w:r>
        <w:t>and worshiped the Lord who had called Abram to follow Him.</w:t>
      </w:r>
    </w:p>
    <w:p w:rsidR="00831BE9" w:rsidRDefault="00831BE9" w:rsidP="008056A4">
      <w:pPr>
        <w:widowControl/>
        <w:jc w:val="left"/>
      </w:pPr>
    </w:p>
    <w:p w:rsidR="00831BE9" w:rsidRDefault="00831BE9" w:rsidP="008056A4">
      <w:pPr>
        <w:widowControl/>
        <w:jc w:val="left"/>
      </w:pPr>
      <w:r>
        <w:t>讨论故事</w:t>
      </w:r>
      <w:r>
        <w:rPr>
          <w:rFonts w:hint="eastAsia"/>
        </w:rPr>
        <w:t>：</w:t>
      </w:r>
    </w:p>
    <w:p w:rsidR="008056A4" w:rsidRDefault="008056A4" w:rsidP="008056A4">
      <w:pPr>
        <w:widowControl/>
        <w:jc w:val="left"/>
      </w:pPr>
      <w:r>
        <w:t xml:space="preserve">Talk About the Story: </w:t>
      </w:r>
    </w:p>
    <w:p w:rsidR="00DE7789" w:rsidRDefault="00DE7789" w:rsidP="008056A4">
      <w:pPr>
        <w:widowControl/>
        <w:jc w:val="left"/>
      </w:pPr>
      <w:r>
        <w:t>1.</w:t>
      </w:r>
      <w:r>
        <w:t>在挪亚死后</w:t>
      </w:r>
      <w:ins w:id="452" w:author="SKY" w:date="2016-06-17T15:56:00Z">
        <w:r w:rsidR="00BE1E13">
          <w:rPr>
            <w:rFonts w:hint="eastAsia"/>
          </w:rPr>
          <w:t>，</w:t>
        </w:r>
      </w:ins>
      <w:r>
        <w:t>神在寻找</w:t>
      </w:r>
      <w:del w:id="453" w:author="SKY" w:date="2016-06-17T15:56:00Z">
        <w:r w:rsidDel="00BE1E13">
          <w:delText>那类</w:delText>
        </w:r>
      </w:del>
      <w:ins w:id="454" w:author="SKY" w:date="2016-06-17T15:56:00Z">
        <w:r w:rsidR="00BE1E13">
          <w:t>什么样的</w:t>
        </w:r>
      </w:ins>
      <w:r>
        <w:t>人</w:t>
      </w:r>
      <w:r>
        <w:rPr>
          <w:rFonts w:hint="eastAsia"/>
        </w:rPr>
        <w:t>？</w:t>
      </w:r>
    </w:p>
    <w:p w:rsidR="008056A4" w:rsidRDefault="008056A4" w:rsidP="008056A4">
      <w:pPr>
        <w:widowControl/>
        <w:jc w:val="left"/>
      </w:pPr>
      <w:r>
        <w:t>1. What kind of a man was God looking for after Noah died?</w:t>
      </w:r>
    </w:p>
    <w:p w:rsidR="00DE7789" w:rsidRDefault="00DE7789" w:rsidP="008056A4">
      <w:pPr>
        <w:widowControl/>
        <w:jc w:val="left"/>
      </w:pPr>
      <w:r>
        <w:t>2.</w:t>
      </w:r>
      <w:r>
        <w:t>神最终找到的人</w:t>
      </w:r>
      <w:ins w:id="455" w:author="SKY" w:date="2016-06-17T15:56:00Z">
        <w:r w:rsidR="00616EEC">
          <w:rPr>
            <w:rFonts w:hint="eastAsia"/>
          </w:rPr>
          <w:t>，</w:t>
        </w:r>
      </w:ins>
      <w:r>
        <w:t>叫什么名字</w:t>
      </w:r>
      <w:r>
        <w:rPr>
          <w:rFonts w:hint="eastAsia"/>
        </w:rPr>
        <w:t>？</w:t>
      </w:r>
    </w:p>
    <w:p w:rsidR="008056A4" w:rsidRDefault="008056A4" w:rsidP="008056A4">
      <w:pPr>
        <w:widowControl/>
        <w:jc w:val="left"/>
      </w:pPr>
      <w:r>
        <w:t>2. What was the name of the man that God finally found?</w:t>
      </w:r>
    </w:p>
    <w:p w:rsidR="00DE7789" w:rsidRDefault="00DE7789" w:rsidP="008056A4">
      <w:pPr>
        <w:widowControl/>
        <w:jc w:val="left"/>
      </w:pPr>
      <w:r>
        <w:t>3.</w:t>
      </w:r>
      <w:r>
        <w:t>当亚伯兰的父亲死后</w:t>
      </w:r>
      <w:r>
        <w:rPr>
          <w:rFonts w:hint="eastAsia"/>
        </w:rPr>
        <w:t>，</w:t>
      </w:r>
      <w:r>
        <w:t>神告诉亚伯兰要做什么</w:t>
      </w:r>
      <w:r>
        <w:rPr>
          <w:rFonts w:hint="eastAsia"/>
        </w:rPr>
        <w:t>？</w:t>
      </w:r>
    </w:p>
    <w:p w:rsidR="008056A4" w:rsidRDefault="008056A4" w:rsidP="008056A4">
      <w:pPr>
        <w:widowControl/>
        <w:jc w:val="left"/>
      </w:pPr>
      <w:r>
        <w:t>3. What did God tell Abram to do when his father died?</w:t>
      </w:r>
    </w:p>
    <w:p w:rsidR="00DE7789" w:rsidRDefault="00DE7789" w:rsidP="008056A4">
      <w:pPr>
        <w:widowControl/>
        <w:jc w:val="left"/>
      </w:pPr>
      <w:r>
        <w:t>4.</w:t>
      </w:r>
      <w:r>
        <w:t>神对亚伯兰应许了什么</w:t>
      </w:r>
      <w:r>
        <w:rPr>
          <w:rFonts w:hint="eastAsia"/>
        </w:rPr>
        <w:t>？</w:t>
      </w:r>
    </w:p>
    <w:p w:rsidR="008056A4" w:rsidRDefault="008056A4" w:rsidP="008056A4">
      <w:pPr>
        <w:widowControl/>
        <w:jc w:val="left"/>
      </w:pPr>
      <w:r>
        <w:t>4. What promises did God make to Abram?</w:t>
      </w:r>
    </w:p>
    <w:p w:rsidR="00DE7789" w:rsidRDefault="00DE7789" w:rsidP="008056A4">
      <w:pPr>
        <w:widowControl/>
        <w:jc w:val="left"/>
      </w:pPr>
      <w:r>
        <w:t>5.</w:t>
      </w:r>
      <w:r>
        <w:t>都有谁跟着亚伯兰去了</w:t>
      </w:r>
      <w:proofErr w:type="gramStart"/>
      <w:r>
        <w:t>迦</w:t>
      </w:r>
      <w:proofErr w:type="gramEnd"/>
      <w:r>
        <w:t>南</w:t>
      </w:r>
      <w:r>
        <w:rPr>
          <w:rFonts w:hint="eastAsia"/>
        </w:rPr>
        <w:t>？</w:t>
      </w:r>
    </w:p>
    <w:p w:rsidR="008056A4" w:rsidRDefault="008056A4" w:rsidP="008056A4">
      <w:pPr>
        <w:widowControl/>
        <w:jc w:val="left"/>
      </w:pPr>
      <w:r>
        <w:t>5. Who went with Abram to Canaan?</w:t>
      </w:r>
    </w:p>
    <w:p w:rsidR="00DE7789" w:rsidRDefault="00DE7789" w:rsidP="008056A4">
      <w:pPr>
        <w:widowControl/>
        <w:jc w:val="left"/>
      </w:pPr>
      <w:r>
        <w:t>6.</w:t>
      </w:r>
      <w:r>
        <w:t>当亚伯兰到了示剑神又告诉他什么</w:t>
      </w:r>
      <w:r>
        <w:rPr>
          <w:rFonts w:hint="eastAsia"/>
        </w:rPr>
        <w:t>？</w:t>
      </w:r>
    </w:p>
    <w:p w:rsidR="008056A4" w:rsidRDefault="008056A4" w:rsidP="008056A4">
      <w:pPr>
        <w:widowControl/>
        <w:jc w:val="left"/>
      </w:pPr>
      <w:r>
        <w:t xml:space="preserve">6. What did God tell Abram when he got to </w:t>
      </w:r>
      <w:proofErr w:type="spellStart"/>
      <w:r>
        <w:t>Shechem</w:t>
      </w:r>
      <w:proofErr w:type="spellEnd"/>
      <w:r>
        <w:t>?</w:t>
      </w:r>
    </w:p>
    <w:p w:rsidR="00DE7789" w:rsidRDefault="00DE7789" w:rsidP="008056A4">
      <w:pPr>
        <w:widowControl/>
        <w:jc w:val="left"/>
      </w:pPr>
      <w:r>
        <w:t>7.</w:t>
      </w:r>
      <w:r w:rsidR="006A71E3">
        <w:t>亚伯兰在示剑和</w:t>
      </w:r>
      <w:proofErr w:type="gramStart"/>
      <w:r w:rsidR="006A71E3" w:rsidRPr="00FD2857">
        <w:rPr>
          <w:rFonts w:hint="eastAsia"/>
        </w:rPr>
        <w:t>伯特</w:t>
      </w:r>
      <w:proofErr w:type="gramEnd"/>
      <w:r w:rsidR="006A71E3" w:rsidRPr="00FD2857">
        <w:rPr>
          <w:rFonts w:hint="eastAsia"/>
        </w:rPr>
        <w:t>利</w:t>
      </w:r>
      <w:r w:rsidR="006A71E3">
        <w:rPr>
          <w:rFonts w:hint="eastAsia"/>
        </w:rPr>
        <w:t>都做了什么来</w:t>
      </w:r>
      <w:proofErr w:type="gramStart"/>
      <w:r w:rsidR="006A71E3">
        <w:rPr>
          <w:rFonts w:hint="eastAsia"/>
        </w:rPr>
        <w:t>荣耀神敬拜神</w:t>
      </w:r>
      <w:proofErr w:type="gramEnd"/>
      <w:r w:rsidR="006A71E3">
        <w:rPr>
          <w:rFonts w:hint="eastAsia"/>
        </w:rPr>
        <w:t>？</w:t>
      </w:r>
    </w:p>
    <w:p w:rsidR="008056A4" w:rsidRDefault="008056A4" w:rsidP="008056A4">
      <w:pPr>
        <w:widowControl/>
        <w:jc w:val="left"/>
      </w:pPr>
      <w:r>
        <w:t xml:space="preserve">7. What did Abram do to honor and worship God in both </w:t>
      </w:r>
      <w:proofErr w:type="spellStart"/>
      <w:r>
        <w:t>Shechem</w:t>
      </w:r>
      <w:proofErr w:type="spellEnd"/>
      <w:r>
        <w:t xml:space="preserve"> and Bethel?</w:t>
      </w:r>
    </w:p>
    <w:p w:rsidR="006A71E3" w:rsidRDefault="006A71E3" w:rsidP="008056A4">
      <w:pPr>
        <w:widowControl/>
        <w:jc w:val="left"/>
      </w:pPr>
    </w:p>
    <w:p w:rsidR="00831BE9" w:rsidRDefault="00831BE9" w:rsidP="008056A4">
      <w:pPr>
        <w:widowControl/>
        <w:jc w:val="left"/>
      </w:pPr>
      <w:r>
        <w:t>你的看法</w:t>
      </w:r>
      <w:r>
        <w:rPr>
          <w:rFonts w:hint="eastAsia"/>
        </w:rPr>
        <w:t>：</w:t>
      </w:r>
    </w:p>
    <w:p w:rsidR="008056A4" w:rsidRDefault="008056A4" w:rsidP="008056A4">
      <w:pPr>
        <w:widowControl/>
        <w:jc w:val="left"/>
      </w:pPr>
      <w:r>
        <w:t>What Do You Say?</w:t>
      </w:r>
    </w:p>
    <w:p w:rsidR="006A71E3" w:rsidDel="006272F1" w:rsidRDefault="006A71E3" w:rsidP="008056A4">
      <w:pPr>
        <w:widowControl/>
        <w:jc w:val="left"/>
        <w:rPr>
          <w:del w:id="456" w:author="SKY" w:date="2016-06-17T15:57:00Z"/>
        </w:rPr>
      </w:pPr>
    </w:p>
    <w:p w:rsidR="006A71E3" w:rsidRDefault="006A71E3" w:rsidP="008056A4">
      <w:pPr>
        <w:widowControl/>
        <w:jc w:val="left"/>
        <w:rPr>
          <w:ins w:id="457" w:author="SKY" w:date="2016-06-17T15:57:00Z"/>
        </w:rPr>
      </w:pPr>
    </w:p>
    <w:p w:rsidR="006272F1" w:rsidRDefault="006272F1" w:rsidP="008056A4">
      <w:pPr>
        <w:widowControl/>
        <w:jc w:val="left"/>
      </w:pPr>
    </w:p>
    <w:p w:rsidR="006A71E3" w:rsidRDefault="006A71E3" w:rsidP="008056A4">
      <w:pPr>
        <w:widowControl/>
        <w:jc w:val="left"/>
      </w:pPr>
      <w:r>
        <w:t>你觉得神拣选的亚伯兰是哪一类人</w:t>
      </w:r>
      <w:r>
        <w:rPr>
          <w:rFonts w:hint="eastAsia"/>
        </w:rPr>
        <w:t>？</w:t>
      </w:r>
    </w:p>
    <w:p w:rsidR="006A71E3" w:rsidRDefault="008056A4" w:rsidP="008056A4">
      <w:pPr>
        <w:widowControl/>
        <w:jc w:val="left"/>
      </w:pPr>
      <w:r>
        <w:t xml:space="preserve">What kind of a man do you think Abram was for God to </w:t>
      </w:r>
      <w:proofErr w:type="spellStart"/>
      <w:proofErr w:type="gramStart"/>
      <w:r>
        <w:t>chose</w:t>
      </w:r>
      <w:proofErr w:type="spellEnd"/>
      <w:proofErr w:type="gramEnd"/>
      <w:r>
        <w:t xml:space="preserve"> him? </w:t>
      </w:r>
    </w:p>
    <w:p w:rsidR="006A71E3" w:rsidRPr="006A71E3" w:rsidRDefault="005F30D0" w:rsidP="008056A4">
      <w:pPr>
        <w:widowControl/>
        <w:jc w:val="left"/>
      </w:pPr>
      <w:r>
        <w:lastRenderedPageBreak/>
        <w:t>你觉得当亚伯兰和他的妻子离开他们熟悉的地方</w:t>
      </w:r>
      <w:r>
        <w:rPr>
          <w:rFonts w:hint="eastAsia"/>
        </w:rPr>
        <w:t>，</w:t>
      </w:r>
      <w:r>
        <w:t>要去一个未知的地方去的时候</w:t>
      </w:r>
      <w:r>
        <w:rPr>
          <w:rFonts w:hint="eastAsia"/>
        </w:rPr>
        <w:t>，</w:t>
      </w:r>
      <w:r>
        <w:t>他们会怎么想</w:t>
      </w:r>
      <w:r>
        <w:rPr>
          <w:rFonts w:hint="eastAsia"/>
        </w:rPr>
        <w:t>？</w:t>
      </w:r>
    </w:p>
    <w:p w:rsidR="006A71E3" w:rsidRDefault="008056A4" w:rsidP="008056A4">
      <w:pPr>
        <w:widowControl/>
        <w:jc w:val="left"/>
      </w:pPr>
      <w:r>
        <w:t>What do you think Abram and his wife</w:t>
      </w:r>
      <w:r w:rsidR="00831BE9">
        <w:t xml:space="preserve"> </w:t>
      </w:r>
      <w:r>
        <w:t>might have thought when they left the land they knew to go to a land they had never seen?</w:t>
      </w:r>
      <w:r w:rsidR="00831BE9">
        <w:t xml:space="preserve"> </w:t>
      </w:r>
    </w:p>
    <w:p w:rsidR="006A71E3" w:rsidRDefault="002E02BA" w:rsidP="008056A4">
      <w:pPr>
        <w:widowControl/>
        <w:jc w:val="left"/>
      </w:pPr>
      <w:r>
        <w:t>如果你当时也在场</w:t>
      </w:r>
      <w:r>
        <w:rPr>
          <w:rFonts w:hint="eastAsia"/>
        </w:rPr>
        <w:t>，</w:t>
      </w:r>
      <w:r>
        <w:t>你愿意跟他们一起走吗</w:t>
      </w:r>
      <w:r>
        <w:rPr>
          <w:rFonts w:hint="eastAsia"/>
        </w:rPr>
        <w:t>？</w:t>
      </w:r>
      <w:r w:rsidR="008A3EA1">
        <w:t>还是你觉得你应该留在你</w:t>
      </w:r>
      <w:del w:id="458" w:author="SKY" w:date="2016-06-17T15:58:00Z">
        <w:r w:rsidR="008A3EA1" w:rsidDel="0036686D">
          <w:rPr>
            <w:rFonts w:hint="eastAsia"/>
          </w:rPr>
          <w:delText>出生的地方</w:delText>
        </w:r>
      </w:del>
      <w:ins w:id="459" w:author="SKY" w:date="2016-06-17T15:58:00Z">
        <w:r w:rsidR="0036686D">
          <w:rPr>
            <w:rFonts w:hint="eastAsia"/>
          </w:rPr>
          <w:t>的</w:t>
        </w:r>
        <w:r w:rsidR="0036686D">
          <w:t>家乡</w:t>
        </w:r>
      </w:ins>
      <w:r w:rsidR="008A3EA1">
        <w:rPr>
          <w:rFonts w:hint="eastAsia"/>
        </w:rPr>
        <w:t>？</w:t>
      </w:r>
    </w:p>
    <w:p w:rsidR="00FC31FB" w:rsidRDefault="008056A4" w:rsidP="008056A4">
      <w:pPr>
        <w:widowControl/>
        <w:jc w:val="left"/>
      </w:pPr>
      <w:r>
        <w:t>Would you have gone with them if you were there, or do you think you would have stayed where you were born?</w:t>
      </w:r>
    </w:p>
    <w:p w:rsidR="008056A4" w:rsidRDefault="008056A4" w:rsidP="008056A4">
      <w:pPr>
        <w:widowControl/>
        <w:jc w:val="left"/>
      </w:pPr>
    </w:p>
    <w:p w:rsidR="008056A4" w:rsidRDefault="008056A4">
      <w:pPr>
        <w:widowControl/>
        <w:jc w:val="left"/>
      </w:pPr>
      <w:r>
        <w:br w:type="page"/>
      </w:r>
    </w:p>
    <w:p w:rsidR="008056A4" w:rsidRDefault="008056A4" w:rsidP="008056A4">
      <w:pPr>
        <w:widowControl/>
        <w:jc w:val="left"/>
      </w:pPr>
      <w:r w:rsidRPr="008056A4">
        <w:rPr>
          <w:rFonts w:hint="eastAsia"/>
        </w:rPr>
        <w:lastRenderedPageBreak/>
        <w:t>为你祝福的</w:t>
      </w:r>
      <w:del w:id="460" w:author="SKY" w:date="2016-06-17T15:58:00Z">
        <w:r w:rsidRPr="008056A4" w:rsidDel="0056397D">
          <w:rPr>
            <w:rFonts w:hint="eastAsia"/>
          </w:rPr>
          <w:delText>、</w:delText>
        </w:r>
      </w:del>
      <w:ins w:id="461" w:author="SKY" w:date="2016-06-17T15:58:00Z">
        <w:r w:rsidR="0056397D">
          <w:rPr>
            <w:rFonts w:hint="eastAsia"/>
          </w:rPr>
          <w:t>，</w:t>
        </w:r>
      </w:ins>
      <w:r w:rsidRPr="008056A4">
        <w:rPr>
          <w:rFonts w:hint="eastAsia"/>
        </w:rPr>
        <w:t>我必赐福与他</w:t>
      </w:r>
      <w:del w:id="462" w:author="SKY" w:date="2016-06-17T15:58:00Z">
        <w:r w:rsidRPr="008056A4" w:rsidDel="0056397D">
          <w:rPr>
            <w:rFonts w:hint="eastAsia"/>
          </w:rPr>
          <w:delText>、</w:delText>
        </w:r>
      </w:del>
      <w:ins w:id="463" w:author="SKY" w:date="2016-06-17T15:58:00Z">
        <w:r w:rsidR="0056397D">
          <w:rPr>
            <w:rFonts w:hint="eastAsia"/>
          </w:rPr>
          <w:t>，</w:t>
        </w:r>
      </w:ins>
      <w:r w:rsidRPr="008056A4">
        <w:rPr>
          <w:rFonts w:hint="eastAsia"/>
        </w:rPr>
        <w:t>那咒诅你的</w:t>
      </w:r>
      <w:del w:id="464" w:author="SKY" w:date="2016-06-17T15:58:00Z">
        <w:r w:rsidRPr="008056A4" w:rsidDel="0056397D">
          <w:rPr>
            <w:rFonts w:hint="eastAsia"/>
          </w:rPr>
          <w:delText>、</w:delText>
        </w:r>
      </w:del>
      <w:ins w:id="465" w:author="SKY" w:date="2016-06-17T15:58:00Z">
        <w:r w:rsidR="0056397D">
          <w:rPr>
            <w:rFonts w:hint="eastAsia"/>
          </w:rPr>
          <w:t>，</w:t>
        </w:r>
      </w:ins>
      <w:r w:rsidRPr="008056A4">
        <w:rPr>
          <w:rFonts w:hint="eastAsia"/>
        </w:rPr>
        <w:t>我必咒诅他</w:t>
      </w:r>
      <w:del w:id="466" w:author="SKY" w:date="2016-06-17T15:58:00Z">
        <w:r w:rsidRPr="008056A4" w:rsidDel="0056397D">
          <w:rPr>
            <w:rFonts w:hint="eastAsia"/>
          </w:rPr>
          <w:delText>、</w:delText>
        </w:r>
      </w:del>
      <w:ins w:id="467" w:author="SKY" w:date="2016-06-17T15:58:00Z">
        <w:r w:rsidR="0056397D">
          <w:rPr>
            <w:rFonts w:hint="eastAsia"/>
          </w:rPr>
          <w:t>，</w:t>
        </w:r>
      </w:ins>
      <w:r w:rsidRPr="008056A4">
        <w:rPr>
          <w:rFonts w:hint="eastAsia"/>
        </w:rPr>
        <w:t>地上</w:t>
      </w:r>
      <w:proofErr w:type="gramStart"/>
      <w:r w:rsidRPr="008056A4">
        <w:rPr>
          <w:rFonts w:hint="eastAsia"/>
        </w:rPr>
        <w:t>的万族都</w:t>
      </w:r>
      <w:proofErr w:type="gramEnd"/>
      <w:r w:rsidRPr="008056A4">
        <w:rPr>
          <w:rFonts w:hint="eastAsia"/>
        </w:rPr>
        <w:t>要因你得福。</w:t>
      </w:r>
      <w:r>
        <w:rPr>
          <w:rFonts w:hint="eastAsia"/>
        </w:rPr>
        <w:t>创世记</w:t>
      </w:r>
      <w:r>
        <w:rPr>
          <w:rFonts w:hint="eastAsia"/>
        </w:rPr>
        <w:t xml:space="preserve"> </w:t>
      </w:r>
      <w:r>
        <w:t xml:space="preserve"> 12:3</w:t>
      </w:r>
    </w:p>
    <w:p w:rsidR="008056A4" w:rsidRDefault="008056A4" w:rsidP="008056A4">
      <w:pPr>
        <w:widowControl/>
        <w:jc w:val="left"/>
      </w:pPr>
      <w:r>
        <w:t>I will bless those who bless you, but I will curse those who curse you. And through you I will bless all the nations. Genesis 12:3</w:t>
      </w:r>
    </w:p>
    <w:p w:rsidR="00FC31FB" w:rsidRDefault="00FC31FB">
      <w:pPr>
        <w:widowControl/>
        <w:jc w:val="left"/>
      </w:pPr>
    </w:p>
    <w:p w:rsidR="003B4B17" w:rsidRDefault="003B4B17">
      <w:pPr>
        <w:widowControl/>
        <w:jc w:val="left"/>
      </w:pPr>
    </w:p>
    <w:p w:rsidR="003B4B17" w:rsidRDefault="003B4B17">
      <w:pPr>
        <w:widowControl/>
        <w:jc w:val="left"/>
      </w:pPr>
      <w:r>
        <w:br w:type="page"/>
      </w:r>
    </w:p>
    <w:p w:rsidR="003B4B17" w:rsidRDefault="003B4B17">
      <w:pPr>
        <w:widowControl/>
        <w:jc w:val="left"/>
      </w:pPr>
      <w:r>
        <w:lastRenderedPageBreak/>
        <w:t>故事</w:t>
      </w:r>
      <w:r>
        <w:rPr>
          <w:rFonts w:hint="eastAsia"/>
        </w:rPr>
        <w:t>10</w:t>
      </w:r>
      <w:r>
        <w:rPr>
          <w:rFonts w:hint="eastAsia"/>
        </w:rPr>
        <w:t>：</w:t>
      </w:r>
      <w:r w:rsidR="004A13F3">
        <w:rPr>
          <w:rFonts w:hint="eastAsia"/>
        </w:rPr>
        <w:t>亚伯兰和罗得分道扬镳</w:t>
      </w:r>
    </w:p>
    <w:p w:rsidR="003B4B17" w:rsidRDefault="003B4B17">
      <w:pPr>
        <w:widowControl/>
        <w:jc w:val="left"/>
      </w:pPr>
      <w:r w:rsidRPr="003B4B17">
        <w:t xml:space="preserve">Abram </w:t>
      </w:r>
      <w:r>
        <w:rPr>
          <w:rFonts w:hint="eastAsia"/>
        </w:rPr>
        <w:t>a</w:t>
      </w:r>
      <w:r w:rsidRPr="003B4B17">
        <w:t>nd Lot Go Different Ways</w:t>
      </w:r>
    </w:p>
    <w:p w:rsidR="003B4B17" w:rsidRDefault="003B4B17">
      <w:pPr>
        <w:widowControl/>
        <w:jc w:val="left"/>
      </w:pPr>
    </w:p>
    <w:p w:rsidR="004A13F3" w:rsidRDefault="004A13F3">
      <w:pPr>
        <w:widowControl/>
        <w:jc w:val="left"/>
      </w:pPr>
      <w:r>
        <w:t>伟大的圣经真理</w:t>
      </w:r>
      <w:r>
        <w:rPr>
          <w:rFonts w:hint="eastAsia"/>
        </w:rPr>
        <w:t>：</w:t>
      </w:r>
    </w:p>
    <w:p w:rsidR="00911290" w:rsidRDefault="00911290" w:rsidP="00911290">
      <w:pPr>
        <w:widowControl/>
        <w:jc w:val="left"/>
      </w:pPr>
      <w:r>
        <w:t>Great Bible Truths:</w:t>
      </w:r>
    </w:p>
    <w:p w:rsidR="004A13F3" w:rsidRDefault="004A13F3" w:rsidP="00911290">
      <w:pPr>
        <w:widowControl/>
        <w:jc w:val="left"/>
      </w:pPr>
      <w:r>
        <w:t>1.</w:t>
      </w:r>
      <w:r w:rsidR="00DC1413">
        <w:t>神的子民会</w:t>
      </w:r>
      <w:del w:id="468" w:author="SKY" w:date="2016-06-17T15:59:00Z">
        <w:r w:rsidR="00DC1413" w:rsidDel="0059707A">
          <w:delText>作出</w:delText>
        </w:r>
      </w:del>
      <w:r w:rsidR="00DC1413">
        <w:t>牺牲</w:t>
      </w:r>
      <w:ins w:id="469" w:author="SKY" w:date="2016-06-17T15:59:00Z">
        <w:r w:rsidR="0059707A">
          <w:t>自己</w:t>
        </w:r>
      </w:ins>
      <w:r w:rsidR="00DC1413">
        <w:t>以避免在感情上伤害其他人</w:t>
      </w:r>
      <w:r w:rsidR="00DC1413">
        <w:rPr>
          <w:rFonts w:hint="eastAsia"/>
        </w:rPr>
        <w:t>。</w:t>
      </w:r>
    </w:p>
    <w:p w:rsidR="00911290" w:rsidRDefault="00911290" w:rsidP="00911290">
      <w:pPr>
        <w:widowControl/>
        <w:jc w:val="left"/>
      </w:pPr>
      <w:r>
        <w:t>1. God’s people make sacrifices to avoid hard feelings with others.</w:t>
      </w:r>
    </w:p>
    <w:p w:rsidR="00DC1413" w:rsidRDefault="00DC1413" w:rsidP="00911290">
      <w:pPr>
        <w:widowControl/>
        <w:jc w:val="left"/>
      </w:pPr>
      <w:r>
        <w:t>2.</w:t>
      </w:r>
      <w:r w:rsidRPr="00DC1413">
        <w:rPr>
          <w:rFonts w:hint="eastAsia"/>
        </w:rPr>
        <w:t xml:space="preserve"> </w:t>
      </w:r>
      <w:r w:rsidRPr="00DC1413">
        <w:rPr>
          <w:rFonts w:hint="eastAsia"/>
        </w:rPr>
        <w:t>自私的野心会导致大麻烦，卑微的</w:t>
      </w:r>
      <w:proofErr w:type="gramStart"/>
      <w:r w:rsidRPr="00DC1413">
        <w:rPr>
          <w:rFonts w:hint="eastAsia"/>
        </w:rPr>
        <w:t>慷慨会</w:t>
      </w:r>
      <w:proofErr w:type="gramEnd"/>
      <w:r w:rsidRPr="00DC1413">
        <w:rPr>
          <w:rFonts w:hint="eastAsia"/>
        </w:rPr>
        <w:t>带来大</w:t>
      </w:r>
      <w:del w:id="470" w:author="SKY" w:date="2016-06-17T16:12:00Z">
        <w:r w:rsidRPr="00DC1413" w:rsidDel="00D378D9">
          <w:rPr>
            <w:rFonts w:hint="eastAsia"/>
          </w:rPr>
          <w:delText>的</w:delText>
        </w:r>
      </w:del>
      <w:r>
        <w:rPr>
          <w:rFonts w:hint="eastAsia"/>
        </w:rPr>
        <w:t>福分</w:t>
      </w:r>
      <w:r w:rsidRPr="00DC1413">
        <w:rPr>
          <w:rFonts w:hint="eastAsia"/>
        </w:rPr>
        <w:t>。</w:t>
      </w:r>
    </w:p>
    <w:p w:rsidR="003B4B17" w:rsidRDefault="00911290" w:rsidP="00911290">
      <w:pPr>
        <w:widowControl/>
        <w:jc w:val="left"/>
      </w:pPr>
      <w:r>
        <w:t>2. Selfish ambition leads to big trouble, humble generosity leads to great blessings.</w:t>
      </w:r>
    </w:p>
    <w:p w:rsidR="003B4B17" w:rsidRDefault="003B4B17">
      <w:pPr>
        <w:widowControl/>
        <w:jc w:val="left"/>
      </w:pPr>
    </w:p>
    <w:p w:rsidR="00DC1413" w:rsidRDefault="00DC1413">
      <w:pPr>
        <w:widowControl/>
        <w:jc w:val="left"/>
      </w:pPr>
      <w:r>
        <w:t>创世记</w:t>
      </w:r>
      <w:r>
        <w:rPr>
          <w:rFonts w:hint="eastAsia"/>
        </w:rPr>
        <w:t xml:space="preserve"> </w:t>
      </w:r>
      <w:r>
        <w:t>13:1-18</w:t>
      </w:r>
    </w:p>
    <w:p w:rsidR="008B772C" w:rsidRDefault="008B772C" w:rsidP="008B772C">
      <w:pPr>
        <w:widowControl/>
        <w:jc w:val="left"/>
      </w:pPr>
      <w:r>
        <w:t>Genesis 13:1-18</w:t>
      </w:r>
    </w:p>
    <w:p w:rsidR="00DC1413" w:rsidRDefault="00DC1413" w:rsidP="008B772C">
      <w:pPr>
        <w:widowControl/>
        <w:jc w:val="left"/>
      </w:pPr>
    </w:p>
    <w:p w:rsidR="00332261" w:rsidRDefault="00962A44" w:rsidP="008B772C">
      <w:pPr>
        <w:widowControl/>
        <w:jc w:val="left"/>
      </w:pPr>
      <w:r>
        <w:rPr>
          <w:rFonts w:hint="eastAsia"/>
        </w:rPr>
        <w:t>亚伯兰带着他的妻子和所有的东西穿行于</w:t>
      </w:r>
      <w:proofErr w:type="gramStart"/>
      <w:r>
        <w:rPr>
          <w:rFonts w:hint="eastAsia"/>
        </w:rPr>
        <w:t>迦</w:t>
      </w:r>
      <w:proofErr w:type="gramEnd"/>
      <w:r>
        <w:rPr>
          <w:rFonts w:hint="eastAsia"/>
        </w:rPr>
        <w:t>南地，罗得跟随着他。亚伯兰非常的富有，有很多的牛羊和金银。罗得也有自己的家庭也有很多的牲畜。</w:t>
      </w:r>
    </w:p>
    <w:p w:rsidR="00962A44" w:rsidRDefault="008B772C" w:rsidP="008B772C">
      <w:pPr>
        <w:widowControl/>
        <w:jc w:val="left"/>
      </w:pPr>
      <w:r>
        <w:t>Abram traveled through Canaan with his wife and everything he owned, and Lot went with him. Abram</w:t>
      </w:r>
      <w:r w:rsidR="00DC1413">
        <w:t xml:space="preserve"> </w:t>
      </w:r>
      <w:r>
        <w:t>was very rich, having many sheep, goats and cattle as well as silver and gold. Lot had his own family and also</w:t>
      </w:r>
      <w:r w:rsidR="00DC1413">
        <w:t xml:space="preserve"> </w:t>
      </w:r>
      <w:r>
        <w:t xml:space="preserve">owned many animals. </w:t>
      </w:r>
    </w:p>
    <w:p w:rsidR="00962A44" w:rsidRDefault="00962A44" w:rsidP="008B772C">
      <w:pPr>
        <w:widowControl/>
        <w:jc w:val="left"/>
      </w:pPr>
      <w:r>
        <w:t>但是</w:t>
      </w:r>
      <w:r>
        <w:rPr>
          <w:rFonts w:hint="eastAsia"/>
        </w:rPr>
        <w:t>，</w:t>
      </w:r>
      <w:r w:rsidRPr="00962A44">
        <w:rPr>
          <w:rFonts w:hint="eastAsia"/>
        </w:rPr>
        <w:t>那地容不下他们</w:t>
      </w:r>
      <w:r>
        <w:rPr>
          <w:rFonts w:hint="eastAsia"/>
        </w:rPr>
        <w:t>，</w:t>
      </w:r>
      <w:r w:rsidRPr="00962A44">
        <w:rPr>
          <w:rFonts w:hint="eastAsia"/>
        </w:rPr>
        <w:t>因为他们的财物甚多</w:t>
      </w:r>
      <w:r>
        <w:rPr>
          <w:rFonts w:hint="eastAsia"/>
        </w:rPr>
        <w:t>，</w:t>
      </w:r>
      <w:r w:rsidRPr="00962A44">
        <w:rPr>
          <w:rFonts w:hint="eastAsia"/>
        </w:rPr>
        <w:t>使他们不能同居。亚伯兰的牧人</w:t>
      </w:r>
      <w:r>
        <w:rPr>
          <w:rFonts w:hint="eastAsia"/>
        </w:rPr>
        <w:t>，</w:t>
      </w:r>
      <w:r w:rsidRPr="00962A44">
        <w:rPr>
          <w:rFonts w:hint="eastAsia"/>
        </w:rPr>
        <w:t>和罗得的牧人相争。</w:t>
      </w:r>
    </w:p>
    <w:p w:rsidR="00962A44" w:rsidRDefault="008B772C" w:rsidP="008B772C">
      <w:pPr>
        <w:widowControl/>
        <w:jc w:val="left"/>
      </w:pPr>
      <w:r>
        <w:t>In fact, they both had so many animals that there was not enough pasture land for them</w:t>
      </w:r>
      <w:r w:rsidR="00DC1413">
        <w:t xml:space="preserve"> </w:t>
      </w:r>
      <w:r>
        <w:t>to stay together. So trouble came between Abram’s servants and Lot’s servants.</w:t>
      </w:r>
      <w:r w:rsidR="00DC1413">
        <w:t xml:space="preserve"> </w:t>
      </w:r>
    </w:p>
    <w:p w:rsidR="00962A44" w:rsidRDefault="00962A44" w:rsidP="008B772C">
      <w:pPr>
        <w:widowControl/>
        <w:jc w:val="left"/>
      </w:pPr>
      <w:r>
        <w:t>亚伯兰跟罗得说</w:t>
      </w:r>
      <w:r>
        <w:rPr>
          <w:rFonts w:hint="eastAsia"/>
        </w:rPr>
        <w:t>：“</w:t>
      </w:r>
      <w:r w:rsidRPr="00962A44">
        <w:rPr>
          <w:rFonts w:hint="eastAsia"/>
        </w:rPr>
        <w:t>你我不可相争</w:t>
      </w:r>
      <w:r w:rsidR="00107921">
        <w:rPr>
          <w:rFonts w:hint="eastAsia"/>
        </w:rPr>
        <w:t>，</w:t>
      </w:r>
      <w:r w:rsidRPr="00962A44">
        <w:rPr>
          <w:rFonts w:hint="eastAsia"/>
        </w:rPr>
        <w:t>你的牧人和我的牧人也不可相争</w:t>
      </w:r>
      <w:r w:rsidR="00107921">
        <w:rPr>
          <w:rFonts w:hint="eastAsia"/>
        </w:rPr>
        <w:t>，</w:t>
      </w:r>
      <w:r w:rsidRPr="00962A44">
        <w:rPr>
          <w:rFonts w:hint="eastAsia"/>
        </w:rPr>
        <w:t>因为我们是骨肉。遍地不都在你眼前么</w:t>
      </w:r>
      <w:r w:rsidR="00107921">
        <w:rPr>
          <w:rFonts w:hint="eastAsia"/>
        </w:rPr>
        <w:t>。</w:t>
      </w:r>
      <w:r w:rsidRPr="00962A44">
        <w:rPr>
          <w:rFonts w:hint="eastAsia"/>
        </w:rPr>
        <w:t>请你离开我</w:t>
      </w:r>
      <w:r w:rsidR="00107921">
        <w:rPr>
          <w:rFonts w:hint="eastAsia"/>
        </w:rPr>
        <w:t>，</w:t>
      </w:r>
      <w:r w:rsidRPr="00962A44">
        <w:rPr>
          <w:rFonts w:hint="eastAsia"/>
        </w:rPr>
        <w:t>你向左</w:t>
      </w:r>
      <w:r w:rsidR="00107921">
        <w:rPr>
          <w:rFonts w:hint="eastAsia"/>
        </w:rPr>
        <w:t>，</w:t>
      </w:r>
      <w:r w:rsidRPr="00962A44">
        <w:rPr>
          <w:rFonts w:hint="eastAsia"/>
        </w:rPr>
        <w:t>我就向右</w:t>
      </w:r>
      <w:r w:rsidR="00107921">
        <w:rPr>
          <w:rFonts w:hint="eastAsia"/>
        </w:rPr>
        <w:t>，</w:t>
      </w:r>
      <w:r w:rsidRPr="00962A44">
        <w:rPr>
          <w:rFonts w:hint="eastAsia"/>
        </w:rPr>
        <w:t>你向右</w:t>
      </w:r>
      <w:r w:rsidR="00107921">
        <w:rPr>
          <w:rFonts w:hint="eastAsia"/>
        </w:rPr>
        <w:t>，</w:t>
      </w:r>
      <w:r w:rsidRPr="00962A44">
        <w:rPr>
          <w:rFonts w:hint="eastAsia"/>
        </w:rPr>
        <w:t>我就向左。</w:t>
      </w:r>
      <w:r>
        <w:rPr>
          <w:rFonts w:hint="eastAsia"/>
        </w:rPr>
        <w:t>”</w:t>
      </w:r>
    </w:p>
    <w:p w:rsidR="00962A44" w:rsidRDefault="008B772C" w:rsidP="008B772C">
      <w:pPr>
        <w:widowControl/>
        <w:jc w:val="left"/>
      </w:pPr>
      <w:r>
        <w:t>Abram said to Lot, “We are of the same family, and we and our servants should not be arguing. Let us</w:t>
      </w:r>
      <w:r w:rsidR="00DC1413">
        <w:t xml:space="preserve"> </w:t>
      </w:r>
      <w:r>
        <w:t xml:space="preserve">separate; you choose any part of the land you want. You go one way and I will go the other. </w:t>
      </w:r>
    </w:p>
    <w:p w:rsidR="00962A44" w:rsidRDefault="00962A44" w:rsidP="008B772C">
      <w:pPr>
        <w:widowControl/>
        <w:jc w:val="left"/>
      </w:pPr>
      <w:r w:rsidRPr="00962A44">
        <w:rPr>
          <w:rFonts w:hint="eastAsia"/>
        </w:rPr>
        <w:t>罗得举目</w:t>
      </w:r>
      <w:proofErr w:type="gramStart"/>
      <w:r w:rsidRPr="00962A44">
        <w:rPr>
          <w:rFonts w:hint="eastAsia"/>
        </w:rPr>
        <w:t>看见约但河</w:t>
      </w:r>
      <w:proofErr w:type="gramEnd"/>
      <w:r w:rsidRPr="00962A44">
        <w:rPr>
          <w:rFonts w:hint="eastAsia"/>
        </w:rPr>
        <w:t>的全平原</w:t>
      </w:r>
      <w:r w:rsidR="00107921">
        <w:rPr>
          <w:rFonts w:hint="eastAsia"/>
        </w:rPr>
        <w:t>，</w:t>
      </w:r>
      <w:r w:rsidRPr="00962A44">
        <w:rPr>
          <w:rFonts w:hint="eastAsia"/>
        </w:rPr>
        <w:t>直到</w:t>
      </w:r>
      <w:proofErr w:type="gramStart"/>
      <w:r w:rsidRPr="00962A44">
        <w:rPr>
          <w:rFonts w:hint="eastAsia"/>
        </w:rPr>
        <w:t>琐珥</w:t>
      </w:r>
      <w:proofErr w:type="gramEnd"/>
      <w:r w:rsidR="00107921">
        <w:rPr>
          <w:rFonts w:hint="eastAsia"/>
        </w:rPr>
        <w:t>，</w:t>
      </w:r>
      <w:r w:rsidRPr="00962A44">
        <w:rPr>
          <w:rFonts w:hint="eastAsia"/>
        </w:rPr>
        <w:t>都是滋润的</w:t>
      </w:r>
      <w:r w:rsidR="00107921">
        <w:rPr>
          <w:rFonts w:hint="eastAsia"/>
        </w:rPr>
        <w:t>，</w:t>
      </w:r>
      <w:r w:rsidRPr="00962A44">
        <w:rPr>
          <w:rFonts w:hint="eastAsia"/>
        </w:rPr>
        <w:t>那地在</w:t>
      </w:r>
      <w:r>
        <w:rPr>
          <w:rFonts w:hint="eastAsia"/>
        </w:rPr>
        <w:t>神</w:t>
      </w:r>
      <w:r w:rsidRPr="00962A44">
        <w:rPr>
          <w:rFonts w:hint="eastAsia"/>
        </w:rPr>
        <w:t>未灭所多</w:t>
      </w:r>
      <w:proofErr w:type="gramStart"/>
      <w:r w:rsidRPr="00962A44">
        <w:rPr>
          <w:rFonts w:hint="eastAsia"/>
        </w:rPr>
        <w:t>玛</w:t>
      </w:r>
      <w:proofErr w:type="gramEnd"/>
      <w:r w:rsidR="00107921">
        <w:rPr>
          <w:rFonts w:hint="eastAsia"/>
        </w:rPr>
        <w:t>，</w:t>
      </w:r>
      <w:r w:rsidRPr="00962A44">
        <w:rPr>
          <w:rFonts w:hint="eastAsia"/>
        </w:rPr>
        <w:t>蛾摩拉以先</w:t>
      </w:r>
      <w:r w:rsidR="00107921">
        <w:rPr>
          <w:rFonts w:hint="eastAsia"/>
        </w:rPr>
        <w:t>，</w:t>
      </w:r>
      <w:r w:rsidRPr="00962A44">
        <w:rPr>
          <w:rFonts w:hint="eastAsia"/>
        </w:rPr>
        <w:t>如同</w:t>
      </w:r>
      <w:del w:id="471" w:author="SKY" w:date="2016-06-17T16:17:00Z">
        <w:r w:rsidRPr="00962A44" w:rsidDel="00FD50C1">
          <w:rPr>
            <w:rFonts w:hint="eastAsia"/>
          </w:rPr>
          <w:delText>耶和华</w:delText>
        </w:r>
      </w:del>
      <w:ins w:id="472" w:author="SKY" w:date="2016-06-17T16:17:00Z">
        <w:r w:rsidR="00FD50C1">
          <w:rPr>
            <w:rFonts w:hint="eastAsia"/>
          </w:rPr>
          <w:t>神</w:t>
        </w:r>
      </w:ins>
      <w:r w:rsidRPr="00962A44">
        <w:rPr>
          <w:rFonts w:hint="eastAsia"/>
        </w:rPr>
        <w:t>的园子</w:t>
      </w:r>
      <w:r w:rsidR="00107921">
        <w:rPr>
          <w:rFonts w:hint="eastAsia"/>
        </w:rPr>
        <w:t>，</w:t>
      </w:r>
      <w:r w:rsidRPr="00962A44">
        <w:rPr>
          <w:rFonts w:hint="eastAsia"/>
        </w:rPr>
        <w:t>也像埃及地。于是罗得</w:t>
      </w:r>
      <w:proofErr w:type="gramStart"/>
      <w:r w:rsidRPr="00962A44">
        <w:rPr>
          <w:rFonts w:hint="eastAsia"/>
        </w:rPr>
        <w:t>选择约但</w:t>
      </w:r>
      <w:proofErr w:type="gramEnd"/>
      <w:r w:rsidRPr="00962A44">
        <w:rPr>
          <w:rFonts w:hint="eastAsia"/>
        </w:rPr>
        <w:t>河的全平原</w:t>
      </w:r>
      <w:r w:rsidR="00107921">
        <w:rPr>
          <w:rFonts w:hint="eastAsia"/>
        </w:rPr>
        <w:t>，</w:t>
      </w:r>
      <w:r w:rsidRPr="00962A44">
        <w:rPr>
          <w:rFonts w:hint="eastAsia"/>
        </w:rPr>
        <w:t>往东迁移</w:t>
      </w:r>
      <w:r w:rsidR="00107921">
        <w:rPr>
          <w:rFonts w:hint="eastAsia"/>
        </w:rPr>
        <w:t>。</w:t>
      </w:r>
      <w:r w:rsidRPr="00962A44">
        <w:rPr>
          <w:rFonts w:hint="eastAsia"/>
        </w:rPr>
        <w:t>他们就彼此分离了。亚伯兰住在</w:t>
      </w:r>
      <w:proofErr w:type="gramStart"/>
      <w:r w:rsidRPr="00962A44">
        <w:rPr>
          <w:rFonts w:hint="eastAsia"/>
        </w:rPr>
        <w:t>迦</w:t>
      </w:r>
      <w:proofErr w:type="gramEnd"/>
      <w:r w:rsidRPr="00962A44">
        <w:rPr>
          <w:rFonts w:hint="eastAsia"/>
        </w:rPr>
        <w:t>南地</w:t>
      </w:r>
      <w:r w:rsidR="00107921">
        <w:rPr>
          <w:rFonts w:hint="eastAsia"/>
        </w:rPr>
        <w:t>，</w:t>
      </w:r>
      <w:r w:rsidRPr="00962A44">
        <w:rPr>
          <w:rFonts w:hint="eastAsia"/>
        </w:rPr>
        <w:t>罗得住在平原的城邑</w:t>
      </w:r>
      <w:r w:rsidR="00107921">
        <w:rPr>
          <w:rFonts w:hint="eastAsia"/>
        </w:rPr>
        <w:t>，</w:t>
      </w:r>
      <w:r w:rsidRPr="00962A44">
        <w:rPr>
          <w:rFonts w:hint="eastAsia"/>
        </w:rPr>
        <w:t>渐渐挪移帐棚</w:t>
      </w:r>
      <w:r w:rsidR="00107921">
        <w:rPr>
          <w:rFonts w:hint="eastAsia"/>
        </w:rPr>
        <w:t>，</w:t>
      </w:r>
      <w:r w:rsidRPr="00962A44">
        <w:rPr>
          <w:rFonts w:hint="eastAsia"/>
        </w:rPr>
        <w:t>直到所多</w:t>
      </w:r>
      <w:proofErr w:type="gramStart"/>
      <w:r w:rsidRPr="00962A44">
        <w:rPr>
          <w:rFonts w:hint="eastAsia"/>
        </w:rPr>
        <w:t>玛</w:t>
      </w:r>
      <w:proofErr w:type="gramEnd"/>
      <w:r w:rsidRPr="00962A44">
        <w:rPr>
          <w:rFonts w:hint="eastAsia"/>
        </w:rPr>
        <w:t>。所多</w:t>
      </w:r>
      <w:proofErr w:type="gramStart"/>
      <w:r w:rsidRPr="00962A44">
        <w:rPr>
          <w:rFonts w:hint="eastAsia"/>
        </w:rPr>
        <w:t>玛</w:t>
      </w:r>
      <w:proofErr w:type="gramEnd"/>
      <w:r w:rsidRPr="00962A44">
        <w:rPr>
          <w:rFonts w:hint="eastAsia"/>
        </w:rPr>
        <w:t>人在</w:t>
      </w:r>
      <w:del w:id="473" w:author="SKY" w:date="2016-06-17T16:17:00Z">
        <w:r w:rsidRPr="00962A44" w:rsidDel="00FD50C1">
          <w:rPr>
            <w:rFonts w:hint="eastAsia"/>
          </w:rPr>
          <w:delText>耶和华</w:delText>
        </w:r>
      </w:del>
      <w:ins w:id="474" w:author="SKY" w:date="2016-06-17T16:17:00Z">
        <w:r w:rsidR="00FD50C1">
          <w:rPr>
            <w:rFonts w:hint="eastAsia"/>
          </w:rPr>
          <w:t>神</w:t>
        </w:r>
      </w:ins>
      <w:r w:rsidRPr="00962A44">
        <w:rPr>
          <w:rFonts w:hint="eastAsia"/>
        </w:rPr>
        <w:t>面前罪大恶极。</w:t>
      </w:r>
    </w:p>
    <w:p w:rsidR="00962A44" w:rsidRDefault="008B772C" w:rsidP="008B772C">
      <w:pPr>
        <w:widowControl/>
        <w:jc w:val="left"/>
      </w:pPr>
      <w:r>
        <w:t>Lot looked around</w:t>
      </w:r>
      <w:r w:rsidR="00DC1413">
        <w:t xml:space="preserve"> </w:t>
      </w:r>
      <w:r>
        <w:t>and saw the Jordan valley was well watered and had rich pasture land, much better than the hill country</w:t>
      </w:r>
      <w:r w:rsidR="00DC1413">
        <w:t xml:space="preserve"> </w:t>
      </w:r>
      <w:r>
        <w:t>where they were. So Lot choose the whole Jordan valley and left the poorer hill country to Abram. Lot went</w:t>
      </w:r>
      <w:r w:rsidR="00DC1413">
        <w:t xml:space="preserve"> </w:t>
      </w:r>
      <w:r>
        <w:t>down into the valley and camped near Sodom, whose people were wicked and who always sinned against</w:t>
      </w:r>
      <w:r w:rsidR="00DC1413">
        <w:t xml:space="preserve"> </w:t>
      </w:r>
      <w:r>
        <w:t>God.</w:t>
      </w:r>
      <w:r w:rsidR="00DC1413">
        <w:t xml:space="preserve"> </w:t>
      </w:r>
    </w:p>
    <w:p w:rsidR="00962A44" w:rsidRDefault="00962A44" w:rsidP="008B772C">
      <w:pPr>
        <w:widowControl/>
        <w:jc w:val="left"/>
      </w:pPr>
      <w:r w:rsidRPr="00962A44">
        <w:rPr>
          <w:rFonts w:hint="eastAsia"/>
        </w:rPr>
        <w:t>罗得离别亚伯兰以后</w:t>
      </w:r>
      <w:r w:rsidR="00107921">
        <w:rPr>
          <w:rFonts w:hint="eastAsia"/>
        </w:rPr>
        <w:t>，</w:t>
      </w:r>
      <w:del w:id="475" w:author="SKY" w:date="2016-06-17T16:17:00Z">
        <w:r w:rsidRPr="00962A44" w:rsidDel="00FD50C1">
          <w:rPr>
            <w:rFonts w:hint="eastAsia"/>
          </w:rPr>
          <w:delText>耶和华</w:delText>
        </w:r>
      </w:del>
      <w:ins w:id="476" w:author="SKY" w:date="2016-06-17T16:17:00Z">
        <w:r w:rsidR="00FD50C1">
          <w:rPr>
            <w:rFonts w:hint="eastAsia"/>
          </w:rPr>
          <w:t>神</w:t>
        </w:r>
      </w:ins>
      <w:r w:rsidRPr="00962A44">
        <w:rPr>
          <w:rFonts w:hint="eastAsia"/>
        </w:rPr>
        <w:t>对亚伯兰说</w:t>
      </w:r>
      <w:r w:rsidR="00107921">
        <w:rPr>
          <w:rFonts w:hint="eastAsia"/>
        </w:rPr>
        <w:t>，</w:t>
      </w:r>
      <w:r w:rsidRPr="00962A44">
        <w:rPr>
          <w:rFonts w:hint="eastAsia"/>
        </w:rPr>
        <w:t>从你所在的地方</w:t>
      </w:r>
      <w:r w:rsidR="00107921">
        <w:rPr>
          <w:rFonts w:hint="eastAsia"/>
        </w:rPr>
        <w:t>，</w:t>
      </w:r>
      <w:r w:rsidRPr="00962A44">
        <w:rPr>
          <w:rFonts w:hint="eastAsia"/>
        </w:rPr>
        <w:t>你举目向东西南北观看</w:t>
      </w:r>
      <w:r w:rsidR="00107921">
        <w:rPr>
          <w:rFonts w:hint="eastAsia"/>
        </w:rPr>
        <w:t>。</w:t>
      </w:r>
      <w:r w:rsidR="00107921" w:rsidRPr="00107921">
        <w:rPr>
          <w:rFonts w:hint="eastAsia"/>
        </w:rPr>
        <w:t>凡你所看见的一切地</w:t>
      </w:r>
      <w:r w:rsidR="00107921">
        <w:rPr>
          <w:rFonts w:hint="eastAsia"/>
        </w:rPr>
        <w:t>，</w:t>
      </w:r>
      <w:r w:rsidR="00107921" w:rsidRPr="00107921">
        <w:rPr>
          <w:rFonts w:hint="eastAsia"/>
        </w:rPr>
        <w:t>我都要赐给你和你的后裔</w:t>
      </w:r>
      <w:r w:rsidR="00107921">
        <w:rPr>
          <w:rFonts w:hint="eastAsia"/>
        </w:rPr>
        <w:t>，</w:t>
      </w:r>
      <w:r w:rsidR="00107921" w:rsidRPr="00107921">
        <w:rPr>
          <w:rFonts w:hint="eastAsia"/>
        </w:rPr>
        <w:t>直到永远</w:t>
      </w:r>
      <w:r w:rsidR="00107921">
        <w:rPr>
          <w:rFonts w:hint="eastAsia"/>
        </w:rPr>
        <w:t>。</w:t>
      </w:r>
      <w:r w:rsidR="00107921" w:rsidRPr="00107921">
        <w:rPr>
          <w:rFonts w:hint="eastAsia"/>
        </w:rPr>
        <w:t>我也要使你的后裔如同地上的尘沙那样多</w:t>
      </w:r>
      <w:r w:rsidR="00107921">
        <w:rPr>
          <w:rFonts w:hint="eastAsia"/>
        </w:rPr>
        <w:t>，</w:t>
      </w:r>
      <w:r w:rsidR="00107921" w:rsidRPr="00107921">
        <w:rPr>
          <w:rFonts w:hint="eastAsia"/>
        </w:rPr>
        <w:t>人若能数算地上的尘沙</w:t>
      </w:r>
      <w:r w:rsidR="00107921">
        <w:rPr>
          <w:rFonts w:hint="eastAsia"/>
        </w:rPr>
        <w:t>，</w:t>
      </w:r>
      <w:r w:rsidR="00107921" w:rsidRPr="00107921">
        <w:rPr>
          <w:rFonts w:hint="eastAsia"/>
        </w:rPr>
        <w:t>才能数算你的后裔。你起来</w:t>
      </w:r>
      <w:r w:rsidR="00107921">
        <w:rPr>
          <w:rFonts w:hint="eastAsia"/>
        </w:rPr>
        <w:t>，</w:t>
      </w:r>
      <w:r w:rsidR="00107921" w:rsidRPr="00107921">
        <w:rPr>
          <w:rFonts w:hint="eastAsia"/>
        </w:rPr>
        <w:t>纵横走遍这地</w:t>
      </w:r>
      <w:r w:rsidR="00107921">
        <w:rPr>
          <w:rFonts w:hint="eastAsia"/>
        </w:rPr>
        <w:t>，</w:t>
      </w:r>
      <w:r w:rsidR="00107921" w:rsidRPr="00107921">
        <w:rPr>
          <w:rFonts w:hint="eastAsia"/>
        </w:rPr>
        <w:t>因为我必把这地赐给你。</w:t>
      </w:r>
    </w:p>
    <w:p w:rsidR="00107921" w:rsidRDefault="008B772C" w:rsidP="008B772C">
      <w:pPr>
        <w:widowControl/>
        <w:jc w:val="left"/>
      </w:pPr>
      <w:r>
        <w:lastRenderedPageBreak/>
        <w:t>When Lot had left, the Lord came again to Abram and said, “Look all around you as far as you can see.</w:t>
      </w:r>
      <w:r w:rsidR="00DC1413">
        <w:t xml:space="preserve"> </w:t>
      </w:r>
      <w:r>
        <w:t>I am going to give all of this land to you and your descendants, and it will be yours forever. I am going to give</w:t>
      </w:r>
      <w:r w:rsidR="00DC1413">
        <w:t xml:space="preserve"> </w:t>
      </w:r>
      <w:r>
        <w:t>you so many descendants that they will be numerous like the stars in the sky or like the grains of sand on the</w:t>
      </w:r>
      <w:r w:rsidR="00DC1413">
        <w:t xml:space="preserve"> </w:t>
      </w:r>
      <w:r>
        <w:t>earth.”</w:t>
      </w:r>
    </w:p>
    <w:p w:rsidR="00107921" w:rsidRDefault="00107921" w:rsidP="008B772C">
      <w:pPr>
        <w:widowControl/>
        <w:jc w:val="left"/>
      </w:pPr>
      <w:r w:rsidRPr="00107921">
        <w:rPr>
          <w:rFonts w:hint="eastAsia"/>
        </w:rPr>
        <w:t>亚伯兰就搬了帐棚</w:t>
      </w:r>
      <w:r>
        <w:rPr>
          <w:rFonts w:hint="eastAsia"/>
        </w:rPr>
        <w:t>，</w:t>
      </w:r>
      <w:r w:rsidRPr="00107921">
        <w:rPr>
          <w:rFonts w:hint="eastAsia"/>
        </w:rPr>
        <w:t>来到</w:t>
      </w:r>
      <w:r>
        <w:rPr>
          <w:rFonts w:hint="eastAsia"/>
        </w:rPr>
        <w:t>示</w:t>
      </w:r>
      <w:proofErr w:type="gramStart"/>
      <w:r>
        <w:rPr>
          <w:rFonts w:hint="eastAsia"/>
        </w:rPr>
        <w:t>剑</w:t>
      </w:r>
      <w:r w:rsidRPr="00107921">
        <w:rPr>
          <w:rFonts w:hint="eastAsia"/>
        </w:rPr>
        <w:t>那里</w:t>
      </w:r>
      <w:proofErr w:type="gramEnd"/>
      <w:r w:rsidRPr="00107921">
        <w:rPr>
          <w:rFonts w:hint="eastAsia"/>
        </w:rPr>
        <w:t>居住</w:t>
      </w:r>
      <w:r>
        <w:rPr>
          <w:rFonts w:hint="eastAsia"/>
        </w:rPr>
        <w:t>，</w:t>
      </w:r>
      <w:r w:rsidRPr="00107921">
        <w:rPr>
          <w:rFonts w:hint="eastAsia"/>
        </w:rPr>
        <w:t>在那里为</w:t>
      </w:r>
      <w:del w:id="477" w:author="SKY" w:date="2016-06-17T16:17:00Z">
        <w:r w:rsidRPr="00107921" w:rsidDel="00B67654">
          <w:rPr>
            <w:rFonts w:hint="eastAsia"/>
          </w:rPr>
          <w:delText>耶和华</w:delText>
        </w:r>
      </w:del>
      <w:proofErr w:type="gramStart"/>
      <w:ins w:id="478" w:author="SKY" w:date="2016-06-17T16:17:00Z">
        <w:r w:rsidR="00B67654">
          <w:rPr>
            <w:rFonts w:hint="eastAsia"/>
          </w:rPr>
          <w:t>神</w:t>
        </w:r>
      </w:ins>
      <w:r w:rsidRPr="00107921">
        <w:rPr>
          <w:rFonts w:hint="eastAsia"/>
        </w:rPr>
        <w:t>筑了一座坛</w:t>
      </w:r>
      <w:ins w:id="479" w:author="SKY" w:date="2016-06-17T16:14:00Z">
        <w:r w:rsidR="00880B9E">
          <w:rPr>
            <w:rFonts w:hint="eastAsia"/>
          </w:rPr>
          <w:t>来敬</w:t>
        </w:r>
        <w:proofErr w:type="gramEnd"/>
        <w:r w:rsidR="00880B9E">
          <w:rPr>
            <w:rFonts w:hint="eastAsia"/>
          </w:rPr>
          <w:t>拜神</w:t>
        </w:r>
      </w:ins>
      <w:r w:rsidRPr="00107921">
        <w:rPr>
          <w:rFonts w:hint="eastAsia"/>
        </w:rPr>
        <w:t>。</w:t>
      </w:r>
    </w:p>
    <w:p w:rsidR="008B772C" w:rsidRDefault="008B772C" w:rsidP="008B772C">
      <w:pPr>
        <w:widowControl/>
        <w:jc w:val="left"/>
      </w:pPr>
      <w:r>
        <w:t xml:space="preserve">Abram moved back to </w:t>
      </w:r>
      <w:proofErr w:type="spellStart"/>
      <w:r>
        <w:t>Shechem</w:t>
      </w:r>
      <w:proofErr w:type="spellEnd"/>
      <w:r>
        <w:t xml:space="preserve"> and again he built an altar to the Lord and worshiped God there.</w:t>
      </w:r>
      <w:r w:rsidR="00DC1413">
        <w:t xml:space="preserve"> </w:t>
      </w:r>
    </w:p>
    <w:p w:rsidR="00DC1413" w:rsidRDefault="00DC1413" w:rsidP="008B772C">
      <w:pPr>
        <w:widowControl/>
        <w:jc w:val="left"/>
      </w:pPr>
    </w:p>
    <w:p w:rsidR="00C51AB8" w:rsidRDefault="00C51AB8" w:rsidP="008B772C">
      <w:pPr>
        <w:widowControl/>
        <w:jc w:val="left"/>
      </w:pPr>
      <w:r>
        <w:t>讨论故事</w:t>
      </w:r>
      <w:r>
        <w:rPr>
          <w:rFonts w:hint="eastAsia"/>
        </w:rPr>
        <w:t>：</w:t>
      </w:r>
    </w:p>
    <w:p w:rsidR="008B772C" w:rsidRDefault="008B772C" w:rsidP="008B772C">
      <w:pPr>
        <w:widowControl/>
        <w:jc w:val="left"/>
      </w:pPr>
      <w:r>
        <w:t>Talk About the Story:</w:t>
      </w:r>
    </w:p>
    <w:p w:rsidR="00C51AB8" w:rsidRDefault="00C51AB8" w:rsidP="008B772C">
      <w:pPr>
        <w:widowControl/>
        <w:jc w:val="left"/>
      </w:pPr>
      <w:r>
        <w:t>1.</w:t>
      </w:r>
      <w:r>
        <w:t>是什么引起了亚伯兰的牧人和罗得的牧人之间的冲突</w:t>
      </w:r>
      <w:r>
        <w:rPr>
          <w:rFonts w:hint="eastAsia"/>
        </w:rPr>
        <w:t>？</w:t>
      </w:r>
    </w:p>
    <w:p w:rsidR="008B772C" w:rsidRDefault="008B772C" w:rsidP="008B772C">
      <w:pPr>
        <w:widowControl/>
        <w:jc w:val="left"/>
      </w:pPr>
      <w:r>
        <w:t>1. What caused the trouble between Abram’s and Lot’s servants?</w:t>
      </w:r>
    </w:p>
    <w:p w:rsidR="00C51AB8" w:rsidRDefault="00C51AB8" w:rsidP="008B772C">
      <w:pPr>
        <w:widowControl/>
        <w:jc w:val="left"/>
      </w:pPr>
      <w:r>
        <w:t>2.</w:t>
      </w:r>
      <w:r>
        <w:t>为了不让两个家庭有纷争</w:t>
      </w:r>
      <w:r>
        <w:rPr>
          <w:rFonts w:hint="eastAsia"/>
        </w:rPr>
        <w:t>，</w:t>
      </w:r>
      <w:r>
        <w:t>亚伯兰是怎样建议的</w:t>
      </w:r>
      <w:r>
        <w:rPr>
          <w:rFonts w:hint="eastAsia"/>
        </w:rPr>
        <w:t>？</w:t>
      </w:r>
    </w:p>
    <w:p w:rsidR="008B772C" w:rsidRDefault="008B772C" w:rsidP="008B772C">
      <w:pPr>
        <w:widowControl/>
        <w:jc w:val="left"/>
      </w:pPr>
      <w:r>
        <w:t>2. What did Abram suggest, so the two families would not have any more arguments?</w:t>
      </w:r>
    </w:p>
    <w:p w:rsidR="00C51AB8" w:rsidRDefault="00C51AB8" w:rsidP="008B772C">
      <w:pPr>
        <w:widowControl/>
        <w:jc w:val="left"/>
      </w:pPr>
      <w:r>
        <w:t>3.</w:t>
      </w:r>
      <w:r>
        <w:t>罗得为自己选择了什么样的地方</w:t>
      </w:r>
      <w:r>
        <w:rPr>
          <w:rFonts w:hint="eastAsia"/>
        </w:rPr>
        <w:t>？</w:t>
      </w:r>
    </w:p>
    <w:p w:rsidR="008B772C" w:rsidRDefault="008B772C" w:rsidP="008B772C">
      <w:pPr>
        <w:widowControl/>
        <w:jc w:val="left"/>
      </w:pPr>
      <w:r>
        <w:t>3. What place did Lot choose for himself?</w:t>
      </w:r>
    </w:p>
    <w:p w:rsidR="00C51AB8" w:rsidRDefault="00C51AB8" w:rsidP="008B772C">
      <w:pPr>
        <w:widowControl/>
        <w:jc w:val="left"/>
      </w:pPr>
      <w:r>
        <w:t>4.</w:t>
      </w:r>
      <w:r w:rsidR="0040753D">
        <w:t>罗得决定要去的</w:t>
      </w:r>
      <w:r w:rsidR="0040753D" w:rsidRPr="00962A44">
        <w:rPr>
          <w:rFonts w:hint="eastAsia"/>
        </w:rPr>
        <w:t>所多</w:t>
      </w:r>
      <w:proofErr w:type="gramStart"/>
      <w:r w:rsidR="0040753D" w:rsidRPr="00962A44">
        <w:rPr>
          <w:rFonts w:hint="eastAsia"/>
        </w:rPr>
        <w:t>玛</w:t>
      </w:r>
      <w:proofErr w:type="gramEnd"/>
      <w:r w:rsidR="0040753D">
        <w:rPr>
          <w:rFonts w:hint="eastAsia"/>
        </w:rPr>
        <w:t>，都住了什么样的人？</w:t>
      </w:r>
    </w:p>
    <w:p w:rsidR="008B772C" w:rsidRDefault="008B772C" w:rsidP="008B772C">
      <w:pPr>
        <w:widowControl/>
        <w:jc w:val="left"/>
      </w:pPr>
      <w:r>
        <w:t>4. What were the people like in Sodom, where Lot decided to go?</w:t>
      </w:r>
    </w:p>
    <w:p w:rsidR="0040753D" w:rsidRDefault="0040753D" w:rsidP="008B772C">
      <w:pPr>
        <w:widowControl/>
        <w:jc w:val="left"/>
      </w:pPr>
      <w:r>
        <w:t>5.</w:t>
      </w:r>
      <w:r>
        <w:t>当罗得离开亚伯兰之后</w:t>
      </w:r>
      <w:r>
        <w:rPr>
          <w:rFonts w:hint="eastAsia"/>
        </w:rPr>
        <w:t>，</w:t>
      </w:r>
      <w:r>
        <w:t>神对</w:t>
      </w:r>
      <w:del w:id="480" w:author="SKY" w:date="2016-06-17T16:19:00Z">
        <w:r w:rsidDel="00136052">
          <w:rPr>
            <w:rFonts w:hint="eastAsia"/>
          </w:rPr>
          <w:delText>他</w:delText>
        </w:r>
      </w:del>
      <w:ins w:id="481" w:author="SKY" w:date="2016-06-17T16:19:00Z">
        <w:r w:rsidR="00136052">
          <w:rPr>
            <w:rFonts w:hint="eastAsia"/>
          </w:rPr>
          <w:t>亚伯兰</w:t>
        </w:r>
      </w:ins>
      <w:r>
        <w:t>应许了什么</w:t>
      </w:r>
      <w:r>
        <w:rPr>
          <w:rFonts w:hint="eastAsia"/>
        </w:rPr>
        <w:t>？</w:t>
      </w:r>
    </w:p>
    <w:p w:rsidR="008B772C" w:rsidRDefault="008B772C" w:rsidP="008B772C">
      <w:pPr>
        <w:widowControl/>
        <w:jc w:val="left"/>
      </w:pPr>
      <w:r>
        <w:t>5. What did God promise Abram after Lot had left him?</w:t>
      </w:r>
    </w:p>
    <w:p w:rsidR="0040753D" w:rsidRDefault="0040753D" w:rsidP="008B772C">
      <w:pPr>
        <w:widowControl/>
        <w:jc w:val="left"/>
      </w:pPr>
      <w:r>
        <w:t>你的看法</w:t>
      </w:r>
      <w:r>
        <w:rPr>
          <w:rFonts w:hint="eastAsia"/>
        </w:rPr>
        <w:t>：</w:t>
      </w:r>
    </w:p>
    <w:p w:rsidR="008B772C" w:rsidRDefault="008B772C" w:rsidP="008B772C">
      <w:pPr>
        <w:widowControl/>
        <w:jc w:val="left"/>
      </w:pPr>
      <w:r>
        <w:t>What Do You Say?</w:t>
      </w:r>
    </w:p>
    <w:p w:rsidR="0040753D" w:rsidRDefault="0040753D" w:rsidP="008B772C">
      <w:pPr>
        <w:widowControl/>
        <w:jc w:val="left"/>
      </w:pPr>
      <w:r>
        <w:t>当亚伯兰告诉罗得随意选择他所希望的土地的时候</w:t>
      </w:r>
      <w:r>
        <w:rPr>
          <w:rFonts w:hint="eastAsia"/>
        </w:rPr>
        <w:t>，</w:t>
      </w:r>
      <w:r>
        <w:t>你觉得亚伯兰聪明吗</w:t>
      </w:r>
      <w:r>
        <w:rPr>
          <w:rFonts w:hint="eastAsia"/>
        </w:rPr>
        <w:t>？</w:t>
      </w:r>
    </w:p>
    <w:p w:rsidR="008B772C" w:rsidRDefault="008B772C" w:rsidP="008B772C">
      <w:pPr>
        <w:widowControl/>
        <w:jc w:val="left"/>
      </w:pPr>
      <w:r>
        <w:t>Do you think Abram was smart when he told Lot to choose whatever land he wanted?</w:t>
      </w:r>
    </w:p>
    <w:p w:rsidR="0040753D" w:rsidRDefault="0040753D" w:rsidP="008B772C">
      <w:pPr>
        <w:widowControl/>
        <w:jc w:val="left"/>
      </w:pPr>
      <w:r>
        <w:t>你觉得神为什么会给亚伯兰如此之大的应许</w:t>
      </w:r>
      <w:r>
        <w:rPr>
          <w:rFonts w:hint="eastAsia"/>
        </w:rPr>
        <w:t>，</w:t>
      </w:r>
      <w:r>
        <w:t>而不给罗得应许</w:t>
      </w:r>
      <w:r>
        <w:rPr>
          <w:rFonts w:hint="eastAsia"/>
        </w:rPr>
        <w:t>？</w:t>
      </w:r>
    </w:p>
    <w:p w:rsidR="003B4B17" w:rsidRDefault="008B772C" w:rsidP="008B772C">
      <w:pPr>
        <w:widowControl/>
        <w:jc w:val="left"/>
      </w:pPr>
      <w:r>
        <w:t>Why do you think God made such a big promise to Abram but made no promise to Lot?</w:t>
      </w:r>
    </w:p>
    <w:p w:rsidR="008B772C" w:rsidRDefault="008B772C">
      <w:pPr>
        <w:widowControl/>
        <w:jc w:val="left"/>
      </w:pPr>
    </w:p>
    <w:p w:rsidR="008B772C" w:rsidRDefault="008B772C">
      <w:pPr>
        <w:widowControl/>
        <w:jc w:val="left"/>
      </w:pPr>
    </w:p>
    <w:p w:rsidR="008B772C" w:rsidRDefault="008B772C">
      <w:pPr>
        <w:widowControl/>
        <w:jc w:val="left"/>
      </w:pPr>
      <w:r>
        <w:br w:type="page"/>
      </w:r>
    </w:p>
    <w:p w:rsidR="008B772C" w:rsidRDefault="008B772C">
      <w:pPr>
        <w:widowControl/>
        <w:jc w:val="left"/>
      </w:pPr>
      <w:r w:rsidRPr="008B772C">
        <w:rPr>
          <w:rFonts w:hint="eastAsia"/>
        </w:rPr>
        <w:lastRenderedPageBreak/>
        <w:t>亚伯兰住在</w:t>
      </w:r>
      <w:proofErr w:type="gramStart"/>
      <w:r w:rsidRPr="008B772C">
        <w:rPr>
          <w:rFonts w:hint="eastAsia"/>
        </w:rPr>
        <w:t>迦</w:t>
      </w:r>
      <w:proofErr w:type="gramEnd"/>
      <w:r w:rsidRPr="008B772C">
        <w:rPr>
          <w:rFonts w:hint="eastAsia"/>
        </w:rPr>
        <w:t>南地</w:t>
      </w:r>
      <w:r w:rsidR="00E66BF6">
        <w:rPr>
          <w:rFonts w:hint="eastAsia"/>
        </w:rPr>
        <w:t>，</w:t>
      </w:r>
      <w:r w:rsidRPr="008B772C">
        <w:rPr>
          <w:rFonts w:hint="eastAsia"/>
        </w:rPr>
        <w:t>罗得住在平原的城邑</w:t>
      </w:r>
      <w:r>
        <w:rPr>
          <w:rFonts w:hint="eastAsia"/>
        </w:rPr>
        <w:t>,</w:t>
      </w:r>
      <w:r w:rsidRPr="008B772C">
        <w:rPr>
          <w:rFonts w:hint="eastAsia"/>
        </w:rPr>
        <w:t>渐渐挪移帐棚</w:t>
      </w:r>
      <w:r w:rsidR="00E66BF6">
        <w:rPr>
          <w:rFonts w:hint="eastAsia"/>
        </w:rPr>
        <w:t>，</w:t>
      </w:r>
      <w:r w:rsidRPr="008B772C">
        <w:rPr>
          <w:rFonts w:hint="eastAsia"/>
        </w:rPr>
        <w:t>直到所多</w:t>
      </w:r>
      <w:proofErr w:type="gramStart"/>
      <w:r w:rsidRPr="008B772C">
        <w:rPr>
          <w:rFonts w:hint="eastAsia"/>
        </w:rPr>
        <w:t>玛</w:t>
      </w:r>
      <w:proofErr w:type="gramEnd"/>
      <w:r w:rsidRPr="008B772C">
        <w:rPr>
          <w:rFonts w:hint="eastAsia"/>
        </w:rPr>
        <w:t>。</w:t>
      </w:r>
      <w:r>
        <w:rPr>
          <w:rFonts w:hint="eastAsia"/>
        </w:rPr>
        <w:t xml:space="preserve"> </w:t>
      </w:r>
      <w:r>
        <w:rPr>
          <w:rFonts w:hint="eastAsia"/>
        </w:rPr>
        <w:t>创世记</w:t>
      </w:r>
      <w:r>
        <w:rPr>
          <w:rFonts w:hint="eastAsia"/>
        </w:rPr>
        <w:t xml:space="preserve">  </w:t>
      </w:r>
      <w:r>
        <w:t>Genesis 13:12</w:t>
      </w:r>
    </w:p>
    <w:p w:rsidR="008B772C" w:rsidRDefault="008B772C" w:rsidP="008B772C">
      <w:pPr>
        <w:widowControl/>
        <w:jc w:val="left"/>
      </w:pPr>
      <w:r>
        <w:t>Abram lived in the land of Canaan, while Lot lived among the cities of the plain and pitched his tents near Sodom.  Genesis 13:12</w:t>
      </w:r>
    </w:p>
    <w:p w:rsidR="008B772C" w:rsidRDefault="008B772C">
      <w:pPr>
        <w:widowControl/>
        <w:jc w:val="left"/>
      </w:pPr>
    </w:p>
    <w:p w:rsidR="007207CE" w:rsidRDefault="007207CE">
      <w:pPr>
        <w:widowControl/>
        <w:jc w:val="left"/>
      </w:pPr>
      <w:r>
        <w:br w:type="page"/>
      </w:r>
    </w:p>
    <w:p w:rsidR="008B772C" w:rsidRDefault="007207CE">
      <w:pPr>
        <w:widowControl/>
        <w:jc w:val="left"/>
      </w:pPr>
      <w:r>
        <w:lastRenderedPageBreak/>
        <w:t>故事</w:t>
      </w:r>
      <w:r>
        <w:rPr>
          <w:rFonts w:hint="eastAsia"/>
        </w:rPr>
        <w:t>11</w:t>
      </w:r>
      <w:r>
        <w:rPr>
          <w:rFonts w:hint="eastAsia"/>
        </w:rPr>
        <w:t>：</w:t>
      </w:r>
      <w:r w:rsidR="0087446F">
        <w:rPr>
          <w:rFonts w:hint="eastAsia"/>
        </w:rPr>
        <w:t>亚伯兰为了拯救罗得而</w:t>
      </w:r>
      <w:del w:id="482" w:author="SKY" w:date="2016-06-17T16:20:00Z">
        <w:r w:rsidR="0087446F" w:rsidDel="0034396C">
          <w:rPr>
            <w:rFonts w:hint="eastAsia"/>
          </w:rPr>
          <w:delText>开战</w:delText>
        </w:r>
      </w:del>
      <w:ins w:id="483" w:author="SKY" w:date="2016-06-17T16:20:00Z">
        <w:r w:rsidR="0034396C">
          <w:rPr>
            <w:rFonts w:hint="eastAsia"/>
          </w:rPr>
          <w:t>战斗</w:t>
        </w:r>
      </w:ins>
    </w:p>
    <w:p w:rsidR="007207CE" w:rsidRDefault="007207CE">
      <w:pPr>
        <w:widowControl/>
        <w:jc w:val="left"/>
      </w:pPr>
      <w:r w:rsidRPr="007207CE">
        <w:t xml:space="preserve">Abram Fights </w:t>
      </w:r>
      <w:proofErr w:type="gramStart"/>
      <w:r w:rsidRPr="007207CE">
        <w:t>To</w:t>
      </w:r>
      <w:proofErr w:type="gramEnd"/>
      <w:r w:rsidRPr="007207CE">
        <w:t xml:space="preserve"> Save Lot</w:t>
      </w:r>
    </w:p>
    <w:p w:rsidR="007207CE" w:rsidRDefault="007207CE">
      <w:pPr>
        <w:widowControl/>
        <w:jc w:val="left"/>
      </w:pPr>
    </w:p>
    <w:p w:rsidR="007207CE" w:rsidRDefault="0087446F">
      <w:pPr>
        <w:widowControl/>
        <w:jc w:val="left"/>
      </w:pPr>
      <w:r>
        <w:t>伟大的圣经真理</w:t>
      </w:r>
      <w:r>
        <w:rPr>
          <w:rFonts w:hint="eastAsia"/>
        </w:rPr>
        <w:t>：</w:t>
      </w:r>
    </w:p>
    <w:p w:rsidR="007207CE" w:rsidRDefault="007207CE" w:rsidP="007207CE">
      <w:pPr>
        <w:widowControl/>
        <w:jc w:val="left"/>
      </w:pPr>
      <w:r>
        <w:t>Great Bible Truths:</w:t>
      </w:r>
    </w:p>
    <w:p w:rsidR="0087446F" w:rsidRDefault="0087446F" w:rsidP="007207CE">
      <w:pPr>
        <w:widowControl/>
        <w:jc w:val="left"/>
      </w:pPr>
      <w:r>
        <w:t>1.</w:t>
      </w:r>
      <w:r>
        <w:t>这个世界上总会有一些有野心的人和民族</w:t>
      </w:r>
      <w:r>
        <w:rPr>
          <w:rFonts w:hint="eastAsia"/>
        </w:rPr>
        <w:t>，</w:t>
      </w:r>
      <w:r>
        <w:t>试图征服并奴役其他人</w:t>
      </w:r>
      <w:r>
        <w:rPr>
          <w:rFonts w:hint="eastAsia"/>
        </w:rPr>
        <w:t>。</w:t>
      </w:r>
    </w:p>
    <w:p w:rsidR="007207CE" w:rsidRDefault="007207CE" w:rsidP="007207CE">
      <w:pPr>
        <w:widowControl/>
        <w:jc w:val="left"/>
      </w:pPr>
      <w:r>
        <w:t>1. The world has always had leaders and nations who try to defeat and take over others.</w:t>
      </w:r>
    </w:p>
    <w:p w:rsidR="0087446F" w:rsidRDefault="0087446F" w:rsidP="007207CE">
      <w:pPr>
        <w:widowControl/>
        <w:jc w:val="left"/>
      </w:pPr>
      <w:r>
        <w:t>2.</w:t>
      </w:r>
      <w:r w:rsidR="00EB3ADA">
        <w:t>神给义人力量</w:t>
      </w:r>
      <w:r w:rsidR="00EB3ADA">
        <w:rPr>
          <w:rFonts w:hint="eastAsia"/>
        </w:rPr>
        <w:t>，</w:t>
      </w:r>
      <w:r w:rsidR="00F836A6">
        <w:rPr>
          <w:rFonts w:hint="eastAsia"/>
        </w:rPr>
        <w:t>让他们</w:t>
      </w:r>
      <w:r w:rsidR="00EB3ADA">
        <w:t>从邪恶中拯救他们</w:t>
      </w:r>
      <w:r w:rsidR="00F836A6">
        <w:t>自己</w:t>
      </w:r>
      <w:r w:rsidR="00EB3ADA">
        <w:t>和其他人</w:t>
      </w:r>
      <w:r w:rsidR="00EB3ADA">
        <w:rPr>
          <w:rFonts w:hint="eastAsia"/>
        </w:rPr>
        <w:t>。</w:t>
      </w:r>
    </w:p>
    <w:p w:rsidR="007207CE" w:rsidRDefault="007207CE" w:rsidP="007207CE">
      <w:pPr>
        <w:widowControl/>
        <w:jc w:val="left"/>
      </w:pPr>
      <w:r>
        <w:t>2. God gives His righteous people the power to save themselves and others from evil.</w:t>
      </w:r>
    </w:p>
    <w:p w:rsidR="007207CE" w:rsidRDefault="007207CE" w:rsidP="007207CE">
      <w:pPr>
        <w:widowControl/>
        <w:jc w:val="left"/>
      </w:pPr>
    </w:p>
    <w:p w:rsidR="007207CE" w:rsidRDefault="00EB3ADA" w:rsidP="007207CE">
      <w:pPr>
        <w:widowControl/>
        <w:jc w:val="left"/>
      </w:pPr>
      <w:r>
        <w:t>创世记</w:t>
      </w:r>
      <w:r>
        <w:rPr>
          <w:rFonts w:hint="eastAsia"/>
        </w:rPr>
        <w:t xml:space="preserve">  </w:t>
      </w:r>
      <w:r>
        <w:t>14:1-16</w:t>
      </w:r>
    </w:p>
    <w:p w:rsidR="007207CE" w:rsidRDefault="007207CE" w:rsidP="007207CE">
      <w:pPr>
        <w:widowControl/>
        <w:jc w:val="left"/>
      </w:pPr>
      <w:r>
        <w:t>Genesis 14:1-16</w:t>
      </w:r>
    </w:p>
    <w:p w:rsidR="00EB3ADA" w:rsidRDefault="00EB3ADA" w:rsidP="007207CE">
      <w:pPr>
        <w:widowControl/>
        <w:jc w:val="left"/>
      </w:pPr>
    </w:p>
    <w:p w:rsidR="00EB3ADA" w:rsidRDefault="00360D82" w:rsidP="007207CE">
      <w:pPr>
        <w:widowControl/>
        <w:jc w:val="left"/>
      </w:pPr>
      <w:r>
        <w:rPr>
          <w:rFonts w:hint="eastAsia"/>
        </w:rPr>
        <w:t>有</w:t>
      </w:r>
      <w:r w:rsidR="00E913FA">
        <w:rPr>
          <w:rFonts w:hint="eastAsia"/>
        </w:rPr>
        <w:t>4</w:t>
      </w:r>
      <w:r w:rsidR="00E913FA">
        <w:rPr>
          <w:rFonts w:hint="eastAsia"/>
        </w:rPr>
        <w:t>位强大的国王带着他们的军队进入了约旦山谷，在约旦山谷他们和</w:t>
      </w:r>
      <w:r w:rsidR="00E913FA">
        <w:rPr>
          <w:rFonts w:hint="eastAsia"/>
        </w:rPr>
        <w:t>5</w:t>
      </w:r>
      <w:r w:rsidR="00E913FA">
        <w:rPr>
          <w:rFonts w:hint="eastAsia"/>
        </w:rPr>
        <w:t>位比较软弱的国王</w:t>
      </w:r>
      <w:ins w:id="484" w:author="SKY" w:date="2016-06-17T17:27:00Z">
        <w:r w:rsidR="003D1A69">
          <w:rPr>
            <w:rFonts w:hint="eastAsia"/>
          </w:rPr>
          <w:t>的军队</w:t>
        </w:r>
      </w:ins>
      <w:r w:rsidR="00E913FA">
        <w:rPr>
          <w:rFonts w:hint="eastAsia"/>
        </w:rPr>
        <w:t>开战，并打败了那</w:t>
      </w:r>
      <w:r w:rsidR="00E913FA">
        <w:rPr>
          <w:rFonts w:hint="eastAsia"/>
        </w:rPr>
        <w:t>5</w:t>
      </w:r>
      <w:r w:rsidR="00E913FA">
        <w:rPr>
          <w:rFonts w:hint="eastAsia"/>
        </w:rPr>
        <w:t>位国王</w:t>
      </w:r>
      <w:ins w:id="485" w:author="SKY" w:date="2016-06-17T17:27:00Z">
        <w:r w:rsidR="003D1A69">
          <w:rPr>
            <w:rFonts w:hint="eastAsia"/>
          </w:rPr>
          <w:t>的军队</w:t>
        </w:r>
      </w:ins>
      <w:r w:rsidR="00E913FA">
        <w:rPr>
          <w:rFonts w:hint="eastAsia"/>
        </w:rPr>
        <w:t>。</w:t>
      </w:r>
    </w:p>
    <w:p w:rsidR="00E913FA" w:rsidRDefault="007207CE" w:rsidP="007207CE">
      <w:pPr>
        <w:widowControl/>
        <w:jc w:val="left"/>
      </w:pPr>
      <w:r>
        <w:t>Four powerful kings and their armies came into the Jordan valley and fought five weaker kings in the</w:t>
      </w:r>
      <w:r w:rsidR="00EB3ADA">
        <w:t xml:space="preserve"> </w:t>
      </w:r>
      <w:r>
        <w:t xml:space="preserve">valley, defeating them. </w:t>
      </w:r>
    </w:p>
    <w:p w:rsidR="00E913FA" w:rsidRDefault="00360D82" w:rsidP="007207CE">
      <w:pPr>
        <w:widowControl/>
        <w:jc w:val="left"/>
      </w:pPr>
      <w:r>
        <w:t>这</w:t>
      </w:r>
      <w:r>
        <w:rPr>
          <w:rFonts w:hint="eastAsia"/>
        </w:rPr>
        <w:t>4</w:t>
      </w:r>
      <w:r>
        <w:rPr>
          <w:rFonts w:hint="eastAsia"/>
        </w:rPr>
        <w:t>位国王</w:t>
      </w:r>
      <w:ins w:id="486" w:author="SKY" w:date="2016-06-17T17:27:00Z">
        <w:r w:rsidR="003D1A69">
          <w:rPr>
            <w:rFonts w:hint="eastAsia"/>
          </w:rPr>
          <w:t>的军队</w:t>
        </w:r>
      </w:ins>
      <w:r>
        <w:rPr>
          <w:rFonts w:hint="eastAsia"/>
        </w:rPr>
        <w:t>来到了所多</w:t>
      </w:r>
      <w:proofErr w:type="gramStart"/>
      <w:r>
        <w:rPr>
          <w:rFonts w:hint="eastAsia"/>
        </w:rPr>
        <w:t>玛</w:t>
      </w:r>
      <w:proofErr w:type="gramEnd"/>
      <w:r>
        <w:rPr>
          <w:rFonts w:hint="eastAsia"/>
        </w:rPr>
        <w:t>，</w:t>
      </w:r>
      <w:r w:rsidR="00B82B46">
        <w:rPr>
          <w:rFonts w:hint="eastAsia"/>
        </w:rPr>
        <w:t>洗劫了那里的城市，掳去了很多人当奴隶。</w:t>
      </w:r>
    </w:p>
    <w:p w:rsidR="00360D82" w:rsidRDefault="007207CE" w:rsidP="007207CE">
      <w:pPr>
        <w:widowControl/>
        <w:jc w:val="left"/>
      </w:pPr>
      <w:r>
        <w:t>The four kings came to Sodom and took everything that was there along with all the</w:t>
      </w:r>
      <w:r w:rsidR="00EB3ADA">
        <w:t xml:space="preserve"> </w:t>
      </w:r>
      <w:r>
        <w:t xml:space="preserve">people to be their slaves. </w:t>
      </w:r>
    </w:p>
    <w:p w:rsidR="00360D82" w:rsidRDefault="00C1480A" w:rsidP="007207CE">
      <w:pPr>
        <w:widowControl/>
        <w:jc w:val="left"/>
      </w:pPr>
      <w:r>
        <w:t>罗得和全家也被掳去了</w:t>
      </w:r>
      <w:r>
        <w:rPr>
          <w:rFonts w:hint="eastAsia"/>
        </w:rPr>
        <w:t>，</w:t>
      </w:r>
      <w:r>
        <w:t>他的所有东西也被带走了</w:t>
      </w:r>
      <w:r>
        <w:rPr>
          <w:rFonts w:hint="eastAsia"/>
        </w:rPr>
        <w:t>。</w:t>
      </w:r>
      <w:r>
        <w:t>但是</w:t>
      </w:r>
      <w:r>
        <w:rPr>
          <w:rFonts w:hint="eastAsia"/>
        </w:rPr>
        <w:t>，有一个人逃脱出来了，他去找到了亚伯兰，告诉他所发生的事。</w:t>
      </w:r>
    </w:p>
    <w:p w:rsidR="00C1480A" w:rsidRDefault="007207CE" w:rsidP="007207CE">
      <w:pPr>
        <w:widowControl/>
        <w:jc w:val="left"/>
      </w:pPr>
      <w:r>
        <w:t>Lot and his family were also taken, with everything they had. But one man escaped,</w:t>
      </w:r>
      <w:r w:rsidR="00EB3ADA">
        <w:t xml:space="preserve"> </w:t>
      </w:r>
      <w:r>
        <w:t xml:space="preserve">and came to Abram telling him what had happened. </w:t>
      </w:r>
    </w:p>
    <w:p w:rsidR="00C1480A" w:rsidRDefault="00C1480A" w:rsidP="007207CE">
      <w:pPr>
        <w:widowControl/>
        <w:jc w:val="left"/>
      </w:pPr>
      <w:r>
        <w:t>亚伯兰立刻召集了他家里经过训练的可以打仗的人</w:t>
      </w:r>
      <w:r>
        <w:rPr>
          <w:rFonts w:hint="eastAsia"/>
        </w:rPr>
        <w:t>，</w:t>
      </w:r>
      <w:r>
        <w:t>一共有</w:t>
      </w:r>
      <w:r>
        <w:rPr>
          <w:rFonts w:hint="eastAsia"/>
        </w:rPr>
        <w:t>318</w:t>
      </w:r>
      <w:r>
        <w:rPr>
          <w:rFonts w:hint="eastAsia"/>
        </w:rPr>
        <w:t>个人。</w:t>
      </w:r>
    </w:p>
    <w:p w:rsidR="00C1480A" w:rsidRDefault="007207CE" w:rsidP="007207CE">
      <w:pPr>
        <w:widowControl/>
        <w:jc w:val="left"/>
      </w:pPr>
      <w:r>
        <w:t>Immediately, Abram called together all the men in his</w:t>
      </w:r>
      <w:r w:rsidR="00EB3ADA">
        <w:t xml:space="preserve"> </w:t>
      </w:r>
      <w:r>
        <w:t xml:space="preserve">camp he had trained to fight, all 318 of them. </w:t>
      </w:r>
    </w:p>
    <w:p w:rsidR="00C1480A" w:rsidRDefault="00C1480A" w:rsidP="007207CE">
      <w:pPr>
        <w:widowControl/>
        <w:jc w:val="left"/>
      </w:pPr>
      <w:r>
        <w:t>他们追赶上了</w:t>
      </w:r>
      <w:r>
        <w:rPr>
          <w:rFonts w:hint="eastAsia"/>
        </w:rPr>
        <w:t>4</w:t>
      </w:r>
      <w:r>
        <w:rPr>
          <w:rFonts w:hint="eastAsia"/>
        </w:rPr>
        <w:t>位国王</w:t>
      </w:r>
      <w:ins w:id="487" w:author="SKY" w:date="2016-06-17T17:27:00Z">
        <w:r w:rsidR="003D1A69">
          <w:rPr>
            <w:rFonts w:hint="eastAsia"/>
          </w:rPr>
          <w:t>的军队</w:t>
        </w:r>
      </w:ins>
      <w:r>
        <w:rPr>
          <w:rFonts w:hint="eastAsia"/>
        </w:rPr>
        <w:t>，当晚，</w:t>
      </w:r>
      <w:proofErr w:type="gramStart"/>
      <w:r>
        <w:rPr>
          <w:rFonts w:hint="eastAsia"/>
        </w:rPr>
        <w:t>亚伯兰让他</w:t>
      </w:r>
      <w:proofErr w:type="gramEnd"/>
      <w:r>
        <w:rPr>
          <w:rFonts w:hint="eastAsia"/>
        </w:rPr>
        <w:t>的人分成小队，突然袭击了</w:t>
      </w:r>
      <w:r>
        <w:rPr>
          <w:rFonts w:hint="eastAsia"/>
        </w:rPr>
        <w:t>4</w:t>
      </w:r>
      <w:r>
        <w:rPr>
          <w:rFonts w:hint="eastAsia"/>
        </w:rPr>
        <w:t>位国王</w:t>
      </w:r>
      <w:ins w:id="488" w:author="SKY" w:date="2016-06-17T17:27:00Z">
        <w:r w:rsidR="003D1A69">
          <w:rPr>
            <w:rFonts w:hint="eastAsia"/>
          </w:rPr>
          <w:t>的军队</w:t>
        </w:r>
      </w:ins>
      <w:r>
        <w:rPr>
          <w:rFonts w:hint="eastAsia"/>
        </w:rPr>
        <w:t>。</w:t>
      </w:r>
      <w:r>
        <w:rPr>
          <w:rFonts w:hint="eastAsia"/>
        </w:rPr>
        <w:t>4</w:t>
      </w:r>
      <w:r>
        <w:rPr>
          <w:rFonts w:hint="eastAsia"/>
        </w:rPr>
        <w:t>位国王被打败了，</w:t>
      </w:r>
      <w:r w:rsidR="00EC269B">
        <w:rPr>
          <w:rFonts w:hint="eastAsia"/>
        </w:rPr>
        <w:t>他们跑了很长一段路才逃生。</w:t>
      </w:r>
    </w:p>
    <w:p w:rsidR="00EC269B" w:rsidRDefault="007207CE" w:rsidP="007207CE">
      <w:pPr>
        <w:widowControl/>
        <w:jc w:val="left"/>
      </w:pPr>
      <w:r>
        <w:t>They chased after the four kings. When they caught up with</w:t>
      </w:r>
      <w:r w:rsidR="00EB3ADA">
        <w:t xml:space="preserve"> </w:t>
      </w:r>
      <w:r>
        <w:t>them, Abram divided his men into groups, who attacked the four kings and their soldiers at night. The four</w:t>
      </w:r>
      <w:r w:rsidR="00EB3ADA">
        <w:t xml:space="preserve"> </w:t>
      </w:r>
      <w:r>
        <w:t xml:space="preserve">kings were defeated, and ran for their lives for a great distance. </w:t>
      </w:r>
    </w:p>
    <w:p w:rsidR="00EC269B" w:rsidRDefault="00EC269B" w:rsidP="007207CE">
      <w:pPr>
        <w:widowControl/>
        <w:jc w:val="left"/>
      </w:pPr>
      <w:r>
        <w:t>亚伯兰和他的人释放了所有人</w:t>
      </w:r>
      <w:r>
        <w:rPr>
          <w:rFonts w:hint="eastAsia"/>
        </w:rPr>
        <w:t>，</w:t>
      </w:r>
      <w:r>
        <w:t>包括罗得和他全家</w:t>
      </w:r>
      <w:r>
        <w:rPr>
          <w:rFonts w:hint="eastAsia"/>
        </w:rPr>
        <w:t>，</w:t>
      </w:r>
      <w:r>
        <w:t>并把他们带回了家</w:t>
      </w:r>
      <w:r>
        <w:rPr>
          <w:rFonts w:hint="eastAsia"/>
        </w:rPr>
        <w:t>。</w:t>
      </w:r>
    </w:p>
    <w:p w:rsidR="00EC269B" w:rsidRDefault="007207CE" w:rsidP="007207CE">
      <w:pPr>
        <w:widowControl/>
        <w:jc w:val="left"/>
      </w:pPr>
      <w:r>
        <w:t>Abram and his men freed all who had been</w:t>
      </w:r>
      <w:r w:rsidR="00EB3ADA">
        <w:t xml:space="preserve"> </w:t>
      </w:r>
      <w:r>
        <w:t>captured, including Lot and his family, and brought them back home.</w:t>
      </w:r>
      <w:r w:rsidR="00EB3ADA">
        <w:t xml:space="preserve"> </w:t>
      </w:r>
    </w:p>
    <w:p w:rsidR="00EC269B" w:rsidRDefault="00EC269B" w:rsidP="007207CE">
      <w:pPr>
        <w:widowControl/>
        <w:jc w:val="left"/>
      </w:pPr>
      <w:r>
        <w:t>当他们回去了</w:t>
      </w:r>
      <w:r>
        <w:rPr>
          <w:rFonts w:hint="eastAsia"/>
        </w:rPr>
        <w:t>，</w:t>
      </w:r>
      <w:r>
        <w:rPr>
          <w:rFonts w:hint="eastAsia"/>
        </w:rPr>
        <w:t>5</w:t>
      </w:r>
      <w:r>
        <w:rPr>
          <w:rFonts w:hint="eastAsia"/>
        </w:rPr>
        <w:t>位被打败的国王</w:t>
      </w:r>
      <w:r w:rsidR="00A21A52">
        <w:rPr>
          <w:rFonts w:hint="eastAsia"/>
        </w:rPr>
        <w:t>出来迎接亚伯兰。</w:t>
      </w:r>
    </w:p>
    <w:p w:rsidR="00A21A52" w:rsidRDefault="007207CE" w:rsidP="007207CE">
      <w:pPr>
        <w:widowControl/>
        <w:jc w:val="left"/>
      </w:pPr>
      <w:r>
        <w:t>When they got back, the five kings who had been defeated came and welcomed Abram and all those</w:t>
      </w:r>
      <w:r w:rsidR="00EB3ADA">
        <w:t xml:space="preserve"> </w:t>
      </w:r>
      <w:r>
        <w:t xml:space="preserve">who had been taken. </w:t>
      </w:r>
    </w:p>
    <w:p w:rsidR="00A21A52" w:rsidRDefault="00A21A52" w:rsidP="007207CE">
      <w:pPr>
        <w:widowControl/>
        <w:jc w:val="left"/>
      </w:pPr>
      <w:proofErr w:type="gramStart"/>
      <w:r w:rsidRPr="00A21A52">
        <w:rPr>
          <w:rFonts w:hint="eastAsia"/>
        </w:rPr>
        <w:lastRenderedPageBreak/>
        <w:t>有撒冷王麦基洗德</w:t>
      </w:r>
      <w:proofErr w:type="gramEnd"/>
      <w:r>
        <w:rPr>
          <w:rFonts w:hint="eastAsia"/>
        </w:rPr>
        <w:t>，</w:t>
      </w:r>
      <w:r w:rsidRPr="00A21A52">
        <w:rPr>
          <w:rFonts w:hint="eastAsia"/>
        </w:rPr>
        <w:t>带着饼和酒</w:t>
      </w:r>
      <w:r>
        <w:rPr>
          <w:rFonts w:hint="eastAsia"/>
        </w:rPr>
        <w:t>，</w:t>
      </w:r>
      <w:r w:rsidRPr="00A21A52">
        <w:rPr>
          <w:rFonts w:hint="eastAsia"/>
        </w:rPr>
        <w:t>出来迎接</w:t>
      </w:r>
      <w:r>
        <w:rPr>
          <w:rFonts w:hint="eastAsia"/>
        </w:rPr>
        <w:t>。</w:t>
      </w:r>
      <w:r w:rsidRPr="00A21A52">
        <w:rPr>
          <w:rFonts w:hint="eastAsia"/>
        </w:rPr>
        <w:t>他是</w:t>
      </w:r>
      <w:proofErr w:type="gramStart"/>
      <w:r w:rsidRPr="00A21A52">
        <w:rPr>
          <w:rFonts w:hint="eastAsia"/>
        </w:rPr>
        <w:t>至高神的</w:t>
      </w:r>
      <w:proofErr w:type="gramEnd"/>
      <w:r w:rsidRPr="00A21A52">
        <w:rPr>
          <w:rFonts w:hint="eastAsia"/>
        </w:rPr>
        <w:t>祭司。他为亚伯兰祝福</w:t>
      </w:r>
      <w:r>
        <w:rPr>
          <w:rFonts w:hint="eastAsia"/>
        </w:rPr>
        <w:t>，</w:t>
      </w:r>
      <w:r w:rsidRPr="00A21A52">
        <w:rPr>
          <w:rFonts w:hint="eastAsia"/>
        </w:rPr>
        <w:t>说</w:t>
      </w:r>
      <w:r>
        <w:rPr>
          <w:rFonts w:hint="eastAsia"/>
        </w:rPr>
        <w:t>：“</w:t>
      </w:r>
      <w:r w:rsidRPr="00A21A52">
        <w:rPr>
          <w:rFonts w:hint="eastAsia"/>
        </w:rPr>
        <w:t>愿天地的主</w:t>
      </w:r>
      <w:r>
        <w:rPr>
          <w:rFonts w:hint="eastAsia"/>
        </w:rPr>
        <w:t>，</w:t>
      </w:r>
      <w:r w:rsidRPr="00A21A52">
        <w:rPr>
          <w:rFonts w:hint="eastAsia"/>
        </w:rPr>
        <w:t>至高的</w:t>
      </w:r>
      <w:del w:id="489" w:author="SKY" w:date="2016-06-17T17:27:00Z">
        <w:r w:rsidRPr="00A21A52" w:rsidDel="00222012">
          <w:rPr>
            <w:rFonts w:hint="eastAsia"/>
          </w:rPr>
          <w:delText xml:space="preserve">　</w:delText>
        </w:r>
      </w:del>
      <w:r w:rsidRPr="00A21A52">
        <w:rPr>
          <w:rFonts w:hint="eastAsia"/>
        </w:rPr>
        <w:t>神</w:t>
      </w:r>
      <w:r>
        <w:rPr>
          <w:rFonts w:hint="eastAsia"/>
        </w:rPr>
        <w:t>，</w:t>
      </w:r>
      <w:r w:rsidRPr="00A21A52">
        <w:rPr>
          <w:rFonts w:hint="eastAsia"/>
        </w:rPr>
        <w:t>赐福与亚伯兰</w:t>
      </w:r>
      <w:r>
        <w:rPr>
          <w:rFonts w:hint="eastAsia"/>
        </w:rPr>
        <w:t>。</w:t>
      </w:r>
      <w:r w:rsidRPr="00A21A52">
        <w:rPr>
          <w:rFonts w:hint="eastAsia"/>
        </w:rPr>
        <w:t>至高的</w:t>
      </w:r>
      <w:del w:id="490" w:author="SKY" w:date="2016-06-17T17:27:00Z">
        <w:r w:rsidRPr="00A21A52" w:rsidDel="00222012">
          <w:rPr>
            <w:rFonts w:hint="eastAsia"/>
          </w:rPr>
          <w:delText xml:space="preserve">　</w:delText>
        </w:r>
      </w:del>
      <w:r w:rsidRPr="00A21A52">
        <w:rPr>
          <w:rFonts w:hint="eastAsia"/>
        </w:rPr>
        <w:t>神把敌人交在你手里、是应当称颂的</w:t>
      </w:r>
      <w:r>
        <w:rPr>
          <w:rFonts w:hint="eastAsia"/>
        </w:rPr>
        <w:t>”。</w:t>
      </w:r>
    </w:p>
    <w:p w:rsidR="00A21A52" w:rsidRDefault="007207CE" w:rsidP="007207CE">
      <w:pPr>
        <w:widowControl/>
        <w:jc w:val="left"/>
      </w:pPr>
      <w:r>
        <w:t xml:space="preserve">A mysterious man, named Melchizedek, was the priest of the </w:t>
      </w:r>
      <w:proofErr w:type="gramStart"/>
      <w:r>
        <w:t>most high</w:t>
      </w:r>
      <w:proofErr w:type="gramEnd"/>
      <w:r>
        <w:t xml:space="preserve"> God. He brought</w:t>
      </w:r>
      <w:r w:rsidR="00EB3ADA">
        <w:t xml:space="preserve"> </w:t>
      </w:r>
      <w:r>
        <w:t>bread and wine to Abram and blessed him, saying, “May the Most High God, who made heaven and earth</w:t>
      </w:r>
      <w:r w:rsidR="00EB3ADA">
        <w:t xml:space="preserve"> </w:t>
      </w:r>
      <w:r>
        <w:t xml:space="preserve">bless Abram. May the Most High God, who gave you victory over your enemies be </w:t>
      </w:r>
      <w:proofErr w:type="gramStart"/>
      <w:r>
        <w:t>praised!</w:t>
      </w:r>
      <w:proofErr w:type="gramEnd"/>
      <w:r>
        <w:t xml:space="preserve">” </w:t>
      </w:r>
    </w:p>
    <w:p w:rsidR="00222012" w:rsidRDefault="00A21A52" w:rsidP="00222012">
      <w:pPr>
        <w:widowControl/>
        <w:jc w:val="left"/>
        <w:rPr>
          <w:ins w:id="491" w:author="SKY" w:date="2016-06-17T17:28:00Z"/>
        </w:rPr>
      </w:pPr>
      <w:del w:id="492" w:author="SKY" w:date="2016-07-09T22:46:00Z">
        <w:r w:rsidDel="00AC5515">
          <w:rPr>
            <w:rFonts w:hint="eastAsia"/>
          </w:rPr>
          <w:delText>5</w:delText>
        </w:r>
      </w:del>
      <w:ins w:id="493" w:author="SKY" w:date="2016-07-09T22:46:00Z">
        <w:r w:rsidR="00AC5515">
          <w:rPr>
            <w:rFonts w:hint="eastAsia"/>
          </w:rPr>
          <w:t>五</w:t>
        </w:r>
      </w:ins>
      <w:r>
        <w:rPr>
          <w:rFonts w:hint="eastAsia"/>
        </w:rPr>
        <w:t>位国王恳求亚伯兰，让他把那些被掳去的人口还回去，把财物拿走。但是亚伯兰推辞了，坚持不要所有的东西和人，</w:t>
      </w:r>
      <w:r w:rsidR="009E415D" w:rsidRPr="009E415D">
        <w:rPr>
          <w:rFonts w:hint="eastAsia"/>
        </w:rPr>
        <w:t>亚伯兰就把所得的</w:t>
      </w:r>
      <w:r w:rsidR="009E415D">
        <w:rPr>
          <w:rFonts w:hint="eastAsia"/>
        </w:rPr>
        <w:t>，</w:t>
      </w:r>
      <w:r w:rsidR="009E415D" w:rsidRPr="009E415D">
        <w:rPr>
          <w:rFonts w:hint="eastAsia"/>
        </w:rPr>
        <w:t>拿出十分之一来</w:t>
      </w:r>
      <w:r w:rsidR="009E415D">
        <w:rPr>
          <w:rFonts w:hint="eastAsia"/>
        </w:rPr>
        <w:t>，</w:t>
      </w:r>
      <w:r w:rsidR="009E415D" w:rsidRPr="009E415D">
        <w:rPr>
          <w:rFonts w:hint="eastAsia"/>
        </w:rPr>
        <w:t>给麦</w:t>
      </w:r>
      <w:proofErr w:type="gramStart"/>
      <w:r w:rsidR="009E415D" w:rsidRPr="009E415D">
        <w:rPr>
          <w:rFonts w:hint="eastAsia"/>
        </w:rPr>
        <w:t>基洗德</w:t>
      </w:r>
      <w:proofErr w:type="gramEnd"/>
      <w:r w:rsidR="009E415D" w:rsidRPr="009E415D">
        <w:rPr>
          <w:rFonts w:hint="eastAsia"/>
        </w:rPr>
        <w:t>。</w:t>
      </w:r>
      <w:ins w:id="494" w:author="SKY" w:date="2016-06-17T17:28:00Z">
        <w:r w:rsidR="00222012">
          <w:t>然后所有的人都被释放回家了</w:t>
        </w:r>
        <w:r w:rsidR="00222012">
          <w:rPr>
            <w:rFonts w:hint="eastAsia"/>
          </w:rPr>
          <w:t>。</w:t>
        </w:r>
      </w:ins>
    </w:p>
    <w:p w:rsidR="00A21A52" w:rsidRDefault="00A21A52" w:rsidP="007207CE">
      <w:pPr>
        <w:widowControl/>
        <w:jc w:val="left"/>
      </w:pPr>
    </w:p>
    <w:p w:rsidR="009E415D" w:rsidDel="00222012" w:rsidRDefault="007207CE" w:rsidP="007207CE">
      <w:pPr>
        <w:widowControl/>
        <w:jc w:val="left"/>
        <w:rPr>
          <w:del w:id="495" w:author="SKY" w:date="2016-06-17T17:28:00Z"/>
        </w:rPr>
      </w:pPr>
      <w:r>
        <w:t>The five kings told</w:t>
      </w:r>
      <w:r w:rsidR="00EB3ADA">
        <w:t xml:space="preserve"> </w:t>
      </w:r>
      <w:r>
        <w:t>Abram to keep everything he had taken, except for the people, begging that he turn them loose. But Abram</w:t>
      </w:r>
      <w:r w:rsidR="00EB3ADA">
        <w:t xml:space="preserve"> </w:t>
      </w:r>
      <w:r>
        <w:t>refused to take anything for himself, and gave Melchizedek a tithe, that is, a tenth, of everything they had</w:t>
      </w:r>
      <w:r w:rsidR="00EB3ADA">
        <w:t xml:space="preserve"> </w:t>
      </w:r>
      <w:r>
        <w:t xml:space="preserve">rescued. </w:t>
      </w:r>
    </w:p>
    <w:p w:rsidR="009E415D" w:rsidDel="00222012" w:rsidRDefault="009E415D" w:rsidP="007207CE">
      <w:pPr>
        <w:widowControl/>
        <w:jc w:val="left"/>
        <w:rPr>
          <w:del w:id="496" w:author="SKY" w:date="2016-06-17T17:28:00Z"/>
        </w:rPr>
      </w:pPr>
      <w:del w:id="497" w:author="SKY" w:date="2016-06-17T17:28:00Z">
        <w:r w:rsidDel="00222012">
          <w:delText>然后所有的人都被释放回家了</w:delText>
        </w:r>
        <w:r w:rsidDel="00222012">
          <w:rPr>
            <w:rFonts w:hint="eastAsia"/>
          </w:rPr>
          <w:delText>。</w:delText>
        </w:r>
      </w:del>
    </w:p>
    <w:p w:rsidR="007207CE" w:rsidRDefault="007207CE" w:rsidP="007207CE">
      <w:pPr>
        <w:widowControl/>
        <w:jc w:val="left"/>
      </w:pPr>
      <w:r>
        <w:t>And all the people were turned loose to go back to their homes.</w:t>
      </w:r>
    </w:p>
    <w:p w:rsidR="00EB3ADA" w:rsidRDefault="00EB3ADA" w:rsidP="007207CE">
      <w:pPr>
        <w:widowControl/>
        <w:jc w:val="left"/>
      </w:pPr>
    </w:p>
    <w:p w:rsidR="00EB3ADA" w:rsidRDefault="00EB3ADA" w:rsidP="007207CE">
      <w:pPr>
        <w:widowControl/>
        <w:jc w:val="left"/>
      </w:pPr>
      <w:r>
        <w:t>讨论故事</w:t>
      </w:r>
      <w:r>
        <w:rPr>
          <w:rFonts w:hint="eastAsia"/>
        </w:rPr>
        <w:t>：</w:t>
      </w:r>
    </w:p>
    <w:p w:rsidR="007207CE" w:rsidRDefault="007207CE" w:rsidP="007207CE">
      <w:pPr>
        <w:widowControl/>
        <w:jc w:val="left"/>
      </w:pPr>
      <w:r>
        <w:t>Talk About the Story:</w:t>
      </w:r>
    </w:p>
    <w:p w:rsidR="00FC0643" w:rsidRDefault="00FC0643" w:rsidP="007207CE">
      <w:pPr>
        <w:widowControl/>
        <w:jc w:val="left"/>
      </w:pPr>
      <w:r>
        <w:t>1.</w:t>
      </w:r>
      <w:r>
        <w:t>亚伯兰是怎么得知罗得和住在山谷里的</w:t>
      </w:r>
      <w:del w:id="498" w:author="SKY" w:date="2016-06-17T17:28:00Z">
        <w:r w:rsidDel="005A0393">
          <w:delText>其他</w:delText>
        </w:r>
      </w:del>
      <w:r>
        <w:t>人被</w:t>
      </w:r>
      <w:ins w:id="499" w:author="SKY" w:date="2016-06-17T17:28:00Z">
        <w:r w:rsidR="005A0393">
          <w:t>敌人</w:t>
        </w:r>
      </w:ins>
      <w:r>
        <w:t>掳走的</w:t>
      </w:r>
      <w:r>
        <w:rPr>
          <w:rFonts w:hint="eastAsia"/>
        </w:rPr>
        <w:t>？</w:t>
      </w:r>
    </w:p>
    <w:p w:rsidR="007207CE" w:rsidRDefault="007207CE" w:rsidP="007207CE">
      <w:pPr>
        <w:widowControl/>
        <w:jc w:val="left"/>
      </w:pPr>
      <w:r>
        <w:t>1. How did Abram hear about the capture of Lot and of the others who lived in the valley?</w:t>
      </w:r>
    </w:p>
    <w:p w:rsidR="00FC0643" w:rsidRDefault="00FC0643" w:rsidP="007207CE">
      <w:pPr>
        <w:widowControl/>
        <w:jc w:val="left"/>
      </w:pPr>
      <w:r>
        <w:t>2.</w:t>
      </w:r>
      <w:r>
        <w:t>亚伯兰立刻做了什么</w:t>
      </w:r>
      <w:r>
        <w:rPr>
          <w:rFonts w:hint="eastAsia"/>
        </w:rPr>
        <w:t>？</w:t>
      </w:r>
      <w:r>
        <w:t>亚伯兰有多少个战士</w:t>
      </w:r>
      <w:r>
        <w:rPr>
          <w:rFonts w:hint="eastAsia"/>
        </w:rPr>
        <w:t>？</w:t>
      </w:r>
    </w:p>
    <w:p w:rsidR="007207CE" w:rsidRDefault="007207CE" w:rsidP="007207CE">
      <w:pPr>
        <w:widowControl/>
        <w:jc w:val="left"/>
      </w:pPr>
      <w:r>
        <w:t>2. What did Abram immediately do? How many trained fighters did Abram have?</w:t>
      </w:r>
    </w:p>
    <w:p w:rsidR="00FC0643" w:rsidRDefault="00FC0643" w:rsidP="007207CE">
      <w:pPr>
        <w:widowControl/>
        <w:jc w:val="left"/>
      </w:pPr>
      <w:r>
        <w:t>3.</w:t>
      </w:r>
      <w:r>
        <w:t>罗得和被掳走的人怎么样了</w:t>
      </w:r>
      <w:r>
        <w:rPr>
          <w:rFonts w:hint="eastAsia"/>
        </w:rPr>
        <w:t>？</w:t>
      </w:r>
    </w:p>
    <w:p w:rsidR="007207CE" w:rsidRDefault="007207CE" w:rsidP="007207CE">
      <w:pPr>
        <w:widowControl/>
        <w:jc w:val="left"/>
      </w:pPr>
      <w:r>
        <w:t>3. What happened to Lot and the rest who had been captured?</w:t>
      </w:r>
    </w:p>
    <w:p w:rsidR="00FC0643" w:rsidRDefault="00FC0643" w:rsidP="007207CE">
      <w:pPr>
        <w:widowControl/>
        <w:jc w:val="left"/>
      </w:pPr>
      <w:r>
        <w:t>4.</w:t>
      </w:r>
      <w:r w:rsidRPr="00FC0643">
        <w:rPr>
          <w:rFonts w:hint="eastAsia"/>
        </w:rPr>
        <w:t xml:space="preserve"> </w:t>
      </w:r>
      <w:r w:rsidRPr="009E415D">
        <w:rPr>
          <w:rFonts w:hint="eastAsia"/>
        </w:rPr>
        <w:t>麦</w:t>
      </w:r>
      <w:proofErr w:type="gramStart"/>
      <w:r w:rsidRPr="009E415D">
        <w:rPr>
          <w:rFonts w:hint="eastAsia"/>
        </w:rPr>
        <w:t>基洗德</w:t>
      </w:r>
      <w:proofErr w:type="gramEnd"/>
      <w:r>
        <w:rPr>
          <w:rFonts w:hint="eastAsia"/>
        </w:rPr>
        <w:t>给了亚伯兰什么，亚伯兰又给了</w:t>
      </w:r>
      <w:r w:rsidRPr="009E415D">
        <w:rPr>
          <w:rFonts w:hint="eastAsia"/>
        </w:rPr>
        <w:t>麦</w:t>
      </w:r>
      <w:proofErr w:type="gramStart"/>
      <w:r w:rsidRPr="009E415D">
        <w:rPr>
          <w:rFonts w:hint="eastAsia"/>
        </w:rPr>
        <w:t>基洗德</w:t>
      </w:r>
      <w:proofErr w:type="gramEnd"/>
      <w:r>
        <w:rPr>
          <w:rFonts w:hint="eastAsia"/>
        </w:rPr>
        <w:t>什么？</w:t>
      </w:r>
    </w:p>
    <w:p w:rsidR="007207CE" w:rsidRDefault="007207CE" w:rsidP="007207CE">
      <w:pPr>
        <w:widowControl/>
        <w:jc w:val="left"/>
      </w:pPr>
      <w:r>
        <w:t xml:space="preserve">4. What did </w:t>
      </w:r>
      <w:r w:rsidR="00FC0643">
        <w:t xml:space="preserve">Melchizedek </w:t>
      </w:r>
      <w:r>
        <w:t>give to Abram and what did Abram give to him?</w:t>
      </w:r>
    </w:p>
    <w:p w:rsidR="00FC0643" w:rsidRDefault="00FC0643" w:rsidP="007207CE">
      <w:pPr>
        <w:widowControl/>
        <w:jc w:val="left"/>
      </w:pPr>
      <w:r>
        <w:t>5.</w:t>
      </w:r>
      <w:r w:rsidR="00611EB0">
        <w:t>亚伯兰是如何处理那些他从侵略者手中夺回的人和战利品的</w:t>
      </w:r>
      <w:r w:rsidR="00611EB0">
        <w:rPr>
          <w:rFonts w:hint="eastAsia"/>
        </w:rPr>
        <w:t>？</w:t>
      </w:r>
    </w:p>
    <w:p w:rsidR="007207CE" w:rsidRDefault="007207CE" w:rsidP="007207CE">
      <w:pPr>
        <w:widowControl/>
        <w:jc w:val="left"/>
      </w:pPr>
      <w:r>
        <w:t xml:space="preserve">5. What did Abram do with the people and the loot that he had saved from the </w:t>
      </w:r>
      <w:proofErr w:type="gramStart"/>
      <w:r>
        <w:t>invaders</w:t>
      </w:r>
      <w:proofErr w:type="gramEnd"/>
    </w:p>
    <w:p w:rsidR="00EB3ADA" w:rsidRDefault="00EB3ADA" w:rsidP="007207CE">
      <w:pPr>
        <w:widowControl/>
        <w:jc w:val="left"/>
      </w:pPr>
      <w:r>
        <w:t>你的看法</w:t>
      </w:r>
      <w:r>
        <w:rPr>
          <w:rFonts w:hint="eastAsia"/>
        </w:rPr>
        <w:t>：</w:t>
      </w:r>
    </w:p>
    <w:p w:rsidR="007207CE" w:rsidRDefault="007207CE" w:rsidP="007207CE">
      <w:pPr>
        <w:widowControl/>
        <w:jc w:val="left"/>
      </w:pPr>
      <w:r>
        <w:t>What Do You Say</w:t>
      </w:r>
    </w:p>
    <w:p w:rsidR="00611EB0" w:rsidRDefault="00611EB0" w:rsidP="007207CE">
      <w:pPr>
        <w:widowControl/>
        <w:jc w:val="left"/>
      </w:pPr>
      <w:r>
        <w:t>我们为什么会认为亚伯兰是一个强大勇敢的领导者</w:t>
      </w:r>
      <w:r>
        <w:rPr>
          <w:rFonts w:hint="eastAsia"/>
        </w:rPr>
        <w:t>？</w:t>
      </w:r>
    </w:p>
    <w:p w:rsidR="00611EB0" w:rsidRDefault="007207CE">
      <w:pPr>
        <w:widowControl/>
        <w:jc w:val="left"/>
      </w:pPr>
      <w:r>
        <w:t>Why do we think that Abram was a strong and brave leader?</w:t>
      </w:r>
    </w:p>
    <w:p w:rsidR="00611EB0" w:rsidRDefault="00611EB0">
      <w:pPr>
        <w:widowControl/>
        <w:jc w:val="left"/>
      </w:pPr>
      <w:r>
        <w:t>如果</w:t>
      </w:r>
      <w:r>
        <w:rPr>
          <w:rFonts w:hint="eastAsia"/>
        </w:rPr>
        <w:t>你</w:t>
      </w:r>
      <w:r>
        <w:t>是亚伯兰</w:t>
      </w:r>
      <w:r>
        <w:rPr>
          <w:rFonts w:hint="eastAsia"/>
        </w:rPr>
        <w:t>，</w:t>
      </w:r>
      <w:r>
        <w:t>如果国王告诉你可以留下所有</w:t>
      </w:r>
      <w:r>
        <w:rPr>
          <w:rFonts w:hint="eastAsia"/>
        </w:rPr>
        <w:t>营救</w:t>
      </w:r>
      <w:r>
        <w:t>回来的东西</w:t>
      </w:r>
      <w:r>
        <w:rPr>
          <w:rFonts w:hint="eastAsia"/>
        </w:rPr>
        <w:t>，</w:t>
      </w:r>
      <w:r>
        <w:t>你会怎么做</w:t>
      </w:r>
      <w:r>
        <w:rPr>
          <w:rFonts w:hint="eastAsia"/>
        </w:rPr>
        <w:t>？</w:t>
      </w:r>
    </w:p>
    <w:p w:rsidR="00611EB0" w:rsidRDefault="007207CE">
      <w:pPr>
        <w:widowControl/>
        <w:jc w:val="left"/>
      </w:pPr>
      <w:r>
        <w:t>If you were Abram, what would you have done if</w:t>
      </w:r>
      <w:r w:rsidR="00EB3ADA">
        <w:t xml:space="preserve"> </w:t>
      </w:r>
      <w:r>
        <w:t>the kings told you to keep everything you had rescued?</w:t>
      </w:r>
      <w:r w:rsidR="00EB3ADA">
        <w:t xml:space="preserve"> </w:t>
      </w:r>
    </w:p>
    <w:p w:rsidR="00611EB0" w:rsidRDefault="00611EB0">
      <w:pPr>
        <w:widowControl/>
        <w:jc w:val="left"/>
      </w:pPr>
      <w:r>
        <w:t>你觉得亚伯兰为什么要把他</w:t>
      </w:r>
      <w:r>
        <w:rPr>
          <w:rFonts w:hint="eastAsia"/>
        </w:rPr>
        <w:t>营救回来的</w:t>
      </w:r>
      <w:r>
        <w:t>十分之一</w:t>
      </w:r>
      <w:r>
        <w:rPr>
          <w:rFonts w:hint="eastAsia"/>
        </w:rPr>
        <w:t>，送给神的祭司</w:t>
      </w:r>
      <w:r w:rsidRPr="009E415D">
        <w:rPr>
          <w:rFonts w:hint="eastAsia"/>
        </w:rPr>
        <w:t>麦基洗德</w:t>
      </w:r>
      <w:r>
        <w:rPr>
          <w:rFonts w:hint="eastAsia"/>
        </w:rPr>
        <w:t>？</w:t>
      </w:r>
    </w:p>
    <w:p w:rsidR="00371ED6" w:rsidRDefault="007207CE">
      <w:pPr>
        <w:widowControl/>
        <w:jc w:val="left"/>
      </w:pPr>
      <w:r>
        <w:t xml:space="preserve">Why do you think Abram gave a tithe of everything they had rescued to Melchizedek, the priest of </w:t>
      </w:r>
      <w:proofErr w:type="gramStart"/>
      <w:r>
        <w:t>God.</w:t>
      </w:r>
      <w:proofErr w:type="gramEnd"/>
      <w:r w:rsidR="00EB3ADA">
        <w:t xml:space="preserve"> </w:t>
      </w:r>
      <w:r w:rsidR="0062134E">
        <w:br w:type="page"/>
      </w:r>
      <w:r w:rsidR="0062134E" w:rsidRPr="0062134E">
        <w:rPr>
          <w:rFonts w:hint="eastAsia"/>
        </w:rPr>
        <w:lastRenderedPageBreak/>
        <w:t>亚伯兰听见他侄儿被掳去</w:t>
      </w:r>
      <w:r w:rsidR="0062134E">
        <w:rPr>
          <w:rFonts w:hint="eastAsia"/>
        </w:rPr>
        <w:t>，</w:t>
      </w:r>
      <w:r w:rsidR="0062134E" w:rsidRPr="0062134E">
        <w:rPr>
          <w:rFonts w:hint="eastAsia"/>
        </w:rPr>
        <w:t>就率领他家里生养的精练壮丁三百一十八人</w:t>
      </w:r>
      <w:r w:rsidR="0062134E">
        <w:rPr>
          <w:rFonts w:hint="eastAsia"/>
        </w:rPr>
        <w:t>，</w:t>
      </w:r>
      <w:r w:rsidR="0062134E" w:rsidRPr="0062134E">
        <w:rPr>
          <w:rFonts w:hint="eastAsia"/>
        </w:rPr>
        <w:t>直追到但．</w:t>
      </w:r>
      <w:r w:rsidR="0062134E">
        <w:rPr>
          <w:rFonts w:hint="eastAsia"/>
        </w:rPr>
        <w:t xml:space="preserve"> </w:t>
      </w:r>
      <w:r w:rsidR="0062134E">
        <w:rPr>
          <w:rFonts w:hint="eastAsia"/>
        </w:rPr>
        <w:t>创世记</w:t>
      </w:r>
      <w:r w:rsidR="0062134E">
        <w:rPr>
          <w:rFonts w:hint="eastAsia"/>
        </w:rPr>
        <w:t xml:space="preserve"> </w:t>
      </w:r>
      <w:r w:rsidR="0062134E">
        <w:t>14:14</w:t>
      </w:r>
    </w:p>
    <w:p w:rsidR="0062134E" w:rsidRDefault="0062134E" w:rsidP="0062134E">
      <w:pPr>
        <w:widowControl/>
        <w:jc w:val="left"/>
      </w:pPr>
      <w:r>
        <w:t>When Abram heard that his relative had been taken captive, he called out the 318 trained men born in his household and went in pursuit as far as Dan.</w:t>
      </w:r>
    </w:p>
    <w:p w:rsidR="0062134E" w:rsidRDefault="0062134E" w:rsidP="0062134E">
      <w:pPr>
        <w:widowControl/>
        <w:jc w:val="left"/>
      </w:pPr>
      <w:r>
        <w:t>Genesis 14:14</w:t>
      </w:r>
    </w:p>
    <w:p w:rsidR="0062134E" w:rsidRDefault="0062134E">
      <w:pPr>
        <w:widowControl/>
        <w:jc w:val="left"/>
      </w:pPr>
    </w:p>
    <w:p w:rsidR="00A4749D" w:rsidRDefault="00A4749D">
      <w:pPr>
        <w:widowControl/>
        <w:jc w:val="left"/>
      </w:pPr>
      <w:r>
        <w:br w:type="page"/>
      </w:r>
    </w:p>
    <w:p w:rsidR="0062134E" w:rsidRDefault="008F4CB3">
      <w:pPr>
        <w:widowControl/>
        <w:jc w:val="left"/>
      </w:pPr>
      <w:r>
        <w:rPr>
          <w:rFonts w:hint="eastAsia"/>
        </w:rPr>
        <w:lastRenderedPageBreak/>
        <w:t>故事</w:t>
      </w:r>
      <w:r>
        <w:rPr>
          <w:rFonts w:hint="eastAsia"/>
        </w:rPr>
        <w:t>12</w:t>
      </w:r>
      <w:r>
        <w:rPr>
          <w:rFonts w:hint="eastAsia"/>
        </w:rPr>
        <w:t>：</w:t>
      </w:r>
      <w:r w:rsidR="00582904">
        <w:rPr>
          <w:rFonts w:hint="eastAsia"/>
        </w:rPr>
        <w:t>亚伯兰</w:t>
      </w:r>
      <w:ins w:id="500" w:author="SKY" w:date="2016-06-19T19:31:00Z">
        <w:r w:rsidR="00BE1676">
          <w:rPr>
            <w:rFonts w:hint="eastAsia"/>
          </w:rPr>
          <w:t>为着</w:t>
        </w:r>
        <w:proofErr w:type="gramStart"/>
        <w:r w:rsidR="00BE1676">
          <w:rPr>
            <w:rFonts w:hint="eastAsia"/>
          </w:rPr>
          <w:t>胜利</w:t>
        </w:r>
      </w:ins>
      <w:r w:rsidR="00582904">
        <w:rPr>
          <w:rFonts w:hint="eastAsia"/>
        </w:rPr>
        <w:t>感谢</w:t>
      </w:r>
      <w:proofErr w:type="gramEnd"/>
      <w:r w:rsidR="00582904">
        <w:rPr>
          <w:rFonts w:hint="eastAsia"/>
        </w:rPr>
        <w:t>神</w:t>
      </w:r>
      <w:del w:id="501" w:author="SKY" w:date="2016-06-19T19:31:00Z">
        <w:r w:rsidR="00582904" w:rsidDel="00BE1676">
          <w:rPr>
            <w:rFonts w:hint="eastAsia"/>
          </w:rPr>
          <w:delText>所保守的胜利</w:delText>
        </w:r>
      </w:del>
    </w:p>
    <w:p w:rsidR="008604F4" w:rsidRDefault="008F4CB3" w:rsidP="00E13455">
      <w:pPr>
        <w:widowControl/>
        <w:jc w:val="left"/>
      </w:pPr>
      <w:r w:rsidRPr="008F4CB3">
        <w:t xml:space="preserve">Abram Thanks God </w:t>
      </w:r>
      <w:proofErr w:type="gramStart"/>
      <w:r w:rsidRPr="008F4CB3">
        <w:t>For</w:t>
      </w:r>
      <w:proofErr w:type="gramEnd"/>
      <w:r w:rsidRPr="008F4CB3">
        <w:t xml:space="preserve"> The Victory</w:t>
      </w:r>
    </w:p>
    <w:p w:rsidR="00371ED6" w:rsidRDefault="00371ED6" w:rsidP="00E13455">
      <w:pPr>
        <w:widowControl/>
        <w:jc w:val="left"/>
      </w:pPr>
    </w:p>
    <w:p w:rsidR="00582904" w:rsidRDefault="00582904" w:rsidP="00E13455">
      <w:pPr>
        <w:widowControl/>
        <w:jc w:val="left"/>
      </w:pPr>
      <w:r>
        <w:t>伟大的圣经真理</w:t>
      </w:r>
      <w:r>
        <w:rPr>
          <w:rFonts w:hint="eastAsia"/>
        </w:rPr>
        <w:t>：</w:t>
      </w:r>
    </w:p>
    <w:p w:rsidR="008F4CB3" w:rsidRDefault="008F4CB3" w:rsidP="008F4CB3">
      <w:pPr>
        <w:widowControl/>
        <w:jc w:val="left"/>
      </w:pPr>
      <w:r>
        <w:t>Great Bible Truths:</w:t>
      </w:r>
    </w:p>
    <w:p w:rsidR="00582904" w:rsidRDefault="00582904" w:rsidP="008F4CB3">
      <w:pPr>
        <w:widowControl/>
        <w:jc w:val="left"/>
      </w:pPr>
      <w:r>
        <w:t>1.</w:t>
      </w:r>
      <w:r w:rsidR="00957127">
        <w:t>神的子民</w:t>
      </w:r>
      <w:del w:id="502" w:author="SKY" w:date="2016-06-19T20:23:00Z">
        <w:r w:rsidR="00957127" w:rsidDel="00380CDC">
          <w:delText>所展现出来的</w:delText>
        </w:r>
      </w:del>
      <w:ins w:id="503" w:author="SKY" w:date="2016-06-19T20:23:00Z">
        <w:r w:rsidR="00380CDC">
          <w:t>的</w:t>
        </w:r>
      </w:ins>
      <w:r w:rsidR="00957127">
        <w:t>好</w:t>
      </w:r>
      <w:del w:id="504" w:author="SKY" w:date="2016-06-19T20:23:00Z">
        <w:r w:rsidR="00957127" w:rsidDel="00380CDC">
          <w:delText>的</w:delText>
        </w:r>
      </w:del>
      <w:r w:rsidR="00957127">
        <w:t>行为</w:t>
      </w:r>
      <w:r w:rsidR="00957127">
        <w:rPr>
          <w:rFonts w:hint="eastAsia"/>
        </w:rPr>
        <w:t>，</w:t>
      </w:r>
      <w:r w:rsidR="00957127">
        <w:t>会鼓舞到其他人</w:t>
      </w:r>
      <w:ins w:id="505" w:author="SKY" w:date="2016-06-19T20:49:00Z">
        <w:r w:rsidR="00A81898">
          <w:t>也</w:t>
        </w:r>
      </w:ins>
      <w:ins w:id="506" w:author="SKY" w:date="2016-06-19T20:50:00Z">
        <w:r w:rsidR="00A81898">
          <w:t>希望领受祝福</w:t>
        </w:r>
      </w:ins>
      <w:del w:id="507" w:author="SKY" w:date="2016-06-19T20:23:00Z">
        <w:r w:rsidR="00957127" w:rsidDel="00380CDC">
          <w:delText>也要接受神赐下的福分</w:delText>
        </w:r>
      </w:del>
      <w:r w:rsidR="00957127">
        <w:rPr>
          <w:rFonts w:hint="eastAsia"/>
        </w:rPr>
        <w:t>。</w:t>
      </w:r>
    </w:p>
    <w:p w:rsidR="008F4CB3" w:rsidRDefault="008F4CB3" w:rsidP="008F4CB3">
      <w:pPr>
        <w:widowControl/>
        <w:jc w:val="left"/>
      </w:pPr>
      <w:r>
        <w:t>1. The good deeds of God’s people inspires others to bless them.</w:t>
      </w:r>
    </w:p>
    <w:p w:rsidR="00957127" w:rsidRDefault="00957127" w:rsidP="008F4CB3">
      <w:pPr>
        <w:widowControl/>
        <w:jc w:val="left"/>
      </w:pPr>
      <w:r>
        <w:t>2.</w:t>
      </w:r>
      <w:r>
        <w:t>神的子民不会从别人的灾祸中获益</w:t>
      </w:r>
      <w:r>
        <w:rPr>
          <w:rFonts w:hint="eastAsia"/>
        </w:rPr>
        <w:t>。</w:t>
      </w:r>
    </w:p>
    <w:p w:rsidR="008F4CB3" w:rsidRDefault="008F4CB3" w:rsidP="008F4CB3">
      <w:pPr>
        <w:widowControl/>
        <w:jc w:val="left"/>
      </w:pPr>
      <w:r>
        <w:t>2. God’s people do not take advantage of the misfortune of others.</w:t>
      </w:r>
    </w:p>
    <w:p w:rsidR="00957127" w:rsidRDefault="00957127" w:rsidP="008F4CB3">
      <w:pPr>
        <w:widowControl/>
        <w:jc w:val="left"/>
      </w:pPr>
    </w:p>
    <w:p w:rsidR="00957127" w:rsidRDefault="00957127" w:rsidP="008F4CB3">
      <w:pPr>
        <w:widowControl/>
        <w:jc w:val="left"/>
      </w:pPr>
      <w:r>
        <w:t>创世记</w:t>
      </w:r>
      <w:r>
        <w:rPr>
          <w:rFonts w:hint="eastAsia"/>
        </w:rPr>
        <w:t xml:space="preserve">  </w:t>
      </w:r>
      <w:r>
        <w:t>14:17-24</w:t>
      </w:r>
    </w:p>
    <w:p w:rsidR="008F4CB3" w:rsidRDefault="008F4CB3" w:rsidP="008F4CB3">
      <w:pPr>
        <w:widowControl/>
        <w:jc w:val="left"/>
      </w:pPr>
      <w:r>
        <w:t>Genesis 14:17-24</w:t>
      </w:r>
    </w:p>
    <w:p w:rsidR="00957127" w:rsidRDefault="00957127" w:rsidP="008F4CB3">
      <w:pPr>
        <w:widowControl/>
        <w:jc w:val="left"/>
      </w:pPr>
    </w:p>
    <w:p w:rsidR="00957127" w:rsidRDefault="00A15855" w:rsidP="008F4CB3">
      <w:pPr>
        <w:widowControl/>
        <w:jc w:val="left"/>
      </w:pPr>
      <w:r>
        <w:t>当亚伯兰打败了</w:t>
      </w:r>
      <w:del w:id="508" w:author="SKY" w:date="2016-07-09T22:51:00Z">
        <w:r w:rsidDel="00AC5515">
          <w:rPr>
            <w:rFonts w:hint="eastAsia"/>
          </w:rPr>
          <w:delText>4</w:delText>
        </w:r>
      </w:del>
      <w:ins w:id="509" w:author="SKY" w:date="2016-07-09T22:51:00Z">
        <w:r w:rsidR="00AC5515">
          <w:rPr>
            <w:rFonts w:hint="eastAsia"/>
          </w:rPr>
          <w:t>四</w:t>
        </w:r>
      </w:ins>
      <w:r>
        <w:rPr>
          <w:rFonts w:hint="eastAsia"/>
        </w:rPr>
        <w:t>位国王回来的时候，</w:t>
      </w:r>
      <w:r w:rsidRPr="00A15855">
        <w:rPr>
          <w:rFonts w:hint="eastAsia"/>
        </w:rPr>
        <w:t>所多</w:t>
      </w:r>
      <w:proofErr w:type="gramStart"/>
      <w:r w:rsidRPr="00A15855">
        <w:rPr>
          <w:rFonts w:hint="eastAsia"/>
        </w:rPr>
        <w:t>玛</w:t>
      </w:r>
      <w:proofErr w:type="gramEnd"/>
      <w:r>
        <w:rPr>
          <w:rFonts w:hint="eastAsia"/>
        </w:rPr>
        <w:t>的国王在一个叫国王谷的地方与他相见。</w:t>
      </w:r>
    </w:p>
    <w:p w:rsidR="00A15855" w:rsidRDefault="008F4CB3" w:rsidP="008F4CB3">
      <w:pPr>
        <w:widowControl/>
        <w:jc w:val="left"/>
      </w:pPr>
      <w:r>
        <w:t>When Abram came back from his battle with the army of the four kings, the king of Sodom met him</w:t>
      </w:r>
      <w:r w:rsidR="00957127">
        <w:t xml:space="preserve"> </w:t>
      </w:r>
      <w:r>
        <w:t xml:space="preserve">in a place called the King´s Valley. </w:t>
      </w:r>
    </w:p>
    <w:p w:rsidR="00A15855" w:rsidRDefault="00D65386" w:rsidP="008F4CB3">
      <w:pPr>
        <w:widowControl/>
        <w:jc w:val="left"/>
      </w:pPr>
      <w:r>
        <w:rPr>
          <w:rFonts w:hint="eastAsia"/>
        </w:rPr>
        <w:t>一位大祭司，名叫</w:t>
      </w:r>
      <w:r w:rsidRPr="00D65386">
        <w:rPr>
          <w:rFonts w:hint="eastAsia"/>
        </w:rPr>
        <w:t>麦基洗德</w:t>
      </w:r>
      <w:r>
        <w:rPr>
          <w:rFonts w:hint="eastAsia"/>
        </w:rPr>
        <w:t>，他是</w:t>
      </w:r>
      <w:r w:rsidRPr="00D65386">
        <w:rPr>
          <w:rFonts w:hint="eastAsia"/>
        </w:rPr>
        <w:t>撒冷</w:t>
      </w:r>
      <w:r>
        <w:rPr>
          <w:rFonts w:hint="eastAsia"/>
        </w:rPr>
        <w:t>（意思是“和平之王”）</w:t>
      </w:r>
      <w:r w:rsidR="00046BD1">
        <w:rPr>
          <w:rFonts w:hint="eastAsia"/>
        </w:rPr>
        <w:t>的</w:t>
      </w:r>
      <w:r w:rsidRPr="00D65386">
        <w:rPr>
          <w:rFonts w:hint="eastAsia"/>
        </w:rPr>
        <w:t>王</w:t>
      </w:r>
      <w:r>
        <w:rPr>
          <w:rFonts w:hint="eastAsia"/>
        </w:rPr>
        <w:t>，也来见亚伯兰。</w:t>
      </w:r>
      <w:r w:rsidR="00046BD1">
        <w:rPr>
          <w:rFonts w:hint="eastAsia"/>
        </w:rPr>
        <w:t>这位神秘的人，是最高神的祭司。他给亚伯</w:t>
      </w:r>
      <w:proofErr w:type="gramStart"/>
      <w:r w:rsidR="00046BD1">
        <w:rPr>
          <w:rFonts w:hint="eastAsia"/>
        </w:rPr>
        <w:t>兰带来</w:t>
      </w:r>
      <w:proofErr w:type="gramEnd"/>
      <w:r w:rsidR="00046BD1">
        <w:rPr>
          <w:rFonts w:hint="eastAsia"/>
        </w:rPr>
        <w:t>了酒和面包，并祝福他。</w:t>
      </w:r>
    </w:p>
    <w:p w:rsidR="00046BD1" w:rsidRDefault="008F4CB3" w:rsidP="008F4CB3">
      <w:pPr>
        <w:widowControl/>
        <w:jc w:val="left"/>
      </w:pPr>
      <w:r>
        <w:t>A priest, named Melchizedek, who was king of Salem (which means “King</w:t>
      </w:r>
      <w:r w:rsidR="00F029E7">
        <w:t xml:space="preserve"> </w:t>
      </w:r>
      <w:r>
        <w:t>of Peace”) also met Abram there. This mysterious person who was priest of the Most High God, gave Abram</w:t>
      </w:r>
      <w:r w:rsidR="00F029E7">
        <w:t xml:space="preserve"> </w:t>
      </w:r>
      <w:r>
        <w:t xml:space="preserve">bread and wine, and blessed him. </w:t>
      </w:r>
    </w:p>
    <w:p w:rsidR="00046BD1" w:rsidRDefault="00046BD1" w:rsidP="008F4CB3">
      <w:pPr>
        <w:widowControl/>
        <w:jc w:val="left"/>
      </w:pPr>
      <w:r>
        <w:rPr>
          <w:rFonts w:hint="eastAsia"/>
        </w:rPr>
        <w:t>“</w:t>
      </w:r>
      <w:r w:rsidRPr="00046BD1">
        <w:rPr>
          <w:rFonts w:hint="eastAsia"/>
        </w:rPr>
        <w:t>愿天地的主</w:t>
      </w:r>
      <w:r>
        <w:rPr>
          <w:rFonts w:hint="eastAsia"/>
        </w:rPr>
        <w:t>，</w:t>
      </w:r>
      <w:r w:rsidRPr="00046BD1">
        <w:rPr>
          <w:rFonts w:hint="eastAsia"/>
        </w:rPr>
        <w:t>至高的</w:t>
      </w:r>
      <w:del w:id="510" w:author="SKY" w:date="2016-06-17T16:15:00Z">
        <w:r w:rsidRPr="00046BD1" w:rsidDel="00C20014">
          <w:rPr>
            <w:rFonts w:hint="eastAsia"/>
          </w:rPr>
          <w:delText xml:space="preserve">　</w:delText>
        </w:r>
      </w:del>
      <w:r w:rsidRPr="00046BD1">
        <w:rPr>
          <w:rFonts w:hint="eastAsia"/>
        </w:rPr>
        <w:t>神</w:t>
      </w:r>
      <w:r>
        <w:rPr>
          <w:rFonts w:hint="eastAsia"/>
        </w:rPr>
        <w:t>，</w:t>
      </w:r>
      <w:r w:rsidRPr="00046BD1">
        <w:rPr>
          <w:rFonts w:hint="eastAsia"/>
        </w:rPr>
        <w:t>赐福与亚伯兰</w:t>
      </w:r>
      <w:r>
        <w:rPr>
          <w:rFonts w:hint="eastAsia"/>
        </w:rPr>
        <w:t>。</w:t>
      </w:r>
      <w:r w:rsidRPr="00046BD1">
        <w:rPr>
          <w:rFonts w:hint="eastAsia"/>
        </w:rPr>
        <w:t>至高的</w:t>
      </w:r>
      <w:del w:id="511" w:author="SKY" w:date="2016-06-19T20:51:00Z">
        <w:r w:rsidRPr="00046BD1" w:rsidDel="00A81898">
          <w:rPr>
            <w:rFonts w:hint="eastAsia"/>
          </w:rPr>
          <w:delText xml:space="preserve">　</w:delText>
        </w:r>
      </w:del>
      <w:r w:rsidRPr="00046BD1">
        <w:rPr>
          <w:rFonts w:hint="eastAsia"/>
        </w:rPr>
        <w:t>神把敌人交在你手里</w:t>
      </w:r>
      <w:r>
        <w:rPr>
          <w:rFonts w:hint="eastAsia"/>
        </w:rPr>
        <w:t>，</w:t>
      </w:r>
      <w:r w:rsidRPr="00046BD1">
        <w:rPr>
          <w:rFonts w:hint="eastAsia"/>
        </w:rPr>
        <w:t>是应当称颂的。</w:t>
      </w:r>
      <w:r>
        <w:rPr>
          <w:rFonts w:hint="eastAsia"/>
        </w:rPr>
        <w:t>”</w:t>
      </w:r>
      <w:r w:rsidRPr="00046BD1">
        <w:rPr>
          <w:rFonts w:hint="eastAsia"/>
        </w:rPr>
        <w:t xml:space="preserve"> </w:t>
      </w:r>
      <w:r w:rsidRPr="00046BD1">
        <w:rPr>
          <w:rFonts w:hint="eastAsia"/>
        </w:rPr>
        <w:t>亚伯兰就把所得的</w:t>
      </w:r>
      <w:r>
        <w:rPr>
          <w:rFonts w:hint="eastAsia"/>
        </w:rPr>
        <w:t>，</w:t>
      </w:r>
      <w:r w:rsidRPr="00046BD1">
        <w:rPr>
          <w:rFonts w:hint="eastAsia"/>
        </w:rPr>
        <w:t>拿出十分之一来</w:t>
      </w:r>
      <w:r>
        <w:rPr>
          <w:rFonts w:hint="eastAsia"/>
        </w:rPr>
        <w:t>，</w:t>
      </w:r>
      <w:r w:rsidRPr="00046BD1">
        <w:rPr>
          <w:rFonts w:hint="eastAsia"/>
        </w:rPr>
        <w:t>给麦</w:t>
      </w:r>
      <w:proofErr w:type="gramStart"/>
      <w:r w:rsidRPr="00046BD1">
        <w:rPr>
          <w:rFonts w:hint="eastAsia"/>
        </w:rPr>
        <w:t>基洗德</w:t>
      </w:r>
      <w:proofErr w:type="gramEnd"/>
      <w:r w:rsidRPr="00046BD1">
        <w:rPr>
          <w:rFonts w:hint="eastAsia"/>
        </w:rPr>
        <w:t>。</w:t>
      </w:r>
    </w:p>
    <w:p w:rsidR="00046BD1" w:rsidRDefault="008F4CB3" w:rsidP="008F4CB3">
      <w:pPr>
        <w:widowControl/>
        <w:jc w:val="left"/>
      </w:pPr>
      <w:r>
        <w:t xml:space="preserve">“May the Most High God, who made heaven and earth, bless </w:t>
      </w:r>
      <w:proofErr w:type="gramStart"/>
      <w:r>
        <w:t>Abram!</w:t>
      </w:r>
      <w:proofErr w:type="gramEnd"/>
      <w:r>
        <w:t xml:space="preserve"> May</w:t>
      </w:r>
      <w:r w:rsidR="00F029E7">
        <w:t xml:space="preserve"> </w:t>
      </w:r>
      <w:r>
        <w:t xml:space="preserve">the Most High God, who gave you victory over your enemies, be </w:t>
      </w:r>
      <w:proofErr w:type="gramStart"/>
      <w:r>
        <w:t>praised.</w:t>
      </w:r>
      <w:proofErr w:type="gramEnd"/>
      <w:r>
        <w:t>” Abraham gave the priest one-tenth</w:t>
      </w:r>
      <w:r w:rsidR="00F029E7">
        <w:t xml:space="preserve"> </w:t>
      </w:r>
      <w:r>
        <w:t>of everything that he had captured from the enemies as a gift to God.</w:t>
      </w:r>
      <w:r w:rsidR="00F029E7">
        <w:t xml:space="preserve"> </w:t>
      </w:r>
    </w:p>
    <w:p w:rsidR="00046BD1" w:rsidRDefault="00046BD1" w:rsidP="008F4CB3">
      <w:pPr>
        <w:widowControl/>
        <w:jc w:val="left"/>
      </w:pPr>
      <w:r w:rsidRPr="00A15855">
        <w:rPr>
          <w:rFonts w:hint="eastAsia"/>
        </w:rPr>
        <w:t>所多</w:t>
      </w:r>
      <w:proofErr w:type="gramStart"/>
      <w:r w:rsidRPr="00A15855">
        <w:rPr>
          <w:rFonts w:hint="eastAsia"/>
        </w:rPr>
        <w:t>玛</w:t>
      </w:r>
      <w:proofErr w:type="gramEnd"/>
      <w:r>
        <w:rPr>
          <w:rFonts w:hint="eastAsia"/>
        </w:rPr>
        <w:t>的国王告诉亚伯兰：“</w:t>
      </w:r>
      <w:r w:rsidRPr="00046BD1">
        <w:rPr>
          <w:rFonts w:hint="eastAsia"/>
        </w:rPr>
        <w:t>你把人口给我</w:t>
      </w:r>
      <w:r>
        <w:rPr>
          <w:rFonts w:hint="eastAsia"/>
        </w:rPr>
        <w:t>，</w:t>
      </w:r>
      <w:r w:rsidRPr="00046BD1">
        <w:rPr>
          <w:rFonts w:hint="eastAsia"/>
        </w:rPr>
        <w:t>财物你自己拿去吧。</w:t>
      </w:r>
      <w:r>
        <w:rPr>
          <w:rFonts w:hint="eastAsia"/>
        </w:rPr>
        <w:t>”</w:t>
      </w:r>
      <w:r w:rsidRPr="00046BD1">
        <w:rPr>
          <w:rFonts w:hint="eastAsia"/>
        </w:rPr>
        <w:t xml:space="preserve"> </w:t>
      </w:r>
      <w:r w:rsidRPr="00046BD1">
        <w:rPr>
          <w:rFonts w:hint="eastAsia"/>
        </w:rPr>
        <w:t>亚伯兰对所多</w:t>
      </w:r>
      <w:proofErr w:type="gramStart"/>
      <w:r w:rsidRPr="00046BD1">
        <w:rPr>
          <w:rFonts w:hint="eastAsia"/>
        </w:rPr>
        <w:t>玛</w:t>
      </w:r>
      <w:proofErr w:type="gramEnd"/>
      <w:r w:rsidRPr="00046BD1">
        <w:rPr>
          <w:rFonts w:hint="eastAsia"/>
        </w:rPr>
        <w:t>王说</w:t>
      </w:r>
      <w:r>
        <w:rPr>
          <w:rFonts w:hint="eastAsia"/>
        </w:rPr>
        <w:t>：“</w:t>
      </w:r>
      <w:r w:rsidRPr="00046BD1">
        <w:rPr>
          <w:rFonts w:hint="eastAsia"/>
        </w:rPr>
        <w:t>我已经向天地的主</w:t>
      </w:r>
      <w:r>
        <w:rPr>
          <w:rFonts w:hint="eastAsia"/>
        </w:rPr>
        <w:t>，</w:t>
      </w:r>
      <w:r w:rsidRPr="00046BD1">
        <w:rPr>
          <w:rFonts w:hint="eastAsia"/>
        </w:rPr>
        <w:t>至高的</w:t>
      </w:r>
      <w:del w:id="512" w:author="SKY" w:date="2016-06-17T16:14:00Z">
        <w:r w:rsidRPr="00046BD1" w:rsidDel="00C20014">
          <w:rPr>
            <w:rFonts w:hint="eastAsia"/>
          </w:rPr>
          <w:delText xml:space="preserve">　</w:delText>
        </w:r>
      </w:del>
      <w:r w:rsidRPr="00046BD1">
        <w:rPr>
          <w:rFonts w:hint="eastAsia"/>
        </w:rPr>
        <w:t>神耶和华起誓</w:t>
      </w:r>
      <w:r>
        <w:rPr>
          <w:rFonts w:hint="eastAsia"/>
        </w:rPr>
        <w:t>。</w:t>
      </w:r>
      <w:r w:rsidRPr="00046BD1">
        <w:rPr>
          <w:rFonts w:hint="eastAsia"/>
        </w:rPr>
        <w:t>凡是你的东西</w:t>
      </w:r>
      <w:r>
        <w:rPr>
          <w:rFonts w:hint="eastAsia"/>
        </w:rPr>
        <w:t>，</w:t>
      </w:r>
      <w:r w:rsidRPr="00046BD1">
        <w:rPr>
          <w:rFonts w:hint="eastAsia"/>
        </w:rPr>
        <w:t>就是一根线、一根鞋带、我都不拿</w:t>
      </w:r>
      <w:r>
        <w:rPr>
          <w:rFonts w:hint="eastAsia"/>
        </w:rPr>
        <w:t>，</w:t>
      </w:r>
      <w:r w:rsidRPr="00046BD1">
        <w:rPr>
          <w:rFonts w:hint="eastAsia"/>
        </w:rPr>
        <w:t>免得你说</w:t>
      </w:r>
      <w:r>
        <w:rPr>
          <w:rFonts w:hint="eastAsia"/>
        </w:rPr>
        <w:t>，</w:t>
      </w:r>
      <w:r w:rsidRPr="00046BD1">
        <w:rPr>
          <w:rFonts w:hint="eastAsia"/>
        </w:rPr>
        <w:t>我使亚伯兰富足。只有仆人所吃的</w:t>
      </w:r>
      <w:r>
        <w:rPr>
          <w:rFonts w:hint="eastAsia"/>
        </w:rPr>
        <w:t>，</w:t>
      </w:r>
      <w:r w:rsidRPr="00046BD1">
        <w:rPr>
          <w:rFonts w:hint="eastAsia"/>
        </w:rPr>
        <w:t>并与我同行的亚乃、以实各、幔利</w:t>
      </w:r>
      <w:r>
        <w:rPr>
          <w:rFonts w:hint="eastAsia"/>
        </w:rPr>
        <w:t>，</w:t>
      </w:r>
      <w:r w:rsidRPr="00046BD1">
        <w:rPr>
          <w:rFonts w:hint="eastAsia"/>
        </w:rPr>
        <w:t>所应得的分</w:t>
      </w:r>
      <w:r>
        <w:rPr>
          <w:rFonts w:hint="eastAsia"/>
        </w:rPr>
        <w:t>，</w:t>
      </w:r>
      <w:r w:rsidRPr="00046BD1">
        <w:rPr>
          <w:rFonts w:hint="eastAsia"/>
        </w:rPr>
        <w:t>可以任凭他们拿去。</w:t>
      </w:r>
      <w:r>
        <w:rPr>
          <w:rFonts w:hint="eastAsia"/>
        </w:rPr>
        <w:t>”</w:t>
      </w:r>
    </w:p>
    <w:p w:rsidR="008F4CB3" w:rsidRDefault="008F4CB3" w:rsidP="008F4CB3">
      <w:pPr>
        <w:widowControl/>
        <w:jc w:val="left"/>
      </w:pPr>
      <w:r>
        <w:t>The king of Sodom told Abraham, “Please keep everything you have taken from the enemy. Only,</w:t>
      </w:r>
      <w:r w:rsidR="00F029E7">
        <w:t xml:space="preserve"> </w:t>
      </w:r>
      <w:r>
        <w:t>please, let the people of my kingdom go.”</w:t>
      </w:r>
      <w:r w:rsidR="00F029E7">
        <w:t xml:space="preserve"> </w:t>
      </w:r>
      <w:r>
        <w:t>Abram answered, “I tell you that I will not keep anything of yours, not even a thread or a sandal strap.</w:t>
      </w:r>
      <w:r w:rsidR="00F029E7">
        <w:t xml:space="preserve"> </w:t>
      </w:r>
      <w:r>
        <w:t>Then you can never say that you are the one who made Abraham rich. I will take nothing for myself, but my</w:t>
      </w:r>
      <w:r w:rsidR="00F029E7">
        <w:t xml:space="preserve"> </w:t>
      </w:r>
      <w:r>
        <w:t>men will only accept what it cost them to follow me.”</w:t>
      </w:r>
    </w:p>
    <w:p w:rsidR="00F029E7" w:rsidRDefault="00F029E7" w:rsidP="008F4CB3">
      <w:pPr>
        <w:widowControl/>
        <w:jc w:val="left"/>
      </w:pPr>
    </w:p>
    <w:p w:rsidR="00045D13" w:rsidDel="00A81898" w:rsidRDefault="00045D13" w:rsidP="008F4CB3">
      <w:pPr>
        <w:widowControl/>
        <w:jc w:val="left"/>
        <w:rPr>
          <w:del w:id="513" w:author="SKY" w:date="2016-06-19T20:51:00Z"/>
        </w:rPr>
      </w:pPr>
    </w:p>
    <w:p w:rsidR="00045D13" w:rsidRDefault="00045D13" w:rsidP="008F4CB3">
      <w:pPr>
        <w:widowControl/>
        <w:jc w:val="left"/>
      </w:pPr>
    </w:p>
    <w:p w:rsidR="00F029E7" w:rsidRDefault="00F029E7" w:rsidP="008F4CB3">
      <w:pPr>
        <w:widowControl/>
        <w:jc w:val="left"/>
      </w:pPr>
      <w:r>
        <w:t>讨论故事</w:t>
      </w:r>
      <w:r>
        <w:rPr>
          <w:rFonts w:hint="eastAsia"/>
        </w:rPr>
        <w:t>：</w:t>
      </w:r>
    </w:p>
    <w:p w:rsidR="008F4CB3" w:rsidRDefault="008F4CB3" w:rsidP="008F4CB3">
      <w:pPr>
        <w:widowControl/>
        <w:jc w:val="left"/>
      </w:pPr>
      <w:r>
        <w:t xml:space="preserve">Talk About the Story: </w:t>
      </w:r>
    </w:p>
    <w:p w:rsidR="00045D13" w:rsidRDefault="00045D13" w:rsidP="008F4CB3">
      <w:pPr>
        <w:widowControl/>
        <w:jc w:val="left"/>
      </w:pPr>
      <w:r>
        <w:lastRenderedPageBreak/>
        <w:t>1.</w:t>
      </w:r>
      <w:r>
        <w:t>打完仗之后亚伯</w:t>
      </w:r>
      <w:proofErr w:type="gramStart"/>
      <w:r>
        <w:t>兰遇到</w:t>
      </w:r>
      <w:proofErr w:type="gramEnd"/>
      <w:r>
        <w:t>了谁</w:t>
      </w:r>
      <w:r>
        <w:rPr>
          <w:rFonts w:hint="eastAsia"/>
        </w:rPr>
        <w:t>？</w:t>
      </w:r>
    </w:p>
    <w:p w:rsidR="008F4CB3" w:rsidRDefault="008F4CB3" w:rsidP="008F4CB3">
      <w:pPr>
        <w:widowControl/>
        <w:jc w:val="left"/>
      </w:pPr>
      <w:r>
        <w:t>1. Who met Abram after the battle?</w:t>
      </w:r>
    </w:p>
    <w:p w:rsidR="00045D13" w:rsidRDefault="00045D13" w:rsidP="008F4CB3">
      <w:pPr>
        <w:widowControl/>
        <w:jc w:val="left"/>
      </w:pPr>
      <w:r>
        <w:t>2.</w:t>
      </w:r>
      <w:r>
        <w:t>在这个故事里我们所了解的</w:t>
      </w:r>
      <w:r w:rsidRPr="00D65386">
        <w:rPr>
          <w:rFonts w:hint="eastAsia"/>
        </w:rPr>
        <w:t>麦基洗德</w:t>
      </w:r>
      <w:r>
        <w:rPr>
          <w:rFonts w:hint="eastAsia"/>
        </w:rPr>
        <w:t>是一个什么样的人？</w:t>
      </w:r>
    </w:p>
    <w:p w:rsidR="008F4CB3" w:rsidRDefault="008F4CB3" w:rsidP="008F4CB3">
      <w:pPr>
        <w:widowControl/>
        <w:jc w:val="left"/>
      </w:pPr>
      <w:r>
        <w:t xml:space="preserve">2. What do we know in this story about </w:t>
      </w:r>
      <w:r w:rsidR="00296B56">
        <w:t>Melchizedek</w:t>
      </w:r>
      <w:r>
        <w:t>?</w:t>
      </w:r>
    </w:p>
    <w:p w:rsidR="00045D13" w:rsidRDefault="00045D13" w:rsidP="008F4CB3">
      <w:pPr>
        <w:widowControl/>
        <w:jc w:val="left"/>
      </w:pPr>
      <w:r>
        <w:t>3.</w:t>
      </w:r>
      <w:r>
        <w:t>这位祭司给了亚伯兰两件什么东西</w:t>
      </w:r>
      <w:r>
        <w:rPr>
          <w:rFonts w:hint="eastAsia"/>
        </w:rPr>
        <w:t>？</w:t>
      </w:r>
    </w:p>
    <w:p w:rsidR="008F4CB3" w:rsidRDefault="008F4CB3" w:rsidP="008F4CB3">
      <w:pPr>
        <w:widowControl/>
        <w:jc w:val="left"/>
      </w:pPr>
      <w:r>
        <w:t>3. What two things did the priest give to Abram?</w:t>
      </w:r>
    </w:p>
    <w:p w:rsidR="00045D13" w:rsidRDefault="00045D13" w:rsidP="008F4CB3">
      <w:pPr>
        <w:widowControl/>
        <w:jc w:val="left"/>
      </w:pPr>
      <w:r>
        <w:t>4.</w:t>
      </w:r>
      <w:r w:rsidR="0037233C">
        <w:t>当今教会里面圣餐礼拜的时候</w:t>
      </w:r>
      <w:r w:rsidR="0037233C">
        <w:rPr>
          <w:rFonts w:hint="eastAsia"/>
        </w:rPr>
        <w:t>，准备</w:t>
      </w:r>
      <w:r w:rsidR="0037233C">
        <w:t>了哪两样</w:t>
      </w:r>
      <w:del w:id="514" w:author="SKY" w:date="2016-06-19T20:52:00Z">
        <w:r w:rsidR="0037233C" w:rsidDel="00596A3E">
          <w:delText>吃</w:delText>
        </w:r>
      </w:del>
      <w:ins w:id="515" w:author="SKY" w:date="2016-06-19T20:53:00Z">
        <w:r w:rsidR="00596A3E">
          <w:t>食物</w:t>
        </w:r>
      </w:ins>
      <w:r w:rsidR="0037233C">
        <w:rPr>
          <w:rFonts w:hint="eastAsia"/>
        </w:rPr>
        <w:t>？</w:t>
      </w:r>
    </w:p>
    <w:p w:rsidR="008F4CB3" w:rsidRDefault="008F4CB3" w:rsidP="008F4CB3">
      <w:pPr>
        <w:widowControl/>
        <w:jc w:val="left"/>
      </w:pPr>
      <w:r>
        <w:t>4. What are the two things served in the Lord´s supper in churches today?</w:t>
      </w:r>
    </w:p>
    <w:p w:rsidR="0037233C" w:rsidRDefault="0037233C" w:rsidP="008F4CB3">
      <w:pPr>
        <w:widowControl/>
        <w:jc w:val="left"/>
      </w:pPr>
      <w:r>
        <w:rPr>
          <w:rFonts w:hint="eastAsia"/>
        </w:rPr>
        <w:t>5.</w:t>
      </w:r>
      <w:r w:rsidRPr="0037233C">
        <w:rPr>
          <w:rFonts w:hint="eastAsia"/>
        </w:rPr>
        <w:t xml:space="preserve"> </w:t>
      </w:r>
      <w:r w:rsidRPr="00A15855">
        <w:rPr>
          <w:rFonts w:hint="eastAsia"/>
        </w:rPr>
        <w:t>所多</w:t>
      </w:r>
      <w:proofErr w:type="gramStart"/>
      <w:r w:rsidRPr="00A15855">
        <w:rPr>
          <w:rFonts w:hint="eastAsia"/>
        </w:rPr>
        <w:t>玛</w:t>
      </w:r>
      <w:proofErr w:type="gramEnd"/>
      <w:r>
        <w:rPr>
          <w:rFonts w:hint="eastAsia"/>
        </w:rPr>
        <w:t>的国王请求亚伯兰什么？</w:t>
      </w:r>
    </w:p>
    <w:p w:rsidR="008F4CB3" w:rsidRDefault="008F4CB3" w:rsidP="008F4CB3">
      <w:pPr>
        <w:widowControl/>
        <w:jc w:val="left"/>
      </w:pPr>
      <w:r>
        <w:t>5. What did the king of Sodom ask of Abram?</w:t>
      </w:r>
    </w:p>
    <w:p w:rsidR="0037233C" w:rsidRDefault="0037233C" w:rsidP="008F4CB3">
      <w:pPr>
        <w:widowControl/>
        <w:jc w:val="left"/>
      </w:pPr>
      <w:r>
        <w:t>6.</w:t>
      </w:r>
      <w:r>
        <w:t>亚伯</w:t>
      </w:r>
      <w:proofErr w:type="gramStart"/>
      <w:r>
        <w:t>兰怎么</w:t>
      </w:r>
      <w:proofErr w:type="gramEnd"/>
      <w:r>
        <w:t>回答的</w:t>
      </w:r>
      <w:r>
        <w:rPr>
          <w:rFonts w:hint="eastAsia"/>
        </w:rPr>
        <w:t>？</w:t>
      </w:r>
      <w:r>
        <w:t>他为什么不要任何东西</w:t>
      </w:r>
      <w:r>
        <w:rPr>
          <w:rFonts w:hint="eastAsia"/>
        </w:rPr>
        <w:t>？</w:t>
      </w:r>
    </w:p>
    <w:p w:rsidR="008F4CB3" w:rsidRDefault="008F4CB3" w:rsidP="008F4CB3">
      <w:pPr>
        <w:widowControl/>
        <w:jc w:val="left"/>
      </w:pPr>
      <w:r>
        <w:t>6. What was Abram´s answer? Why didn’t he want anything for himself?</w:t>
      </w:r>
    </w:p>
    <w:p w:rsidR="00F029E7" w:rsidRDefault="00F029E7" w:rsidP="008F4CB3">
      <w:pPr>
        <w:widowControl/>
        <w:jc w:val="left"/>
      </w:pPr>
      <w:r>
        <w:t>你的看法</w:t>
      </w:r>
      <w:r>
        <w:rPr>
          <w:rFonts w:hint="eastAsia"/>
        </w:rPr>
        <w:t>：</w:t>
      </w:r>
    </w:p>
    <w:p w:rsidR="008F4CB3" w:rsidRDefault="008F4CB3" w:rsidP="008F4CB3">
      <w:pPr>
        <w:widowControl/>
        <w:jc w:val="left"/>
      </w:pPr>
      <w:r>
        <w:t>What do you say?</w:t>
      </w:r>
    </w:p>
    <w:p w:rsidR="0037233C" w:rsidRDefault="0037233C" w:rsidP="008F4CB3">
      <w:pPr>
        <w:widowControl/>
        <w:jc w:val="left"/>
      </w:pPr>
      <w:r>
        <w:t>你觉得亚伯兰的胜利跟谁有关系</w:t>
      </w:r>
      <w:r>
        <w:rPr>
          <w:rFonts w:hint="eastAsia"/>
        </w:rPr>
        <w:t>：</w:t>
      </w:r>
      <w:r>
        <w:t>他的</w:t>
      </w:r>
      <w:r>
        <w:rPr>
          <w:rFonts w:hint="eastAsia"/>
        </w:rPr>
        <w:t>318</w:t>
      </w:r>
      <w:r>
        <w:rPr>
          <w:rFonts w:hint="eastAsia"/>
        </w:rPr>
        <w:t>位勇士？亚伯兰？神？</w:t>
      </w:r>
    </w:p>
    <w:p w:rsidR="008F4CB3" w:rsidRDefault="008F4CB3" w:rsidP="008F4CB3">
      <w:pPr>
        <w:widowControl/>
        <w:jc w:val="left"/>
      </w:pPr>
      <w:r>
        <w:t>Who do you think was responsible for Abram´s victory: His 318 fighting me? Abram? God?</w:t>
      </w:r>
    </w:p>
    <w:p w:rsidR="0037233C" w:rsidRDefault="0037233C" w:rsidP="008F4CB3">
      <w:pPr>
        <w:widowControl/>
        <w:jc w:val="left"/>
      </w:pPr>
      <w:r>
        <w:t>你觉得为什么亚伯兰要给</w:t>
      </w:r>
      <w:r w:rsidRPr="00D65386">
        <w:rPr>
          <w:rFonts w:hint="eastAsia"/>
        </w:rPr>
        <w:t>麦基洗德</w:t>
      </w:r>
      <w:r>
        <w:rPr>
          <w:rFonts w:hint="eastAsia"/>
        </w:rPr>
        <w:t>十分之一所得？</w:t>
      </w:r>
    </w:p>
    <w:p w:rsidR="008F4CB3" w:rsidRDefault="008F4CB3" w:rsidP="008F4CB3">
      <w:pPr>
        <w:widowControl/>
        <w:jc w:val="left"/>
      </w:pPr>
      <w:r>
        <w:t xml:space="preserve">Why do you think Abram gave a tithe of everything to </w:t>
      </w:r>
      <w:r w:rsidR="0037233C">
        <w:t>Melchizedek</w:t>
      </w:r>
      <w:r>
        <w:t>?</w:t>
      </w:r>
    </w:p>
    <w:p w:rsidR="0037233C" w:rsidRDefault="0037233C" w:rsidP="008F4CB3">
      <w:pPr>
        <w:widowControl/>
        <w:jc w:val="left"/>
      </w:pPr>
      <w:r>
        <w:t>亚伯兰对神的信心是怎样帮助他</w:t>
      </w:r>
      <w:del w:id="516" w:author="SKY" w:date="2016-06-19T20:54:00Z">
        <w:r w:rsidDel="00902A9F">
          <w:rPr>
            <w:rFonts w:hint="eastAsia"/>
          </w:rPr>
          <w:delText>追赶</w:delText>
        </w:r>
      </w:del>
      <w:ins w:id="517" w:author="SKY" w:date="2016-06-19T20:54:00Z">
        <w:r w:rsidR="00902A9F">
          <w:rPr>
            <w:rFonts w:hint="eastAsia"/>
          </w:rPr>
          <w:t>打击</w:t>
        </w:r>
      </w:ins>
      <w:r>
        <w:t>敌人的</w:t>
      </w:r>
      <w:r>
        <w:rPr>
          <w:rFonts w:hint="eastAsia"/>
        </w:rPr>
        <w:t>？</w:t>
      </w:r>
    </w:p>
    <w:p w:rsidR="008F4CB3" w:rsidRDefault="008F4CB3" w:rsidP="008F4CB3">
      <w:pPr>
        <w:widowControl/>
        <w:jc w:val="left"/>
      </w:pPr>
      <w:r>
        <w:t>How did Abram´s faith in God help him to go after the enemy?</w:t>
      </w:r>
    </w:p>
    <w:p w:rsidR="008F4CB3" w:rsidRDefault="008F4CB3">
      <w:pPr>
        <w:widowControl/>
        <w:jc w:val="left"/>
      </w:pPr>
      <w:r>
        <w:br w:type="page"/>
      </w:r>
    </w:p>
    <w:p w:rsidR="008F4CB3" w:rsidRDefault="008F4CB3" w:rsidP="008F4CB3">
      <w:pPr>
        <w:widowControl/>
        <w:jc w:val="left"/>
      </w:pPr>
      <w:r w:rsidRPr="008F4CB3">
        <w:rPr>
          <w:rFonts w:hint="eastAsia"/>
        </w:rPr>
        <w:lastRenderedPageBreak/>
        <w:t>他为亚伯兰祝福</w:t>
      </w:r>
      <w:r>
        <w:rPr>
          <w:rFonts w:hint="eastAsia"/>
        </w:rPr>
        <w:t>，</w:t>
      </w:r>
      <w:r w:rsidRPr="008F4CB3">
        <w:rPr>
          <w:rFonts w:hint="eastAsia"/>
        </w:rPr>
        <w:t>说</w:t>
      </w:r>
      <w:r>
        <w:rPr>
          <w:rFonts w:hint="eastAsia"/>
        </w:rPr>
        <w:t>：“</w:t>
      </w:r>
      <w:r w:rsidRPr="008F4CB3">
        <w:rPr>
          <w:rFonts w:hint="eastAsia"/>
        </w:rPr>
        <w:t>愿天地的主</w:t>
      </w:r>
      <w:r>
        <w:rPr>
          <w:rFonts w:hint="eastAsia"/>
        </w:rPr>
        <w:t>，</w:t>
      </w:r>
      <w:r w:rsidRPr="008F4CB3">
        <w:rPr>
          <w:rFonts w:hint="eastAsia"/>
        </w:rPr>
        <w:t>至高的</w:t>
      </w:r>
      <w:del w:id="518" w:author="SKY" w:date="2016-06-19T20:54:00Z">
        <w:r w:rsidRPr="008F4CB3" w:rsidDel="000C2C81">
          <w:rPr>
            <w:rFonts w:hint="eastAsia"/>
          </w:rPr>
          <w:delText xml:space="preserve">　</w:delText>
        </w:r>
      </w:del>
      <w:r w:rsidRPr="008F4CB3">
        <w:rPr>
          <w:rFonts w:hint="eastAsia"/>
        </w:rPr>
        <w:t>神</w:t>
      </w:r>
      <w:r>
        <w:rPr>
          <w:rFonts w:hint="eastAsia"/>
        </w:rPr>
        <w:t>，</w:t>
      </w:r>
      <w:r w:rsidRPr="008F4CB3">
        <w:rPr>
          <w:rFonts w:hint="eastAsia"/>
        </w:rPr>
        <w:t>赐福与亚伯兰。至高的</w:t>
      </w:r>
      <w:del w:id="519" w:author="SKY" w:date="2016-06-19T20:54:00Z">
        <w:r w:rsidRPr="008F4CB3" w:rsidDel="000C2C81">
          <w:rPr>
            <w:rFonts w:hint="eastAsia"/>
          </w:rPr>
          <w:delText xml:space="preserve">　</w:delText>
        </w:r>
      </w:del>
      <w:r w:rsidRPr="008F4CB3">
        <w:rPr>
          <w:rFonts w:hint="eastAsia"/>
        </w:rPr>
        <w:t>神把敌人交在你手里</w:t>
      </w:r>
      <w:r>
        <w:rPr>
          <w:rFonts w:hint="eastAsia"/>
        </w:rPr>
        <w:t>，</w:t>
      </w:r>
      <w:r w:rsidRPr="008F4CB3">
        <w:rPr>
          <w:rFonts w:hint="eastAsia"/>
        </w:rPr>
        <w:t>是应当称颂的。</w:t>
      </w:r>
      <w:ins w:id="520" w:author="SKY" w:date="2016-07-09T22:56:00Z">
        <w:r w:rsidR="00AC5515">
          <w:rPr>
            <w:rFonts w:hint="eastAsia"/>
          </w:rPr>
          <w:t xml:space="preserve"> </w:t>
        </w:r>
        <w:r w:rsidR="00AC5515">
          <w:rPr>
            <w:rFonts w:hint="eastAsia"/>
          </w:rPr>
          <w:t>创世记</w:t>
        </w:r>
        <w:r w:rsidR="00AC5515">
          <w:rPr>
            <w:rFonts w:hint="eastAsia"/>
          </w:rPr>
          <w:t xml:space="preserve"> </w:t>
        </w:r>
        <w:r w:rsidR="00AC5515">
          <w:t>14:19-20</w:t>
        </w:r>
      </w:ins>
    </w:p>
    <w:p w:rsidR="008F4CB3" w:rsidRDefault="008F4CB3" w:rsidP="008F4CB3">
      <w:pPr>
        <w:widowControl/>
        <w:jc w:val="left"/>
      </w:pPr>
      <w:r>
        <w:t>And he blessed Abram, saying, “Blessed be Abram by God Most High, Creator of heaven and earth. And blessed be God Most High, who delivered your enemies into your hand.”</w:t>
      </w:r>
    </w:p>
    <w:p w:rsidR="008F4CB3" w:rsidRDefault="008F4CB3" w:rsidP="008F4CB3">
      <w:pPr>
        <w:widowControl/>
        <w:jc w:val="left"/>
      </w:pPr>
      <w:r>
        <w:t>Genesis 14:19-20</w:t>
      </w:r>
    </w:p>
    <w:p w:rsidR="008F4CB3" w:rsidRDefault="008F4CB3" w:rsidP="00E13455">
      <w:pPr>
        <w:widowControl/>
        <w:jc w:val="left"/>
      </w:pPr>
    </w:p>
    <w:p w:rsidR="008F4CB3" w:rsidRDefault="008F4CB3" w:rsidP="00E13455">
      <w:pPr>
        <w:widowControl/>
        <w:jc w:val="left"/>
      </w:pPr>
    </w:p>
    <w:p w:rsidR="00BE0300" w:rsidRDefault="00BE0300">
      <w:pPr>
        <w:widowControl/>
        <w:jc w:val="left"/>
      </w:pPr>
      <w:r>
        <w:br w:type="page"/>
      </w:r>
    </w:p>
    <w:p w:rsidR="008F4CB3" w:rsidRDefault="00BE0300" w:rsidP="00E13455">
      <w:pPr>
        <w:widowControl/>
        <w:jc w:val="left"/>
      </w:pPr>
      <w:r>
        <w:rPr>
          <w:rFonts w:hint="eastAsia"/>
        </w:rPr>
        <w:lastRenderedPageBreak/>
        <w:t>故事</w:t>
      </w:r>
      <w:r>
        <w:rPr>
          <w:rFonts w:hint="eastAsia"/>
        </w:rPr>
        <w:t>13</w:t>
      </w:r>
      <w:r>
        <w:rPr>
          <w:rFonts w:hint="eastAsia"/>
        </w:rPr>
        <w:t>：</w:t>
      </w:r>
      <w:r w:rsidR="00603D04">
        <w:rPr>
          <w:rFonts w:hint="eastAsia"/>
        </w:rPr>
        <w:t>亚伯兰坚信神会信守他的应许</w:t>
      </w:r>
    </w:p>
    <w:p w:rsidR="00371ED6" w:rsidRDefault="00BE0300" w:rsidP="00E13455">
      <w:pPr>
        <w:widowControl/>
        <w:jc w:val="left"/>
      </w:pPr>
      <w:r w:rsidRPr="00BE0300">
        <w:t xml:space="preserve">Abram Trusts God </w:t>
      </w:r>
      <w:r w:rsidR="00603D04">
        <w:t>t</w:t>
      </w:r>
      <w:r w:rsidRPr="00BE0300">
        <w:t>o Keep His Promise</w:t>
      </w:r>
    </w:p>
    <w:p w:rsidR="00BE0300" w:rsidRPr="00603D04" w:rsidRDefault="00BE0300" w:rsidP="00E13455">
      <w:pPr>
        <w:widowControl/>
        <w:jc w:val="left"/>
      </w:pPr>
    </w:p>
    <w:p w:rsidR="00BE0300" w:rsidRDefault="005D1119" w:rsidP="00E13455">
      <w:pPr>
        <w:widowControl/>
        <w:jc w:val="left"/>
      </w:pPr>
      <w:r>
        <w:t>伟大的圣经真理</w:t>
      </w:r>
      <w:r>
        <w:rPr>
          <w:rFonts w:hint="eastAsia"/>
        </w:rPr>
        <w:t>：</w:t>
      </w:r>
    </w:p>
    <w:p w:rsidR="00C95E80" w:rsidRDefault="00C95E80" w:rsidP="00C95E80">
      <w:pPr>
        <w:widowControl/>
        <w:jc w:val="left"/>
      </w:pPr>
      <w:r>
        <w:t>Great Bible Truths:</w:t>
      </w:r>
    </w:p>
    <w:p w:rsidR="005D1119" w:rsidRDefault="005D1119" w:rsidP="00C95E80">
      <w:pPr>
        <w:widowControl/>
        <w:jc w:val="left"/>
      </w:pPr>
      <w:r>
        <w:t>1.</w:t>
      </w:r>
      <w:r w:rsidR="009614F1">
        <w:t>神拣选亚伯拉罕为伟大民族的祖先</w:t>
      </w:r>
      <w:r w:rsidR="009614F1">
        <w:rPr>
          <w:rFonts w:hint="eastAsia"/>
        </w:rPr>
        <w:t>，</w:t>
      </w:r>
      <w:r w:rsidR="009614F1">
        <w:t>并赐给他特别的土地</w:t>
      </w:r>
      <w:r w:rsidR="009614F1">
        <w:rPr>
          <w:rFonts w:hint="eastAsia"/>
        </w:rPr>
        <w:t>。</w:t>
      </w:r>
    </w:p>
    <w:p w:rsidR="00C95E80" w:rsidRDefault="00C95E80" w:rsidP="00C95E80">
      <w:pPr>
        <w:widowControl/>
        <w:jc w:val="left"/>
      </w:pPr>
      <w:r>
        <w:t>1. God chose Abraham to be the father of the great nation and chose a special land for them.</w:t>
      </w:r>
    </w:p>
    <w:p w:rsidR="009614F1" w:rsidRDefault="009614F1" w:rsidP="00C95E80">
      <w:pPr>
        <w:widowControl/>
        <w:jc w:val="left"/>
      </w:pPr>
      <w:r>
        <w:t>2.</w:t>
      </w:r>
      <w:r>
        <w:t>神一直在</w:t>
      </w:r>
      <w:del w:id="521" w:author="SKY" w:date="2016-06-19T20:55:00Z">
        <w:r w:rsidDel="00E20CD7">
          <w:rPr>
            <w:rFonts w:hint="eastAsia"/>
          </w:rPr>
          <w:delText>高速</w:delText>
        </w:r>
      </w:del>
      <w:ins w:id="522" w:author="SKY" w:date="2016-06-19T20:55:00Z">
        <w:r w:rsidR="00E20CD7">
          <w:rPr>
            <w:rFonts w:hint="eastAsia"/>
          </w:rPr>
          <w:t>告诉</w:t>
        </w:r>
      </w:ins>
      <w:r>
        <w:t>他的子民</w:t>
      </w:r>
      <w:del w:id="523" w:author="SKY" w:date="2016-06-19T20:55:00Z">
        <w:r w:rsidDel="00E20CD7">
          <w:delText>他</w:delText>
        </w:r>
      </w:del>
      <w:ins w:id="524" w:author="SKY" w:date="2016-06-19T20:55:00Z">
        <w:r w:rsidR="00E20CD7">
          <w:t>他</w:t>
        </w:r>
      </w:ins>
      <w:r>
        <w:t>将</w:t>
      </w:r>
      <w:del w:id="525" w:author="SKY" w:date="2016-06-19T20:55:00Z">
        <w:r w:rsidDel="00E20CD7">
          <w:delText>做</w:delText>
        </w:r>
      </w:del>
      <w:ins w:id="526" w:author="SKY" w:date="2016-06-19T20:55:00Z">
        <w:r w:rsidR="00E20CD7">
          <w:t>施行</w:t>
        </w:r>
      </w:ins>
      <w:r>
        <w:t>一些伟大的事</w:t>
      </w:r>
      <w:r>
        <w:rPr>
          <w:rFonts w:hint="eastAsia"/>
        </w:rPr>
        <w:t>。</w:t>
      </w:r>
    </w:p>
    <w:p w:rsidR="00C95E80" w:rsidRDefault="00C95E80" w:rsidP="00C95E80">
      <w:pPr>
        <w:widowControl/>
        <w:jc w:val="left"/>
      </w:pPr>
      <w:r>
        <w:t>2. God always tells His people about great things He will do.</w:t>
      </w:r>
    </w:p>
    <w:p w:rsidR="00584CF0" w:rsidRDefault="00584CF0" w:rsidP="00C95E80">
      <w:pPr>
        <w:widowControl/>
        <w:jc w:val="left"/>
      </w:pPr>
    </w:p>
    <w:p w:rsidR="00584CF0" w:rsidRDefault="00584CF0" w:rsidP="00C95E80">
      <w:pPr>
        <w:widowControl/>
        <w:jc w:val="left"/>
      </w:pPr>
      <w:r>
        <w:t>创世记</w:t>
      </w:r>
      <w:r>
        <w:rPr>
          <w:rFonts w:hint="eastAsia"/>
        </w:rPr>
        <w:t xml:space="preserve"> </w:t>
      </w:r>
      <w:r>
        <w:t>15:1-20</w:t>
      </w:r>
    </w:p>
    <w:p w:rsidR="00C95E80" w:rsidRDefault="00C95E80" w:rsidP="00C95E80">
      <w:pPr>
        <w:widowControl/>
        <w:jc w:val="left"/>
      </w:pPr>
      <w:r>
        <w:t>Genesis 15:1-20</w:t>
      </w:r>
    </w:p>
    <w:p w:rsidR="009614F1" w:rsidRDefault="009614F1" w:rsidP="00C95E80">
      <w:pPr>
        <w:widowControl/>
        <w:jc w:val="left"/>
      </w:pPr>
    </w:p>
    <w:p w:rsidR="00584CF0" w:rsidRDefault="009614F1" w:rsidP="00C95E80">
      <w:pPr>
        <w:widowControl/>
        <w:jc w:val="left"/>
      </w:pPr>
      <w:bookmarkStart w:id="527" w:name="_GoBack"/>
      <w:r>
        <w:t>在亚伯兰打败了</w:t>
      </w:r>
      <w:del w:id="528" w:author="SKY" w:date="2016-07-09T22:57:00Z">
        <w:r w:rsidDel="00086F3A">
          <w:rPr>
            <w:rFonts w:hint="eastAsia"/>
          </w:rPr>
          <w:delText>4</w:delText>
        </w:r>
      </w:del>
      <w:ins w:id="529" w:author="SKY" w:date="2016-07-09T22:57:00Z">
        <w:r w:rsidR="00086F3A">
          <w:rPr>
            <w:rFonts w:hint="eastAsia"/>
          </w:rPr>
          <w:t>四</w:t>
        </w:r>
      </w:ins>
      <w:r>
        <w:rPr>
          <w:rFonts w:hint="eastAsia"/>
        </w:rPr>
        <w:t>位国王，</w:t>
      </w:r>
      <w:r>
        <w:t>救回罗得之后</w:t>
      </w:r>
      <w:r>
        <w:rPr>
          <w:rFonts w:hint="eastAsia"/>
        </w:rPr>
        <w:t>，</w:t>
      </w:r>
      <w:r w:rsidR="00F97C03">
        <w:rPr>
          <w:rFonts w:hint="eastAsia"/>
        </w:rPr>
        <w:t>神</w:t>
      </w:r>
      <w:r w:rsidR="00F97C03" w:rsidRPr="00F97C03">
        <w:rPr>
          <w:rFonts w:hint="eastAsia"/>
        </w:rPr>
        <w:t>在异象中有话对亚伯兰说</w:t>
      </w:r>
      <w:r w:rsidR="00F97C03">
        <w:rPr>
          <w:rFonts w:hint="eastAsia"/>
        </w:rPr>
        <w:t>，</w:t>
      </w:r>
      <w:proofErr w:type="gramStart"/>
      <w:r w:rsidR="00F97C03" w:rsidRPr="00F97C03">
        <w:rPr>
          <w:rFonts w:hint="eastAsia"/>
        </w:rPr>
        <w:t>亚伯兰你不要</w:t>
      </w:r>
      <w:proofErr w:type="gramEnd"/>
      <w:r w:rsidR="00F97C03" w:rsidRPr="00F97C03">
        <w:rPr>
          <w:rFonts w:hint="eastAsia"/>
        </w:rPr>
        <w:t>惧怕</w:t>
      </w:r>
      <w:r w:rsidR="00F97C03">
        <w:rPr>
          <w:rFonts w:hint="eastAsia"/>
        </w:rPr>
        <w:t>，</w:t>
      </w:r>
      <w:r w:rsidR="00F97C03" w:rsidRPr="00F97C03">
        <w:rPr>
          <w:rFonts w:hint="eastAsia"/>
        </w:rPr>
        <w:t>我是你的盾牌</w:t>
      </w:r>
      <w:r w:rsidR="00F97C03">
        <w:rPr>
          <w:rFonts w:hint="eastAsia"/>
        </w:rPr>
        <w:t>，</w:t>
      </w:r>
      <w:r w:rsidR="00F97C03" w:rsidRPr="00F97C03">
        <w:rPr>
          <w:rFonts w:hint="eastAsia"/>
        </w:rPr>
        <w:t>必大大的赏赐你。</w:t>
      </w:r>
    </w:p>
    <w:bookmarkEnd w:id="527"/>
    <w:p w:rsidR="00F97C03" w:rsidRDefault="00C95E80" w:rsidP="00C95E80">
      <w:pPr>
        <w:widowControl/>
        <w:jc w:val="left"/>
      </w:pPr>
      <w:r>
        <w:t>After this, Abram had a vision and heard the Lord say, “Do not be afraid, Abram. I will protect you from</w:t>
      </w:r>
      <w:r w:rsidR="00584CF0">
        <w:t xml:space="preserve"> </w:t>
      </w:r>
      <w:r>
        <w:t xml:space="preserve">all danger and will give you a great reward.” </w:t>
      </w:r>
    </w:p>
    <w:p w:rsidR="00F97C03" w:rsidRDefault="00F97C03" w:rsidP="00C95E80">
      <w:pPr>
        <w:widowControl/>
        <w:jc w:val="left"/>
      </w:pPr>
      <w:r w:rsidRPr="00F97C03">
        <w:rPr>
          <w:rFonts w:hint="eastAsia"/>
        </w:rPr>
        <w:t>亚伯兰说</w:t>
      </w:r>
      <w:r>
        <w:rPr>
          <w:rFonts w:hint="eastAsia"/>
        </w:rPr>
        <w:t>，</w:t>
      </w:r>
      <w:r w:rsidRPr="00F97C03">
        <w:rPr>
          <w:rFonts w:hint="eastAsia"/>
        </w:rPr>
        <w:t>主耶和华阿</w:t>
      </w:r>
      <w:r>
        <w:rPr>
          <w:rFonts w:hint="eastAsia"/>
        </w:rPr>
        <w:t>，</w:t>
      </w:r>
      <w:r w:rsidRPr="00F97C03">
        <w:rPr>
          <w:rFonts w:hint="eastAsia"/>
        </w:rPr>
        <w:t>我既无子</w:t>
      </w:r>
      <w:r>
        <w:rPr>
          <w:rFonts w:hint="eastAsia"/>
        </w:rPr>
        <w:t>，</w:t>
      </w:r>
      <w:r w:rsidRPr="00F97C03">
        <w:rPr>
          <w:rFonts w:hint="eastAsia"/>
        </w:rPr>
        <w:t>你还赐我什么呢</w:t>
      </w:r>
      <w:r>
        <w:rPr>
          <w:rFonts w:hint="eastAsia"/>
        </w:rPr>
        <w:t>。</w:t>
      </w:r>
      <w:r w:rsidRPr="00F97C03">
        <w:rPr>
          <w:rFonts w:hint="eastAsia"/>
        </w:rPr>
        <w:t>并且要承受我家业的</w:t>
      </w:r>
      <w:r>
        <w:rPr>
          <w:rFonts w:hint="eastAsia"/>
        </w:rPr>
        <w:t>，</w:t>
      </w:r>
      <w:r w:rsidRPr="00F97C03">
        <w:rPr>
          <w:rFonts w:hint="eastAsia"/>
        </w:rPr>
        <w:t>是大马色人以利以谢。亚伯兰又说</w:t>
      </w:r>
      <w:r>
        <w:rPr>
          <w:rFonts w:hint="eastAsia"/>
        </w:rPr>
        <w:t>，</w:t>
      </w:r>
      <w:r w:rsidRPr="00F97C03">
        <w:rPr>
          <w:rFonts w:hint="eastAsia"/>
        </w:rPr>
        <w:t>你没有给我儿子</w:t>
      </w:r>
      <w:r>
        <w:rPr>
          <w:rFonts w:hint="eastAsia"/>
        </w:rPr>
        <w:t>，</w:t>
      </w:r>
      <w:r w:rsidRPr="00F97C03">
        <w:rPr>
          <w:rFonts w:hint="eastAsia"/>
        </w:rPr>
        <w:t>那生在我家中的人</w:t>
      </w:r>
      <w:r>
        <w:rPr>
          <w:rFonts w:hint="eastAsia"/>
        </w:rPr>
        <w:t>，</w:t>
      </w:r>
      <w:r w:rsidRPr="00F97C03">
        <w:rPr>
          <w:rFonts w:hint="eastAsia"/>
        </w:rPr>
        <w:t>就是我的后嗣。</w:t>
      </w:r>
    </w:p>
    <w:p w:rsidR="00F97C03" w:rsidRDefault="00C95E80" w:rsidP="00C95E80">
      <w:pPr>
        <w:widowControl/>
        <w:jc w:val="left"/>
      </w:pPr>
      <w:r>
        <w:t xml:space="preserve">But Abram answered Him, “Great Lord, what good will </w:t>
      </w:r>
      <w:proofErr w:type="gramStart"/>
      <w:r>
        <w:t>Your</w:t>
      </w:r>
      <w:proofErr w:type="gramEnd"/>
      <w:r>
        <w:t xml:space="preserve"> reward</w:t>
      </w:r>
      <w:r w:rsidR="00584CF0">
        <w:t xml:space="preserve"> </w:t>
      </w:r>
      <w:r>
        <w:t>be to me since I do not have any children at all. All I have will be given to my servants, since I have no child of</w:t>
      </w:r>
      <w:r w:rsidR="00584CF0">
        <w:t xml:space="preserve"> </w:t>
      </w:r>
      <w:r>
        <w:t>my own.”</w:t>
      </w:r>
      <w:r w:rsidR="00584CF0">
        <w:t xml:space="preserve"> </w:t>
      </w:r>
    </w:p>
    <w:p w:rsidR="00F97C03" w:rsidRDefault="00F97C03" w:rsidP="00C95E80">
      <w:pPr>
        <w:widowControl/>
        <w:jc w:val="left"/>
      </w:pPr>
      <w:r>
        <w:rPr>
          <w:rFonts w:hint="eastAsia"/>
        </w:rPr>
        <w:t>神</w:t>
      </w:r>
      <w:r w:rsidRPr="00F97C03">
        <w:rPr>
          <w:rFonts w:hint="eastAsia"/>
        </w:rPr>
        <w:t>领他走到外边</w:t>
      </w:r>
      <w:r>
        <w:rPr>
          <w:rFonts w:hint="eastAsia"/>
        </w:rPr>
        <w:t>，</w:t>
      </w:r>
      <w:r w:rsidRPr="00F97C03">
        <w:rPr>
          <w:rFonts w:hint="eastAsia"/>
        </w:rPr>
        <w:t>说</w:t>
      </w:r>
      <w:r>
        <w:rPr>
          <w:rFonts w:hint="eastAsia"/>
        </w:rPr>
        <w:t>：“</w:t>
      </w:r>
      <w:r w:rsidRPr="00F97C03">
        <w:rPr>
          <w:rFonts w:hint="eastAsia"/>
        </w:rPr>
        <w:t>你向天观看</w:t>
      </w:r>
      <w:r>
        <w:rPr>
          <w:rFonts w:hint="eastAsia"/>
        </w:rPr>
        <w:t>，</w:t>
      </w:r>
      <w:r w:rsidRPr="00F97C03">
        <w:rPr>
          <w:rFonts w:hint="eastAsia"/>
        </w:rPr>
        <w:t>数算众星</w:t>
      </w:r>
      <w:r>
        <w:rPr>
          <w:rFonts w:hint="eastAsia"/>
        </w:rPr>
        <w:t>，</w:t>
      </w:r>
      <w:r w:rsidRPr="00F97C03">
        <w:rPr>
          <w:rFonts w:hint="eastAsia"/>
        </w:rPr>
        <w:t>能数得过来么</w:t>
      </w:r>
      <w:r>
        <w:rPr>
          <w:rFonts w:hint="eastAsia"/>
        </w:rPr>
        <w:t>”。</w:t>
      </w:r>
      <w:r w:rsidRPr="00F97C03">
        <w:rPr>
          <w:rFonts w:hint="eastAsia"/>
        </w:rPr>
        <w:t>又对他说</w:t>
      </w:r>
      <w:r>
        <w:rPr>
          <w:rFonts w:hint="eastAsia"/>
        </w:rPr>
        <w:t>，</w:t>
      </w:r>
      <w:r w:rsidRPr="00F97C03">
        <w:rPr>
          <w:rFonts w:hint="eastAsia"/>
        </w:rPr>
        <w:t>你的后裔将要如此。</w:t>
      </w:r>
    </w:p>
    <w:p w:rsidR="00F97C03" w:rsidRDefault="00C95E80" w:rsidP="00C95E80">
      <w:pPr>
        <w:widowControl/>
        <w:jc w:val="left"/>
      </w:pPr>
      <w:r>
        <w:t>God took Abram outside and said, “Your servants will not inherit your property. It will be for your own</w:t>
      </w:r>
      <w:r w:rsidR="00584CF0">
        <w:t xml:space="preserve"> </w:t>
      </w:r>
      <w:r>
        <w:t xml:space="preserve">son. Look at the sky and count the stars. You will have as many descendants as that.” </w:t>
      </w:r>
    </w:p>
    <w:p w:rsidR="00F97C03" w:rsidRDefault="00F97C03" w:rsidP="00C95E80">
      <w:pPr>
        <w:widowControl/>
        <w:jc w:val="left"/>
      </w:pPr>
      <w:r>
        <w:t>亚伯兰已经很老了</w:t>
      </w:r>
      <w:r>
        <w:rPr>
          <w:rFonts w:hint="eastAsia"/>
        </w:rPr>
        <w:t>，</w:t>
      </w:r>
      <w:r>
        <w:t>不能生育</w:t>
      </w:r>
      <w:r>
        <w:rPr>
          <w:rFonts w:hint="eastAsia"/>
        </w:rPr>
        <w:t>，</w:t>
      </w:r>
      <w:r>
        <w:t>但是</w:t>
      </w:r>
      <w:r w:rsidRPr="00F97C03">
        <w:rPr>
          <w:rFonts w:hint="eastAsia"/>
        </w:rPr>
        <w:t>亚伯兰信</w:t>
      </w:r>
      <w:r>
        <w:rPr>
          <w:rFonts w:hint="eastAsia"/>
        </w:rPr>
        <w:t>神，神</w:t>
      </w:r>
      <w:r w:rsidRPr="00F97C03">
        <w:rPr>
          <w:rFonts w:hint="eastAsia"/>
        </w:rPr>
        <w:t>就以此为他的义。</w:t>
      </w:r>
    </w:p>
    <w:p w:rsidR="00F97C03" w:rsidRDefault="00C95E80" w:rsidP="00C95E80">
      <w:pPr>
        <w:widowControl/>
        <w:jc w:val="left"/>
      </w:pPr>
      <w:r>
        <w:t>Abram was very old to</w:t>
      </w:r>
      <w:r w:rsidR="00584CF0">
        <w:t xml:space="preserve"> </w:t>
      </w:r>
      <w:r>
        <w:t>have a child, but he put his trust in the Lord. Because he trusted God, the Lord was very pleased with him and</w:t>
      </w:r>
      <w:r w:rsidR="00584CF0">
        <w:t xml:space="preserve"> </w:t>
      </w:r>
      <w:r>
        <w:t xml:space="preserve">accepted him. </w:t>
      </w:r>
    </w:p>
    <w:p w:rsidR="00F97C03" w:rsidRDefault="00F97C03" w:rsidP="00C95E80">
      <w:pPr>
        <w:widowControl/>
        <w:jc w:val="left"/>
      </w:pPr>
      <w:r>
        <w:t>于是神说</w:t>
      </w:r>
      <w:r>
        <w:rPr>
          <w:rFonts w:hint="eastAsia"/>
        </w:rPr>
        <w:t>：“</w:t>
      </w:r>
      <w:r w:rsidRPr="00F97C03">
        <w:rPr>
          <w:rFonts w:hint="eastAsia"/>
        </w:rPr>
        <w:t>我是</w:t>
      </w:r>
      <w:ins w:id="530" w:author="SKY" w:date="2016-06-17T16:15:00Z">
        <w:r w:rsidR="00C20014">
          <w:rPr>
            <w:rFonts w:hint="eastAsia"/>
          </w:rPr>
          <w:t>主</w:t>
        </w:r>
      </w:ins>
      <w:r w:rsidRPr="00F97C03">
        <w:rPr>
          <w:rFonts w:hint="eastAsia"/>
        </w:rPr>
        <w:t>耶和华</w:t>
      </w:r>
      <w:r>
        <w:rPr>
          <w:rFonts w:hint="eastAsia"/>
        </w:rPr>
        <w:t>，</w:t>
      </w:r>
      <w:r w:rsidRPr="00F97C03">
        <w:rPr>
          <w:rFonts w:hint="eastAsia"/>
        </w:rPr>
        <w:t>曾领你出了</w:t>
      </w:r>
      <w:proofErr w:type="gramStart"/>
      <w:r w:rsidRPr="00F97C03">
        <w:rPr>
          <w:rFonts w:hint="eastAsia"/>
        </w:rPr>
        <w:t>迦</w:t>
      </w:r>
      <w:proofErr w:type="gramEnd"/>
      <w:r w:rsidRPr="00F97C03">
        <w:rPr>
          <w:rFonts w:hint="eastAsia"/>
        </w:rPr>
        <w:t>勒底的吾</w:t>
      </w:r>
      <w:proofErr w:type="gramStart"/>
      <w:r w:rsidRPr="00F97C03">
        <w:rPr>
          <w:rFonts w:hint="eastAsia"/>
        </w:rPr>
        <w:t>珥</w:t>
      </w:r>
      <w:proofErr w:type="gramEnd"/>
      <w:r>
        <w:rPr>
          <w:rFonts w:hint="eastAsia"/>
        </w:rPr>
        <w:t>，</w:t>
      </w:r>
      <w:r w:rsidRPr="00F97C03">
        <w:rPr>
          <w:rFonts w:hint="eastAsia"/>
        </w:rPr>
        <w:t>为要将这地赐你为业。</w:t>
      </w:r>
      <w:r>
        <w:rPr>
          <w:rFonts w:hint="eastAsia"/>
        </w:rPr>
        <w:t>”</w:t>
      </w:r>
    </w:p>
    <w:p w:rsidR="00F97C03" w:rsidRDefault="00C95E80" w:rsidP="00C95E80">
      <w:pPr>
        <w:widowControl/>
        <w:jc w:val="left"/>
      </w:pPr>
      <w:r>
        <w:t>Then the Lord said, “I am the Lord, who brought you out of Ur of Babylonia to give you all this</w:t>
      </w:r>
      <w:r w:rsidR="00584CF0">
        <w:t xml:space="preserve"> </w:t>
      </w:r>
      <w:r>
        <w:t xml:space="preserve">land as your own.” </w:t>
      </w:r>
    </w:p>
    <w:p w:rsidR="00F97C03" w:rsidRDefault="00F97C03" w:rsidP="00C95E80">
      <w:pPr>
        <w:widowControl/>
        <w:jc w:val="left"/>
      </w:pPr>
      <w:r w:rsidRPr="00F97C03">
        <w:rPr>
          <w:rFonts w:hint="eastAsia"/>
        </w:rPr>
        <w:t>亚伯兰说</w:t>
      </w:r>
      <w:r>
        <w:rPr>
          <w:rFonts w:hint="eastAsia"/>
        </w:rPr>
        <w:t>：“</w:t>
      </w:r>
      <w:r w:rsidRPr="00F97C03">
        <w:rPr>
          <w:rFonts w:hint="eastAsia"/>
        </w:rPr>
        <w:t>主耶和华阿</w:t>
      </w:r>
      <w:r>
        <w:rPr>
          <w:rFonts w:hint="eastAsia"/>
        </w:rPr>
        <w:t>，</w:t>
      </w:r>
      <w:r w:rsidRPr="00F97C03">
        <w:rPr>
          <w:rFonts w:hint="eastAsia"/>
        </w:rPr>
        <w:t>我怎能知道必得这地为业呢</w:t>
      </w:r>
      <w:r>
        <w:rPr>
          <w:rFonts w:hint="eastAsia"/>
        </w:rPr>
        <w:t>”</w:t>
      </w:r>
      <w:r w:rsidRPr="00F97C03">
        <w:rPr>
          <w:rFonts w:hint="eastAsia"/>
        </w:rPr>
        <w:t>。</w:t>
      </w:r>
      <w:r>
        <w:rPr>
          <w:rFonts w:hint="eastAsia"/>
        </w:rPr>
        <w:t>神</w:t>
      </w:r>
      <w:r w:rsidRPr="00F97C03">
        <w:rPr>
          <w:rFonts w:hint="eastAsia"/>
        </w:rPr>
        <w:t>说</w:t>
      </w:r>
      <w:r>
        <w:rPr>
          <w:rFonts w:hint="eastAsia"/>
        </w:rPr>
        <w:t>：“</w:t>
      </w:r>
      <w:r w:rsidRPr="00F97C03">
        <w:rPr>
          <w:rFonts w:hint="eastAsia"/>
        </w:rPr>
        <w:t>你为我取一只三年的母牛</w:t>
      </w:r>
      <w:r>
        <w:rPr>
          <w:rFonts w:hint="eastAsia"/>
        </w:rPr>
        <w:t>，</w:t>
      </w:r>
      <w:r w:rsidRPr="00F97C03">
        <w:rPr>
          <w:rFonts w:hint="eastAsia"/>
        </w:rPr>
        <w:t>一只三年的母山羊</w:t>
      </w:r>
      <w:r>
        <w:rPr>
          <w:rFonts w:hint="eastAsia"/>
        </w:rPr>
        <w:t>，</w:t>
      </w:r>
      <w:r w:rsidRPr="00F97C03">
        <w:rPr>
          <w:rFonts w:hint="eastAsia"/>
        </w:rPr>
        <w:t>一只三年的公绵羊</w:t>
      </w:r>
      <w:r>
        <w:rPr>
          <w:rFonts w:hint="eastAsia"/>
        </w:rPr>
        <w:t>，</w:t>
      </w:r>
      <w:r w:rsidRPr="00F97C03">
        <w:rPr>
          <w:rFonts w:hint="eastAsia"/>
        </w:rPr>
        <w:t>一只斑鸠</w:t>
      </w:r>
      <w:r>
        <w:rPr>
          <w:rFonts w:hint="eastAsia"/>
        </w:rPr>
        <w:t>，</w:t>
      </w:r>
      <w:r w:rsidRPr="00F97C03">
        <w:rPr>
          <w:rFonts w:hint="eastAsia"/>
        </w:rPr>
        <w:t>一只雏鸽</w:t>
      </w:r>
      <w:r>
        <w:rPr>
          <w:rFonts w:hint="eastAsia"/>
        </w:rPr>
        <w:t>”</w:t>
      </w:r>
      <w:r w:rsidRPr="00F97C03">
        <w:rPr>
          <w:rFonts w:hint="eastAsia"/>
        </w:rPr>
        <w:t>。亚伯兰就取了这些来</w:t>
      </w:r>
      <w:r>
        <w:rPr>
          <w:rFonts w:hint="eastAsia"/>
        </w:rPr>
        <w:t>，</w:t>
      </w:r>
      <w:r w:rsidRPr="00F97C03">
        <w:rPr>
          <w:rFonts w:hint="eastAsia"/>
        </w:rPr>
        <w:t>每样劈开分成两半</w:t>
      </w:r>
      <w:r>
        <w:rPr>
          <w:rFonts w:hint="eastAsia"/>
        </w:rPr>
        <w:t>，</w:t>
      </w:r>
      <w:r w:rsidRPr="00F97C03">
        <w:rPr>
          <w:rFonts w:hint="eastAsia"/>
        </w:rPr>
        <w:t>一半对着一半的摆列</w:t>
      </w:r>
      <w:r>
        <w:rPr>
          <w:rFonts w:hint="eastAsia"/>
        </w:rPr>
        <w:t>，</w:t>
      </w:r>
      <w:r w:rsidRPr="00F97C03">
        <w:rPr>
          <w:rFonts w:hint="eastAsia"/>
        </w:rPr>
        <w:t>只有鸟没有劈开。</w:t>
      </w:r>
    </w:p>
    <w:p w:rsidR="00F97C03" w:rsidRDefault="00C95E80" w:rsidP="00C95E80">
      <w:pPr>
        <w:widowControl/>
        <w:jc w:val="left"/>
      </w:pPr>
      <w:r>
        <w:t>Abram asked, “How can I know that it will be mine?”</w:t>
      </w:r>
      <w:r w:rsidR="00584CF0">
        <w:t xml:space="preserve"> </w:t>
      </w:r>
      <w:r>
        <w:t>God answered, “Sacrifice to me a cow, a goat, and a ram, each of them three years old, along with a</w:t>
      </w:r>
      <w:r w:rsidR="00584CF0">
        <w:t xml:space="preserve"> </w:t>
      </w:r>
      <w:r>
        <w:t>dove and pigeon.” Abram brought and killed the animals, and cut them in half, placing the halves opposite</w:t>
      </w:r>
      <w:r w:rsidR="00584CF0">
        <w:t xml:space="preserve"> </w:t>
      </w:r>
      <w:r>
        <w:t xml:space="preserve">each other in two rows, and put the birds between them. </w:t>
      </w:r>
    </w:p>
    <w:p w:rsidR="00F97C03" w:rsidRDefault="00F97C03" w:rsidP="00C95E80">
      <w:pPr>
        <w:widowControl/>
        <w:jc w:val="left"/>
      </w:pPr>
      <w:r w:rsidRPr="00F97C03">
        <w:rPr>
          <w:rFonts w:hint="eastAsia"/>
        </w:rPr>
        <w:t>日头正落的时候</w:t>
      </w:r>
      <w:r>
        <w:rPr>
          <w:rFonts w:hint="eastAsia"/>
        </w:rPr>
        <w:t>，</w:t>
      </w:r>
      <w:r w:rsidRPr="00F97C03">
        <w:rPr>
          <w:rFonts w:hint="eastAsia"/>
        </w:rPr>
        <w:t>亚伯兰沉沉的睡了</w:t>
      </w:r>
      <w:r>
        <w:rPr>
          <w:rFonts w:hint="eastAsia"/>
        </w:rPr>
        <w:t>。</w:t>
      </w:r>
      <w:r w:rsidRPr="00F97C03">
        <w:rPr>
          <w:rFonts w:hint="eastAsia"/>
        </w:rPr>
        <w:t>忽然有惊人的大黑暗落在他身上。</w:t>
      </w:r>
    </w:p>
    <w:p w:rsidR="00F97C03" w:rsidRDefault="00C95E80" w:rsidP="00C95E80">
      <w:pPr>
        <w:widowControl/>
        <w:jc w:val="left"/>
      </w:pPr>
      <w:r>
        <w:lastRenderedPageBreak/>
        <w:t>When the sun went down, Abram fell into a deep</w:t>
      </w:r>
      <w:r w:rsidR="00584CF0">
        <w:t xml:space="preserve"> </w:t>
      </w:r>
      <w:r>
        <w:t xml:space="preserve">sleep and he became very afraid. </w:t>
      </w:r>
    </w:p>
    <w:p w:rsidR="00F97C03" w:rsidRDefault="00F97C03" w:rsidP="00C95E80">
      <w:pPr>
        <w:widowControl/>
        <w:jc w:val="left"/>
      </w:pPr>
      <w:r>
        <w:rPr>
          <w:rFonts w:hint="eastAsia"/>
        </w:rPr>
        <w:t>神</w:t>
      </w:r>
      <w:r w:rsidRPr="00F97C03">
        <w:rPr>
          <w:rFonts w:hint="eastAsia"/>
        </w:rPr>
        <w:t>对亚伯兰说</w:t>
      </w:r>
      <w:r>
        <w:rPr>
          <w:rFonts w:hint="eastAsia"/>
        </w:rPr>
        <w:t>：“</w:t>
      </w:r>
      <w:r w:rsidRPr="00F97C03">
        <w:rPr>
          <w:rFonts w:hint="eastAsia"/>
        </w:rPr>
        <w:t>你要的确知道</w:t>
      </w:r>
      <w:r>
        <w:rPr>
          <w:rFonts w:hint="eastAsia"/>
        </w:rPr>
        <w:t>，</w:t>
      </w:r>
      <w:r w:rsidRPr="00F97C03">
        <w:rPr>
          <w:rFonts w:hint="eastAsia"/>
        </w:rPr>
        <w:t>你的后裔必寄居别人的地</w:t>
      </w:r>
      <w:r>
        <w:rPr>
          <w:rFonts w:hint="eastAsia"/>
        </w:rPr>
        <w:t>，</w:t>
      </w:r>
      <w:r w:rsidRPr="00F97C03">
        <w:rPr>
          <w:rFonts w:hint="eastAsia"/>
        </w:rPr>
        <w:t>又服事那地的人</w:t>
      </w:r>
      <w:r>
        <w:rPr>
          <w:rFonts w:hint="eastAsia"/>
        </w:rPr>
        <w:t>。</w:t>
      </w:r>
      <w:r w:rsidRPr="00F97C03">
        <w:rPr>
          <w:rFonts w:hint="eastAsia"/>
        </w:rPr>
        <w:t>那地的人要苦待他们四百年。并且他们所要服事的那国</w:t>
      </w:r>
      <w:r>
        <w:rPr>
          <w:rFonts w:hint="eastAsia"/>
        </w:rPr>
        <w:t>，</w:t>
      </w:r>
      <w:r w:rsidRPr="00F97C03">
        <w:rPr>
          <w:rFonts w:hint="eastAsia"/>
        </w:rPr>
        <w:t>我要惩罚后来他们必带着许多财物</w:t>
      </w:r>
      <w:r>
        <w:rPr>
          <w:rFonts w:hint="eastAsia"/>
        </w:rPr>
        <w:t>，</w:t>
      </w:r>
      <w:r w:rsidRPr="00F97C03">
        <w:rPr>
          <w:rFonts w:hint="eastAsia"/>
        </w:rPr>
        <w:t>从那里出来。但你要享大寿数</w:t>
      </w:r>
      <w:r>
        <w:rPr>
          <w:rFonts w:hint="eastAsia"/>
        </w:rPr>
        <w:t>，</w:t>
      </w:r>
      <w:r w:rsidRPr="00F97C03">
        <w:rPr>
          <w:rFonts w:hint="eastAsia"/>
        </w:rPr>
        <w:t>平平安安的归到你列祖那里</w:t>
      </w:r>
      <w:r>
        <w:rPr>
          <w:rFonts w:hint="eastAsia"/>
        </w:rPr>
        <w:t>，</w:t>
      </w:r>
      <w:r w:rsidRPr="00F97C03">
        <w:rPr>
          <w:rFonts w:hint="eastAsia"/>
        </w:rPr>
        <w:t>被人埋葬</w:t>
      </w:r>
      <w:r>
        <w:rPr>
          <w:rFonts w:hint="eastAsia"/>
        </w:rPr>
        <w:t>”</w:t>
      </w:r>
      <w:r w:rsidRPr="00F97C03">
        <w:rPr>
          <w:rFonts w:hint="eastAsia"/>
        </w:rPr>
        <w:t>。</w:t>
      </w:r>
    </w:p>
    <w:p w:rsidR="00F97C03" w:rsidRDefault="00C95E80" w:rsidP="00C95E80">
      <w:pPr>
        <w:widowControl/>
        <w:jc w:val="left"/>
      </w:pPr>
      <w:r>
        <w:t>God then told him, “Your descendants will be strangers in a foreign land</w:t>
      </w:r>
      <w:r w:rsidR="00584CF0">
        <w:t xml:space="preserve"> </w:t>
      </w:r>
      <w:r>
        <w:t>where they will be slaves for 400 years. But I will punish the nation that makes slaves of them, and when they</w:t>
      </w:r>
      <w:r w:rsidR="00584CF0">
        <w:t xml:space="preserve"> </w:t>
      </w:r>
      <w:r>
        <w:t>leave that land they will take great wealth with them and will come back to this land I have given you. You</w:t>
      </w:r>
      <w:r w:rsidR="00584CF0">
        <w:t xml:space="preserve"> </w:t>
      </w:r>
      <w:r>
        <w:t xml:space="preserve">will live to be very old, and will die in peace and be buried here.” </w:t>
      </w:r>
    </w:p>
    <w:p w:rsidR="00F97C03" w:rsidRDefault="00F97C03" w:rsidP="00C95E80">
      <w:pPr>
        <w:widowControl/>
        <w:jc w:val="left"/>
      </w:pPr>
      <w:r w:rsidRPr="00F97C03">
        <w:rPr>
          <w:rFonts w:hint="eastAsia"/>
        </w:rPr>
        <w:t>日落天黑</w:t>
      </w:r>
      <w:r>
        <w:rPr>
          <w:rFonts w:hint="eastAsia"/>
        </w:rPr>
        <w:t>，</w:t>
      </w:r>
      <w:r w:rsidRPr="00F97C03">
        <w:rPr>
          <w:rFonts w:hint="eastAsia"/>
        </w:rPr>
        <w:t>不料有冒烟的炉</w:t>
      </w:r>
      <w:r>
        <w:rPr>
          <w:rFonts w:hint="eastAsia"/>
        </w:rPr>
        <w:t>，</w:t>
      </w:r>
      <w:r w:rsidRPr="00F97C03">
        <w:rPr>
          <w:rFonts w:hint="eastAsia"/>
        </w:rPr>
        <w:t>并烧着的火把</w:t>
      </w:r>
      <w:r>
        <w:rPr>
          <w:rFonts w:hint="eastAsia"/>
        </w:rPr>
        <w:t>，</w:t>
      </w:r>
      <w:r w:rsidRPr="00F97C03">
        <w:rPr>
          <w:rFonts w:hint="eastAsia"/>
        </w:rPr>
        <w:t>从那些肉块中经过。</w:t>
      </w:r>
      <w:r w:rsidR="0070228A" w:rsidRPr="0070228A">
        <w:rPr>
          <w:rFonts w:hint="eastAsia"/>
        </w:rPr>
        <w:t>当那日</w:t>
      </w:r>
      <w:del w:id="531" w:author="SKY" w:date="2016-06-17T16:15:00Z">
        <w:r w:rsidR="0070228A" w:rsidRPr="0070228A" w:rsidDel="00F464E4">
          <w:rPr>
            <w:rFonts w:hint="eastAsia"/>
          </w:rPr>
          <w:delText>耶和华</w:delText>
        </w:r>
      </w:del>
      <w:ins w:id="532" w:author="SKY" w:date="2016-06-17T16:15:00Z">
        <w:r w:rsidR="00F464E4">
          <w:rPr>
            <w:rFonts w:hint="eastAsia"/>
          </w:rPr>
          <w:t>神</w:t>
        </w:r>
      </w:ins>
      <w:r w:rsidR="0070228A" w:rsidRPr="0070228A">
        <w:rPr>
          <w:rFonts w:hint="eastAsia"/>
        </w:rPr>
        <w:t>与亚伯兰立约</w:t>
      </w:r>
      <w:r w:rsidR="0070228A">
        <w:rPr>
          <w:rFonts w:hint="eastAsia"/>
        </w:rPr>
        <w:t>，</w:t>
      </w:r>
      <w:r w:rsidR="0070228A" w:rsidRPr="0070228A">
        <w:rPr>
          <w:rFonts w:hint="eastAsia"/>
        </w:rPr>
        <w:t>说</w:t>
      </w:r>
      <w:r w:rsidR="0070228A">
        <w:rPr>
          <w:rFonts w:hint="eastAsia"/>
        </w:rPr>
        <w:t>：“</w:t>
      </w:r>
      <w:r w:rsidR="0070228A" w:rsidRPr="0070228A">
        <w:rPr>
          <w:rFonts w:hint="eastAsia"/>
        </w:rPr>
        <w:t>我已赐给你的后裔</w:t>
      </w:r>
      <w:r w:rsidR="0070228A">
        <w:rPr>
          <w:rFonts w:hint="eastAsia"/>
        </w:rPr>
        <w:t>，</w:t>
      </w:r>
      <w:r w:rsidR="0070228A" w:rsidRPr="0070228A">
        <w:rPr>
          <w:rFonts w:hint="eastAsia"/>
        </w:rPr>
        <w:t>从埃及河直到伯拉大河之地</w:t>
      </w:r>
      <w:r w:rsidR="0070228A">
        <w:rPr>
          <w:rFonts w:hint="eastAsia"/>
        </w:rPr>
        <w:t>”</w:t>
      </w:r>
      <w:r w:rsidR="0070228A" w:rsidRPr="0070228A">
        <w:rPr>
          <w:rFonts w:hint="eastAsia"/>
        </w:rPr>
        <w:t>。</w:t>
      </w:r>
    </w:p>
    <w:p w:rsidR="00C95E80" w:rsidRDefault="00C95E80" w:rsidP="00C95E80">
      <w:pPr>
        <w:widowControl/>
        <w:jc w:val="left"/>
      </w:pPr>
      <w:r>
        <w:t>Then, a fire pot and a flaming torch suddenly</w:t>
      </w:r>
      <w:r w:rsidR="00584CF0">
        <w:t xml:space="preserve"> </w:t>
      </w:r>
      <w:r>
        <w:t>appeared and passed between the pieces of the animals. “I promise that I will give all of this land, from Egypt</w:t>
      </w:r>
      <w:r w:rsidR="00584CF0">
        <w:t xml:space="preserve"> </w:t>
      </w:r>
      <w:r>
        <w:t>to Babylonia, to your descendants forever.”</w:t>
      </w:r>
    </w:p>
    <w:p w:rsidR="00584CF0" w:rsidRDefault="00584CF0" w:rsidP="00C95E80">
      <w:pPr>
        <w:widowControl/>
        <w:jc w:val="left"/>
      </w:pPr>
    </w:p>
    <w:p w:rsidR="00584CF0" w:rsidRDefault="00584CF0" w:rsidP="00C95E80">
      <w:pPr>
        <w:widowControl/>
        <w:jc w:val="left"/>
      </w:pPr>
      <w:r>
        <w:t>讨论故事</w:t>
      </w:r>
      <w:r>
        <w:rPr>
          <w:rFonts w:hint="eastAsia"/>
        </w:rPr>
        <w:t>：</w:t>
      </w:r>
    </w:p>
    <w:p w:rsidR="00C95E80" w:rsidRDefault="00C95E80" w:rsidP="00C95E80">
      <w:pPr>
        <w:widowControl/>
        <w:jc w:val="left"/>
      </w:pPr>
      <w:r>
        <w:t xml:space="preserve">Talk About the Story: </w:t>
      </w:r>
    </w:p>
    <w:p w:rsidR="00342A3B" w:rsidRDefault="00342A3B" w:rsidP="00C95E80">
      <w:pPr>
        <w:widowControl/>
        <w:jc w:val="left"/>
      </w:pPr>
      <w:r>
        <w:t>1.</w:t>
      </w:r>
      <w:r>
        <w:t>当神应许给亚伯兰大</w:t>
      </w:r>
      <w:proofErr w:type="gramStart"/>
      <w:r>
        <w:t>大</w:t>
      </w:r>
      <w:proofErr w:type="gramEnd"/>
      <w:r>
        <w:t>的赏赐的时候</w:t>
      </w:r>
      <w:r>
        <w:rPr>
          <w:rFonts w:hint="eastAsia"/>
        </w:rPr>
        <w:t>，</w:t>
      </w:r>
      <w:r>
        <w:t>亚伯兰说了什么</w:t>
      </w:r>
      <w:r>
        <w:rPr>
          <w:rFonts w:hint="eastAsia"/>
        </w:rPr>
        <w:t>？</w:t>
      </w:r>
    </w:p>
    <w:p w:rsidR="00C95E80" w:rsidRDefault="00C95E80" w:rsidP="00C95E80">
      <w:pPr>
        <w:widowControl/>
        <w:jc w:val="left"/>
      </w:pPr>
      <w:r>
        <w:t>1. What did Abram say when God promised him a great reward?</w:t>
      </w:r>
    </w:p>
    <w:p w:rsidR="00342A3B" w:rsidRDefault="00342A3B" w:rsidP="00C95E80">
      <w:pPr>
        <w:widowControl/>
        <w:jc w:val="left"/>
      </w:pPr>
      <w:r>
        <w:t>2.</w:t>
      </w:r>
      <w:r>
        <w:t>当亚伯兰说他没有自己的孩子的时候</w:t>
      </w:r>
      <w:r>
        <w:rPr>
          <w:rFonts w:hint="eastAsia"/>
        </w:rPr>
        <w:t>，</w:t>
      </w:r>
      <w:r>
        <w:t>神是如何回答他的</w:t>
      </w:r>
      <w:r>
        <w:rPr>
          <w:rFonts w:hint="eastAsia"/>
        </w:rPr>
        <w:t>？</w:t>
      </w:r>
    </w:p>
    <w:p w:rsidR="00C95E80" w:rsidRDefault="00C95E80" w:rsidP="00C95E80">
      <w:pPr>
        <w:widowControl/>
        <w:jc w:val="left"/>
      </w:pPr>
      <w:r>
        <w:t>2. How did God answer Abram when he told God that he had no children of his own?</w:t>
      </w:r>
    </w:p>
    <w:p w:rsidR="00342A3B" w:rsidRDefault="00342A3B" w:rsidP="00C95E80">
      <w:pPr>
        <w:widowControl/>
        <w:jc w:val="left"/>
      </w:pPr>
      <w:r>
        <w:t>3.</w:t>
      </w:r>
      <w:r>
        <w:t>亚伯兰信神说的吗</w:t>
      </w:r>
      <w:r>
        <w:rPr>
          <w:rFonts w:hint="eastAsia"/>
        </w:rPr>
        <w:t>？</w:t>
      </w:r>
    </w:p>
    <w:p w:rsidR="00C95E80" w:rsidRDefault="00C95E80" w:rsidP="00C95E80">
      <w:pPr>
        <w:widowControl/>
        <w:jc w:val="left"/>
      </w:pPr>
      <w:r>
        <w:t>3. Did Abram trust God’s answer?</w:t>
      </w:r>
    </w:p>
    <w:p w:rsidR="00342A3B" w:rsidRDefault="00342A3B" w:rsidP="00C95E80">
      <w:pPr>
        <w:widowControl/>
        <w:jc w:val="left"/>
      </w:pPr>
      <w:r>
        <w:t>4.</w:t>
      </w:r>
      <w:proofErr w:type="gramStart"/>
      <w:r>
        <w:t>神对于</w:t>
      </w:r>
      <w:proofErr w:type="gramEnd"/>
      <w:r>
        <w:t>亚伯兰的信心会是什么感觉</w:t>
      </w:r>
      <w:r>
        <w:rPr>
          <w:rFonts w:hint="eastAsia"/>
        </w:rPr>
        <w:t>？</w:t>
      </w:r>
    </w:p>
    <w:p w:rsidR="00C95E80" w:rsidRDefault="00C95E80" w:rsidP="00C95E80">
      <w:pPr>
        <w:widowControl/>
        <w:jc w:val="left"/>
      </w:pPr>
      <w:r>
        <w:t>4. How did God feel about Abram’s faith in him?</w:t>
      </w:r>
    </w:p>
    <w:p w:rsidR="00342A3B" w:rsidRDefault="00342A3B" w:rsidP="00C95E80">
      <w:pPr>
        <w:widowControl/>
        <w:jc w:val="left"/>
      </w:pPr>
      <w:r>
        <w:t>5.</w:t>
      </w:r>
      <w:r>
        <w:t>神要亚伯</w:t>
      </w:r>
      <w:proofErr w:type="gramStart"/>
      <w:r>
        <w:t>兰准备</w:t>
      </w:r>
      <w:proofErr w:type="gramEnd"/>
      <w:r>
        <w:t>了什么样的献祭</w:t>
      </w:r>
      <w:r>
        <w:rPr>
          <w:rFonts w:hint="eastAsia"/>
        </w:rPr>
        <w:t>？</w:t>
      </w:r>
    </w:p>
    <w:p w:rsidR="00C95E80" w:rsidRDefault="00C95E80" w:rsidP="00C95E80">
      <w:pPr>
        <w:widowControl/>
        <w:jc w:val="left"/>
      </w:pPr>
      <w:r>
        <w:t>5. What kind of a sacrifice did God ask Abram to prepare for him?</w:t>
      </w:r>
    </w:p>
    <w:p w:rsidR="00342A3B" w:rsidRDefault="00342A3B" w:rsidP="00C95E80">
      <w:pPr>
        <w:widowControl/>
        <w:jc w:val="left"/>
      </w:pPr>
      <w:r>
        <w:t>6.</w:t>
      </w:r>
      <w:r>
        <w:t>神告诉亚伯兰</w:t>
      </w:r>
      <w:r>
        <w:rPr>
          <w:rFonts w:hint="eastAsia"/>
        </w:rPr>
        <w:t>，</w:t>
      </w:r>
      <w:r>
        <w:t>在亚伯兰的后裔回到应许之地之前</w:t>
      </w:r>
      <w:r>
        <w:rPr>
          <w:rFonts w:hint="eastAsia"/>
        </w:rPr>
        <w:t>，会发生什么？</w:t>
      </w:r>
    </w:p>
    <w:p w:rsidR="00C95E80" w:rsidRDefault="00C95E80" w:rsidP="00C95E80">
      <w:pPr>
        <w:widowControl/>
        <w:jc w:val="left"/>
      </w:pPr>
      <w:r>
        <w:t>6. What did God tell Abram would happen to his descendants before they came back to take the land?</w:t>
      </w:r>
    </w:p>
    <w:p w:rsidR="00584CF0" w:rsidRDefault="00584CF0" w:rsidP="00C95E80">
      <w:pPr>
        <w:widowControl/>
        <w:jc w:val="left"/>
      </w:pPr>
    </w:p>
    <w:p w:rsidR="00584CF0" w:rsidRDefault="00584CF0" w:rsidP="00C95E80">
      <w:pPr>
        <w:widowControl/>
        <w:jc w:val="left"/>
      </w:pPr>
      <w:r>
        <w:t>你的看法</w:t>
      </w:r>
      <w:r>
        <w:rPr>
          <w:rFonts w:hint="eastAsia"/>
        </w:rPr>
        <w:t>：</w:t>
      </w:r>
    </w:p>
    <w:p w:rsidR="00C95E80" w:rsidRDefault="00C95E80" w:rsidP="00C95E80">
      <w:pPr>
        <w:widowControl/>
        <w:jc w:val="left"/>
      </w:pPr>
      <w:r>
        <w:t>What Do You Say?</w:t>
      </w:r>
    </w:p>
    <w:p w:rsidR="00342A3B" w:rsidRDefault="005243FC" w:rsidP="00C95E80">
      <w:pPr>
        <w:widowControl/>
        <w:jc w:val="left"/>
      </w:pPr>
      <w:r>
        <w:t>是什么问题让亚伯兰觉得神的奖赏不会对他的家庭有好处</w:t>
      </w:r>
      <w:r>
        <w:rPr>
          <w:rFonts w:hint="eastAsia"/>
        </w:rPr>
        <w:t>？</w:t>
      </w:r>
    </w:p>
    <w:p w:rsidR="00C95E80" w:rsidRDefault="00C95E80" w:rsidP="00C95E80">
      <w:pPr>
        <w:widowControl/>
        <w:jc w:val="left"/>
      </w:pPr>
      <w:r>
        <w:t>What problem did Abram have that made him wonder if God’s reward would do his family any good?</w:t>
      </w:r>
    </w:p>
    <w:p w:rsidR="005243FC" w:rsidRDefault="005243FC" w:rsidP="00C95E80">
      <w:pPr>
        <w:widowControl/>
        <w:jc w:val="left"/>
      </w:pPr>
    </w:p>
    <w:p w:rsidR="005243FC" w:rsidDel="00A717BE" w:rsidRDefault="005243FC" w:rsidP="00C95E80">
      <w:pPr>
        <w:widowControl/>
        <w:jc w:val="left"/>
        <w:rPr>
          <w:del w:id="533" w:author="SKY" w:date="2016-06-19T20:58:00Z"/>
        </w:rPr>
      </w:pPr>
    </w:p>
    <w:p w:rsidR="005243FC" w:rsidRDefault="00A717BE" w:rsidP="00C95E80">
      <w:pPr>
        <w:widowControl/>
        <w:jc w:val="left"/>
      </w:pPr>
      <w:ins w:id="534" w:author="SKY" w:date="2016-06-19T20:58:00Z">
        <w:r>
          <w:t>你觉得</w:t>
        </w:r>
      </w:ins>
      <w:ins w:id="535" w:author="SKY" w:date="2016-06-19T21:02:00Z">
        <w:r w:rsidR="00544E52">
          <w:t>为什么神</w:t>
        </w:r>
      </w:ins>
      <w:ins w:id="536" w:author="SKY" w:date="2016-06-19T21:03:00Z">
        <w:r w:rsidR="00544E52">
          <w:t>会因为亚伯兰</w:t>
        </w:r>
      </w:ins>
      <w:ins w:id="537" w:author="SKY" w:date="2016-06-19T21:04:00Z">
        <w:r w:rsidR="00544E52">
          <w:t>的</w:t>
        </w:r>
      </w:ins>
      <w:ins w:id="538" w:author="SKY" w:date="2016-06-19T21:05:00Z">
        <w:r w:rsidR="00544E52">
          <w:t>坚定信仰而喜悦</w:t>
        </w:r>
        <w:r w:rsidR="00544E52">
          <w:rPr>
            <w:rFonts w:hint="eastAsia"/>
          </w:rPr>
          <w:t>，</w:t>
        </w:r>
      </w:ins>
      <w:ins w:id="539" w:author="SKY" w:date="2016-06-19T20:58:00Z">
        <w:r>
          <w:t>即使亚伯兰还没有一个孩子</w:t>
        </w:r>
      </w:ins>
      <w:del w:id="540" w:author="SKY" w:date="2016-06-19T21:00:00Z">
        <w:r w:rsidR="004F5B58" w:rsidDel="00A717BE">
          <w:delText>神为什么会喜悦</w:delText>
        </w:r>
        <w:r w:rsidR="004F5B58" w:rsidDel="00A717BE">
          <w:rPr>
            <w:rFonts w:hint="eastAsia"/>
          </w:rPr>
          <w:delText>，</w:delText>
        </w:r>
      </w:del>
      <w:del w:id="541" w:author="SKY" w:date="2016-06-19T20:58:00Z">
        <w:r w:rsidR="005243FC" w:rsidDel="00A717BE">
          <w:delText>即使亚伯兰还没有一个孩子</w:delText>
        </w:r>
      </w:del>
      <w:del w:id="542" w:author="SKY" w:date="2016-06-19T21:00:00Z">
        <w:r w:rsidR="004F5B58" w:rsidDel="00A717BE">
          <w:rPr>
            <w:rFonts w:hint="eastAsia"/>
          </w:rPr>
          <w:delText>，</w:delText>
        </w:r>
      </w:del>
      <w:del w:id="543" w:author="SKY" w:date="2016-06-19T21:02:00Z">
        <w:r w:rsidR="004F5B58" w:rsidDel="00544E52">
          <w:delText>亚伯兰还如此坚信神</w:delText>
        </w:r>
      </w:del>
      <w:r w:rsidR="004F5B58">
        <w:rPr>
          <w:rFonts w:hint="eastAsia"/>
        </w:rPr>
        <w:t>？</w:t>
      </w:r>
    </w:p>
    <w:p w:rsidR="00C95E80" w:rsidRDefault="00C95E80" w:rsidP="00C95E80">
      <w:pPr>
        <w:widowControl/>
        <w:jc w:val="left"/>
      </w:pPr>
      <w:r>
        <w:t>Why do you think God was so pleased that Abram trusted him even though he still didn’t have a single child?</w:t>
      </w:r>
    </w:p>
    <w:p w:rsidR="004F5B58" w:rsidRDefault="004F5B58" w:rsidP="00C95E80">
      <w:pPr>
        <w:widowControl/>
        <w:jc w:val="left"/>
      </w:pPr>
      <w:r>
        <w:lastRenderedPageBreak/>
        <w:t>神的应许是否一直都是容易被相信的</w:t>
      </w:r>
      <w:r>
        <w:rPr>
          <w:rFonts w:hint="eastAsia"/>
        </w:rPr>
        <w:t>？</w:t>
      </w:r>
    </w:p>
    <w:p w:rsidR="00BE0300" w:rsidRDefault="00C95E80" w:rsidP="00C95E80">
      <w:pPr>
        <w:widowControl/>
        <w:jc w:val="left"/>
      </w:pPr>
      <w:r>
        <w:t>Are God’s promises always easy to believe?</w:t>
      </w:r>
    </w:p>
    <w:p w:rsidR="00C95E80" w:rsidRDefault="00C95E80" w:rsidP="00C95E80">
      <w:pPr>
        <w:widowControl/>
        <w:jc w:val="left"/>
      </w:pPr>
    </w:p>
    <w:p w:rsidR="00C95E80" w:rsidRDefault="00C95E80" w:rsidP="00C95E80">
      <w:pPr>
        <w:widowControl/>
        <w:jc w:val="left"/>
      </w:pPr>
    </w:p>
    <w:p w:rsidR="00C95E80" w:rsidRDefault="00C95E80">
      <w:pPr>
        <w:widowControl/>
        <w:jc w:val="left"/>
      </w:pPr>
      <w:r>
        <w:br w:type="page"/>
      </w:r>
    </w:p>
    <w:p w:rsidR="00C95E80" w:rsidRDefault="00C23292" w:rsidP="00C95E80">
      <w:pPr>
        <w:widowControl/>
        <w:jc w:val="left"/>
      </w:pPr>
      <w:proofErr w:type="gramStart"/>
      <w:r w:rsidRPr="00C23292">
        <w:rPr>
          <w:rFonts w:hint="eastAsia"/>
        </w:rPr>
        <w:lastRenderedPageBreak/>
        <w:t>亚伯兰信耶和华</w:t>
      </w:r>
      <w:proofErr w:type="gramEnd"/>
      <w:r>
        <w:rPr>
          <w:rFonts w:hint="eastAsia"/>
        </w:rPr>
        <w:t>，</w:t>
      </w:r>
      <w:r w:rsidRPr="00C23292">
        <w:rPr>
          <w:rFonts w:hint="eastAsia"/>
        </w:rPr>
        <w:t>耶和华就以此为他的义。</w:t>
      </w:r>
      <w:r>
        <w:rPr>
          <w:rFonts w:hint="eastAsia"/>
        </w:rPr>
        <w:t xml:space="preserve"> </w:t>
      </w:r>
      <w:r>
        <w:rPr>
          <w:rFonts w:hint="eastAsia"/>
        </w:rPr>
        <w:t>创世记</w:t>
      </w:r>
      <w:r>
        <w:rPr>
          <w:rFonts w:hint="eastAsia"/>
        </w:rPr>
        <w:t xml:space="preserve"> </w:t>
      </w:r>
      <w:r>
        <w:t xml:space="preserve"> 15:6</w:t>
      </w:r>
    </w:p>
    <w:p w:rsidR="00C42993" w:rsidRDefault="00C42993" w:rsidP="00C42993">
      <w:pPr>
        <w:widowControl/>
        <w:jc w:val="left"/>
      </w:pPr>
      <w:r>
        <w:t>Abram put his trust in the Lord, and because of this the Lord was pleased with him and accepted him. Genesis 15:6</w:t>
      </w:r>
    </w:p>
    <w:p w:rsidR="00C42993" w:rsidRDefault="00C42993" w:rsidP="00C95E80">
      <w:pPr>
        <w:widowControl/>
        <w:jc w:val="left"/>
      </w:pPr>
    </w:p>
    <w:p w:rsidR="00BE0300" w:rsidRPr="007F253B" w:rsidRDefault="00BE0300" w:rsidP="00E13455">
      <w:pPr>
        <w:widowControl/>
        <w:jc w:val="left"/>
      </w:pPr>
    </w:p>
    <w:sectPr w:rsidR="00BE0300" w:rsidRPr="007F25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6E3" w:rsidRDefault="006436E3" w:rsidP="004400C7">
      <w:r>
        <w:separator/>
      </w:r>
    </w:p>
  </w:endnote>
  <w:endnote w:type="continuationSeparator" w:id="0">
    <w:p w:rsidR="006436E3" w:rsidRDefault="006436E3"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1B" w:rsidRDefault="00F10E1B" w:rsidP="009C4B50">
    <w:pPr>
      <w:ind w:firstLineChars="100" w:firstLine="210"/>
    </w:pPr>
    <w:r w:rsidRPr="00845949">
      <w:t>NATIONAL BIBLE READING CAMPAIGN</w:t>
    </w:r>
  </w:p>
  <w:p w:rsidR="00F10E1B" w:rsidRDefault="00F10E1B" w:rsidP="009C4B50">
    <w:pPr>
      <w:ind w:firstLineChars="100" w:firstLine="210"/>
    </w:pPr>
    <w:r>
      <w:rPr>
        <w:rFonts w:hint="eastAsia"/>
      </w:rPr>
      <w:t>©</w:t>
    </w:r>
    <w:r>
      <w:t xml:space="preserve"> 2004, 2007 by Ted </w:t>
    </w:r>
    <w:proofErr w:type="spellStart"/>
    <w:r>
      <w:t>Lindwall</w:t>
    </w:r>
    <w:proofErr w:type="spellEnd"/>
    <w:r>
      <w:t>, All rights reserved Church Starts International</w:t>
    </w:r>
  </w:p>
  <w:p w:rsidR="00F10E1B" w:rsidRDefault="00F10E1B" w:rsidP="009C4B50">
    <w:pPr>
      <w:ind w:firstLineChars="100" w:firstLine="210"/>
    </w:pPr>
    <w:r>
      <w:t>P. O. Box 177, Henrietta, Texas 76365</w:t>
    </w:r>
  </w:p>
  <w:p w:rsidR="00F10E1B" w:rsidRDefault="00F10E1B" w:rsidP="009C4B50">
    <w:pPr>
      <w:ind w:firstLineChars="100" w:firstLine="210"/>
    </w:pPr>
    <w:r>
      <w:t>Telephone: 940-538-5665</w:t>
    </w:r>
  </w:p>
  <w:p w:rsidR="00F10E1B" w:rsidRDefault="00F10E1B" w:rsidP="009C4B50">
    <w:pPr>
      <w:ind w:firstLineChars="100" w:firstLine="210"/>
    </w:pPr>
    <w:r>
      <w:t>E-mail: billdavis@churchstarts.com</w:t>
    </w:r>
  </w:p>
  <w:p w:rsidR="00F10E1B" w:rsidRDefault="00F10E1B" w:rsidP="009C4B50">
    <w:pPr>
      <w:ind w:firstLineChars="100" w:firstLine="210"/>
    </w:pPr>
    <w:hyperlink r:id="rId1" w:history="1">
      <w:r w:rsidRPr="007B4AA8">
        <w:rPr>
          <w:rStyle w:val="a3"/>
        </w:rPr>
        <w:t>www.churchstarts.com</w:t>
      </w:r>
    </w:hyperlink>
  </w:p>
  <w:p w:rsidR="00F10E1B" w:rsidRDefault="00F10E1B" w:rsidP="009C4B50">
    <w:pPr>
      <w:ind w:firstLineChars="100" w:firstLine="210"/>
    </w:pPr>
    <w:r>
      <w:t xml:space="preserve">Every Community On Earth Deserves A New Testament Church </w:t>
    </w:r>
  </w:p>
  <w:p w:rsidR="00F10E1B" w:rsidRPr="009C4B50" w:rsidRDefault="00F10E1B">
    <w:pPr>
      <w:pStyle w:val="a5"/>
    </w:pPr>
  </w:p>
  <w:p w:rsidR="00F10E1B" w:rsidRDefault="00F10E1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6E3" w:rsidRDefault="006436E3" w:rsidP="004400C7">
      <w:r>
        <w:separator/>
      </w:r>
    </w:p>
  </w:footnote>
  <w:footnote w:type="continuationSeparator" w:id="0">
    <w:p w:rsidR="006436E3" w:rsidRDefault="006436E3"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
    <w15:presenceInfo w15:providerId="None" w15:userId="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1521A"/>
    <w:rsid w:val="000161E4"/>
    <w:rsid w:val="000209FC"/>
    <w:rsid w:val="00022E48"/>
    <w:rsid w:val="00030979"/>
    <w:rsid w:val="000342EC"/>
    <w:rsid w:val="0003732D"/>
    <w:rsid w:val="00045D13"/>
    <w:rsid w:val="00046BD1"/>
    <w:rsid w:val="0005486B"/>
    <w:rsid w:val="00066613"/>
    <w:rsid w:val="000821C7"/>
    <w:rsid w:val="00086F3A"/>
    <w:rsid w:val="00091AAC"/>
    <w:rsid w:val="00097C4F"/>
    <w:rsid w:val="000A3E08"/>
    <w:rsid w:val="000A4593"/>
    <w:rsid w:val="000A6717"/>
    <w:rsid w:val="000A70DF"/>
    <w:rsid w:val="000B35FA"/>
    <w:rsid w:val="000C031C"/>
    <w:rsid w:val="000C2C81"/>
    <w:rsid w:val="000C5C96"/>
    <w:rsid w:val="000D3AE5"/>
    <w:rsid w:val="000D520A"/>
    <w:rsid w:val="000D69A2"/>
    <w:rsid w:val="000D77E8"/>
    <w:rsid w:val="00106119"/>
    <w:rsid w:val="00107921"/>
    <w:rsid w:val="00117200"/>
    <w:rsid w:val="00127F6D"/>
    <w:rsid w:val="0013160A"/>
    <w:rsid w:val="0013451B"/>
    <w:rsid w:val="00136052"/>
    <w:rsid w:val="00136297"/>
    <w:rsid w:val="00145744"/>
    <w:rsid w:val="00150E08"/>
    <w:rsid w:val="00173521"/>
    <w:rsid w:val="001739E6"/>
    <w:rsid w:val="001830F8"/>
    <w:rsid w:val="00184F3D"/>
    <w:rsid w:val="00187EFD"/>
    <w:rsid w:val="0019129F"/>
    <w:rsid w:val="00196FE7"/>
    <w:rsid w:val="001C420D"/>
    <w:rsid w:val="001C5EC5"/>
    <w:rsid w:val="001C74BA"/>
    <w:rsid w:val="001D453B"/>
    <w:rsid w:val="001D57F3"/>
    <w:rsid w:val="001E51AD"/>
    <w:rsid w:val="00207C24"/>
    <w:rsid w:val="00211E8E"/>
    <w:rsid w:val="00213F93"/>
    <w:rsid w:val="00215F64"/>
    <w:rsid w:val="00216F2B"/>
    <w:rsid w:val="00222012"/>
    <w:rsid w:val="00226E39"/>
    <w:rsid w:val="0023732E"/>
    <w:rsid w:val="002439B9"/>
    <w:rsid w:val="002514D4"/>
    <w:rsid w:val="002552A9"/>
    <w:rsid w:val="0025568B"/>
    <w:rsid w:val="0025618F"/>
    <w:rsid w:val="00261F49"/>
    <w:rsid w:val="00262AE6"/>
    <w:rsid w:val="002700D8"/>
    <w:rsid w:val="00275CB7"/>
    <w:rsid w:val="002856AD"/>
    <w:rsid w:val="00295F2A"/>
    <w:rsid w:val="00296B56"/>
    <w:rsid w:val="0029739E"/>
    <w:rsid w:val="002A0A1D"/>
    <w:rsid w:val="002A6EE1"/>
    <w:rsid w:val="002A6F1C"/>
    <w:rsid w:val="002B66E5"/>
    <w:rsid w:val="002C5563"/>
    <w:rsid w:val="002D20E0"/>
    <w:rsid w:val="002D44A7"/>
    <w:rsid w:val="002E02BA"/>
    <w:rsid w:val="002E38A8"/>
    <w:rsid w:val="002F0F9E"/>
    <w:rsid w:val="002F3E95"/>
    <w:rsid w:val="0030610F"/>
    <w:rsid w:val="00320AB3"/>
    <w:rsid w:val="00321B54"/>
    <w:rsid w:val="00325B49"/>
    <w:rsid w:val="00326A00"/>
    <w:rsid w:val="00332261"/>
    <w:rsid w:val="003327D0"/>
    <w:rsid w:val="00342A3B"/>
    <w:rsid w:val="0034396C"/>
    <w:rsid w:val="00360D82"/>
    <w:rsid w:val="00361550"/>
    <w:rsid w:val="00365320"/>
    <w:rsid w:val="003664AB"/>
    <w:rsid w:val="0036686D"/>
    <w:rsid w:val="00371ED6"/>
    <w:rsid w:val="0037233C"/>
    <w:rsid w:val="003726E0"/>
    <w:rsid w:val="00373643"/>
    <w:rsid w:val="00380CDC"/>
    <w:rsid w:val="003A2879"/>
    <w:rsid w:val="003A305D"/>
    <w:rsid w:val="003B0E59"/>
    <w:rsid w:val="003B4B17"/>
    <w:rsid w:val="003B54CA"/>
    <w:rsid w:val="003C36B7"/>
    <w:rsid w:val="003C36D2"/>
    <w:rsid w:val="003C5C54"/>
    <w:rsid w:val="003D1A69"/>
    <w:rsid w:val="003E154F"/>
    <w:rsid w:val="003F06E0"/>
    <w:rsid w:val="0040753D"/>
    <w:rsid w:val="004124C7"/>
    <w:rsid w:val="0042355E"/>
    <w:rsid w:val="00426128"/>
    <w:rsid w:val="00427D18"/>
    <w:rsid w:val="00427FED"/>
    <w:rsid w:val="004343B4"/>
    <w:rsid w:val="00434781"/>
    <w:rsid w:val="0043705B"/>
    <w:rsid w:val="004400C7"/>
    <w:rsid w:val="00440C90"/>
    <w:rsid w:val="004605BA"/>
    <w:rsid w:val="004672B2"/>
    <w:rsid w:val="0047026A"/>
    <w:rsid w:val="004704A6"/>
    <w:rsid w:val="00470621"/>
    <w:rsid w:val="004859E4"/>
    <w:rsid w:val="00486D69"/>
    <w:rsid w:val="004A13F3"/>
    <w:rsid w:val="004A246E"/>
    <w:rsid w:val="004B0EA8"/>
    <w:rsid w:val="004B1592"/>
    <w:rsid w:val="004B5516"/>
    <w:rsid w:val="004B57E3"/>
    <w:rsid w:val="004B5FF9"/>
    <w:rsid w:val="004C3FAF"/>
    <w:rsid w:val="004D0510"/>
    <w:rsid w:val="004D40E1"/>
    <w:rsid w:val="004D5299"/>
    <w:rsid w:val="004F11CA"/>
    <w:rsid w:val="004F4315"/>
    <w:rsid w:val="004F4EA8"/>
    <w:rsid w:val="004F5B58"/>
    <w:rsid w:val="004F5E69"/>
    <w:rsid w:val="004F7E21"/>
    <w:rsid w:val="00506426"/>
    <w:rsid w:val="0051153D"/>
    <w:rsid w:val="00517C12"/>
    <w:rsid w:val="005243FC"/>
    <w:rsid w:val="00524719"/>
    <w:rsid w:val="00524EEF"/>
    <w:rsid w:val="005277E1"/>
    <w:rsid w:val="005308B7"/>
    <w:rsid w:val="005362E1"/>
    <w:rsid w:val="005417A3"/>
    <w:rsid w:val="0054372E"/>
    <w:rsid w:val="00543EE2"/>
    <w:rsid w:val="00544E52"/>
    <w:rsid w:val="0056397D"/>
    <w:rsid w:val="00564941"/>
    <w:rsid w:val="00566742"/>
    <w:rsid w:val="00567B22"/>
    <w:rsid w:val="00577B40"/>
    <w:rsid w:val="00582904"/>
    <w:rsid w:val="00582FCC"/>
    <w:rsid w:val="00583291"/>
    <w:rsid w:val="00584CF0"/>
    <w:rsid w:val="00590B0B"/>
    <w:rsid w:val="005946E4"/>
    <w:rsid w:val="00595EBE"/>
    <w:rsid w:val="00596A3E"/>
    <w:rsid w:val="0059707A"/>
    <w:rsid w:val="005A0393"/>
    <w:rsid w:val="005A12ED"/>
    <w:rsid w:val="005B1D0A"/>
    <w:rsid w:val="005B6465"/>
    <w:rsid w:val="005B657F"/>
    <w:rsid w:val="005C0440"/>
    <w:rsid w:val="005C4053"/>
    <w:rsid w:val="005C6EC3"/>
    <w:rsid w:val="005D1119"/>
    <w:rsid w:val="005F30D0"/>
    <w:rsid w:val="005F40A8"/>
    <w:rsid w:val="00603D04"/>
    <w:rsid w:val="00611EB0"/>
    <w:rsid w:val="0061634B"/>
    <w:rsid w:val="00616EEC"/>
    <w:rsid w:val="0062134E"/>
    <w:rsid w:val="006272F1"/>
    <w:rsid w:val="00641A5F"/>
    <w:rsid w:val="006436E3"/>
    <w:rsid w:val="00645E5C"/>
    <w:rsid w:val="00651862"/>
    <w:rsid w:val="00655BBE"/>
    <w:rsid w:val="00662700"/>
    <w:rsid w:val="0066307A"/>
    <w:rsid w:val="0067239B"/>
    <w:rsid w:val="006835CC"/>
    <w:rsid w:val="00692DCA"/>
    <w:rsid w:val="0069498C"/>
    <w:rsid w:val="006A4D16"/>
    <w:rsid w:val="006A71E3"/>
    <w:rsid w:val="006B5467"/>
    <w:rsid w:val="006C6FDE"/>
    <w:rsid w:val="006D363F"/>
    <w:rsid w:val="006D4F9C"/>
    <w:rsid w:val="006E0A11"/>
    <w:rsid w:val="006E4C69"/>
    <w:rsid w:val="006E66A3"/>
    <w:rsid w:val="006F0F08"/>
    <w:rsid w:val="006F5A49"/>
    <w:rsid w:val="0070228A"/>
    <w:rsid w:val="00713C55"/>
    <w:rsid w:val="00715073"/>
    <w:rsid w:val="00717730"/>
    <w:rsid w:val="00717D52"/>
    <w:rsid w:val="007207CE"/>
    <w:rsid w:val="00724DFB"/>
    <w:rsid w:val="00726182"/>
    <w:rsid w:val="007356F8"/>
    <w:rsid w:val="00737F1B"/>
    <w:rsid w:val="007578E4"/>
    <w:rsid w:val="00757C48"/>
    <w:rsid w:val="0076320A"/>
    <w:rsid w:val="00775DFB"/>
    <w:rsid w:val="00777699"/>
    <w:rsid w:val="007874B4"/>
    <w:rsid w:val="00793529"/>
    <w:rsid w:val="007A7ED9"/>
    <w:rsid w:val="007B611E"/>
    <w:rsid w:val="007B6A73"/>
    <w:rsid w:val="007C068B"/>
    <w:rsid w:val="007C3E68"/>
    <w:rsid w:val="007D208B"/>
    <w:rsid w:val="007D4A07"/>
    <w:rsid w:val="007D5F1A"/>
    <w:rsid w:val="007E5BC6"/>
    <w:rsid w:val="007F253B"/>
    <w:rsid w:val="008000E4"/>
    <w:rsid w:val="00804186"/>
    <w:rsid w:val="008056A4"/>
    <w:rsid w:val="00814BA3"/>
    <w:rsid w:val="00815AD4"/>
    <w:rsid w:val="0081731E"/>
    <w:rsid w:val="00831BE9"/>
    <w:rsid w:val="0084554C"/>
    <w:rsid w:val="00845949"/>
    <w:rsid w:val="00854B2E"/>
    <w:rsid w:val="008604F4"/>
    <w:rsid w:val="00863C5B"/>
    <w:rsid w:val="00870A1A"/>
    <w:rsid w:val="0087446F"/>
    <w:rsid w:val="00880B9E"/>
    <w:rsid w:val="008854E4"/>
    <w:rsid w:val="00892F43"/>
    <w:rsid w:val="00894933"/>
    <w:rsid w:val="0089782A"/>
    <w:rsid w:val="008A0E0F"/>
    <w:rsid w:val="008A3EA1"/>
    <w:rsid w:val="008A504D"/>
    <w:rsid w:val="008A57C5"/>
    <w:rsid w:val="008B0365"/>
    <w:rsid w:val="008B3136"/>
    <w:rsid w:val="008B772C"/>
    <w:rsid w:val="008C0C41"/>
    <w:rsid w:val="008C7F99"/>
    <w:rsid w:val="008D13FD"/>
    <w:rsid w:val="008D1DA3"/>
    <w:rsid w:val="008E27EF"/>
    <w:rsid w:val="008F4CB3"/>
    <w:rsid w:val="00900E28"/>
    <w:rsid w:val="00902A9F"/>
    <w:rsid w:val="00903295"/>
    <w:rsid w:val="00904B75"/>
    <w:rsid w:val="00911290"/>
    <w:rsid w:val="00912186"/>
    <w:rsid w:val="009169BC"/>
    <w:rsid w:val="0093182C"/>
    <w:rsid w:val="00936D5F"/>
    <w:rsid w:val="0094068E"/>
    <w:rsid w:val="00943526"/>
    <w:rsid w:val="00953D48"/>
    <w:rsid w:val="00957127"/>
    <w:rsid w:val="00957C53"/>
    <w:rsid w:val="009614F1"/>
    <w:rsid w:val="00962A44"/>
    <w:rsid w:val="00963F20"/>
    <w:rsid w:val="00972AE1"/>
    <w:rsid w:val="009809FC"/>
    <w:rsid w:val="00981190"/>
    <w:rsid w:val="0098362B"/>
    <w:rsid w:val="009A55CE"/>
    <w:rsid w:val="009A6C73"/>
    <w:rsid w:val="009B2FCC"/>
    <w:rsid w:val="009C231C"/>
    <w:rsid w:val="009C4B50"/>
    <w:rsid w:val="009D1AED"/>
    <w:rsid w:val="009D59AE"/>
    <w:rsid w:val="009D72E2"/>
    <w:rsid w:val="009E415D"/>
    <w:rsid w:val="00A07C24"/>
    <w:rsid w:val="00A12548"/>
    <w:rsid w:val="00A15855"/>
    <w:rsid w:val="00A172E5"/>
    <w:rsid w:val="00A21A52"/>
    <w:rsid w:val="00A27A3B"/>
    <w:rsid w:val="00A413FB"/>
    <w:rsid w:val="00A4721D"/>
    <w:rsid w:val="00A4749D"/>
    <w:rsid w:val="00A55232"/>
    <w:rsid w:val="00A60F57"/>
    <w:rsid w:val="00A62A43"/>
    <w:rsid w:val="00A64357"/>
    <w:rsid w:val="00A717BE"/>
    <w:rsid w:val="00A73D42"/>
    <w:rsid w:val="00A81898"/>
    <w:rsid w:val="00A86B19"/>
    <w:rsid w:val="00AA0633"/>
    <w:rsid w:val="00AB071A"/>
    <w:rsid w:val="00AC5515"/>
    <w:rsid w:val="00AC68F8"/>
    <w:rsid w:val="00AD0BDB"/>
    <w:rsid w:val="00AD108F"/>
    <w:rsid w:val="00AE7736"/>
    <w:rsid w:val="00AF34D6"/>
    <w:rsid w:val="00AF473C"/>
    <w:rsid w:val="00AF67EA"/>
    <w:rsid w:val="00B00F64"/>
    <w:rsid w:val="00B12B8A"/>
    <w:rsid w:val="00B1317A"/>
    <w:rsid w:val="00B150E9"/>
    <w:rsid w:val="00B1689F"/>
    <w:rsid w:val="00B27050"/>
    <w:rsid w:val="00B30B85"/>
    <w:rsid w:val="00B345AB"/>
    <w:rsid w:val="00B56594"/>
    <w:rsid w:val="00B576A9"/>
    <w:rsid w:val="00B60A64"/>
    <w:rsid w:val="00B67654"/>
    <w:rsid w:val="00B72CC4"/>
    <w:rsid w:val="00B75D25"/>
    <w:rsid w:val="00B77FD5"/>
    <w:rsid w:val="00B82B46"/>
    <w:rsid w:val="00B83797"/>
    <w:rsid w:val="00B84992"/>
    <w:rsid w:val="00B85BBE"/>
    <w:rsid w:val="00B93E28"/>
    <w:rsid w:val="00BA7F67"/>
    <w:rsid w:val="00BB0CE5"/>
    <w:rsid w:val="00BB0DCE"/>
    <w:rsid w:val="00BB52E5"/>
    <w:rsid w:val="00BC0883"/>
    <w:rsid w:val="00BC71A5"/>
    <w:rsid w:val="00BD68D6"/>
    <w:rsid w:val="00BE0300"/>
    <w:rsid w:val="00BE1676"/>
    <w:rsid w:val="00BE1E13"/>
    <w:rsid w:val="00BF1268"/>
    <w:rsid w:val="00BF53CC"/>
    <w:rsid w:val="00BF5D56"/>
    <w:rsid w:val="00BF7FAB"/>
    <w:rsid w:val="00C00E16"/>
    <w:rsid w:val="00C01D6B"/>
    <w:rsid w:val="00C05251"/>
    <w:rsid w:val="00C079B7"/>
    <w:rsid w:val="00C07B92"/>
    <w:rsid w:val="00C10D9E"/>
    <w:rsid w:val="00C1480A"/>
    <w:rsid w:val="00C165D4"/>
    <w:rsid w:val="00C20014"/>
    <w:rsid w:val="00C21306"/>
    <w:rsid w:val="00C23292"/>
    <w:rsid w:val="00C3026A"/>
    <w:rsid w:val="00C319B2"/>
    <w:rsid w:val="00C36428"/>
    <w:rsid w:val="00C36436"/>
    <w:rsid w:val="00C420AC"/>
    <w:rsid w:val="00C42993"/>
    <w:rsid w:val="00C475DB"/>
    <w:rsid w:val="00C51AB8"/>
    <w:rsid w:val="00C54778"/>
    <w:rsid w:val="00C575A0"/>
    <w:rsid w:val="00C575FA"/>
    <w:rsid w:val="00C61244"/>
    <w:rsid w:val="00C743BE"/>
    <w:rsid w:val="00C76EF6"/>
    <w:rsid w:val="00C83A63"/>
    <w:rsid w:val="00C847BD"/>
    <w:rsid w:val="00C847E0"/>
    <w:rsid w:val="00C84BD0"/>
    <w:rsid w:val="00C86958"/>
    <w:rsid w:val="00C92B00"/>
    <w:rsid w:val="00C95843"/>
    <w:rsid w:val="00C95B45"/>
    <w:rsid w:val="00C95E80"/>
    <w:rsid w:val="00CA3E1F"/>
    <w:rsid w:val="00CB2E10"/>
    <w:rsid w:val="00CC1451"/>
    <w:rsid w:val="00CC25D3"/>
    <w:rsid w:val="00CC4307"/>
    <w:rsid w:val="00CC5439"/>
    <w:rsid w:val="00CC5E31"/>
    <w:rsid w:val="00CD7999"/>
    <w:rsid w:val="00CE01BE"/>
    <w:rsid w:val="00CE3A84"/>
    <w:rsid w:val="00CE66FB"/>
    <w:rsid w:val="00CF096B"/>
    <w:rsid w:val="00CF2930"/>
    <w:rsid w:val="00CF33A4"/>
    <w:rsid w:val="00D02A29"/>
    <w:rsid w:val="00D26A52"/>
    <w:rsid w:val="00D378D9"/>
    <w:rsid w:val="00D503D8"/>
    <w:rsid w:val="00D53EEE"/>
    <w:rsid w:val="00D57DF8"/>
    <w:rsid w:val="00D65386"/>
    <w:rsid w:val="00D76323"/>
    <w:rsid w:val="00D76DD6"/>
    <w:rsid w:val="00D80A2D"/>
    <w:rsid w:val="00D85E4E"/>
    <w:rsid w:val="00D943B9"/>
    <w:rsid w:val="00DA2030"/>
    <w:rsid w:val="00DA739A"/>
    <w:rsid w:val="00DB0672"/>
    <w:rsid w:val="00DB3D6D"/>
    <w:rsid w:val="00DC1413"/>
    <w:rsid w:val="00DC367E"/>
    <w:rsid w:val="00DC643D"/>
    <w:rsid w:val="00DD10C0"/>
    <w:rsid w:val="00DE7789"/>
    <w:rsid w:val="00DF372B"/>
    <w:rsid w:val="00DF4395"/>
    <w:rsid w:val="00E13455"/>
    <w:rsid w:val="00E20CD7"/>
    <w:rsid w:val="00E228CC"/>
    <w:rsid w:val="00E37812"/>
    <w:rsid w:val="00E4611A"/>
    <w:rsid w:val="00E46C57"/>
    <w:rsid w:val="00E56306"/>
    <w:rsid w:val="00E66B22"/>
    <w:rsid w:val="00E66BF6"/>
    <w:rsid w:val="00E700CC"/>
    <w:rsid w:val="00E913FA"/>
    <w:rsid w:val="00E9235E"/>
    <w:rsid w:val="00EA0DDB"/>
    <w:rsid w:val="00EA28AC"/>
    <w:rsid w:val="00EB2FEA"/>
    <w:rsid w:val="00EB3ADA"/>
    <w:rsid w:val="00EC269B"/>
    <w:rsid w:val="00EC6EFD"/>
    <w:rsid w:val="00ED709A"/>
    <w:rsid w:val="00F025E2"/>
    <w:rsid w:val="00F029E7"/>
    <w:rsid w:val="00F02ECB"/>
    <w:rsid w:val="00F10E1B"/>
    <w:rsid w:val="00F13D59"/>
    <w:rsid w:val="00F20009"/>
    <w:rsid w:val="00F2304B"/>
    <w:rsid w:val="00F25089"/>
    <w:rsid w:val="00F33874"/>
    <w:rsid w:val="00F354B1"/>
    <w:rsid w:val="00F464E4"/>
    <w:rsid w:val="00F4659E"/>
    <w:rsid w:val="00F54BB7"/>
    <w:rsid w:val="00F551A2"/>
    <w:rsid w:val="00F67DDC"/>
    <w:rsid w:val="00F836A6"/>
    <w:rsid w:val="00F84A3D"/>
    <w:rsid w:val="00F9740A"/>
    <w:rsid w:val="00F97C03"/>
    <w:rsid w:val="00FA72B1"/>
    <w:rsid w:val="00FB3DDF"/>
    <w:rsid w:val="00FB6C95"/>
    <w:rsid w:val="00FC0643"/>
    <w:rsid w:val="00FC31FB"/>
    <w:rsid w:val="00FD2857"/>
    <w:rsid w:val="00FD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DF07-B1FF-41E9-A58D-34E6C16F4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9312</TotalTime>
  <Pages>46</Pages>
  <Words>7213</Words>
  <Characters>41119</Characters>
  <Application>Microsoft Office Word</Application>
  <DocSecurity>0</DocSecurity>
  <Lines>342</Lines>
  <Paragraphs>96</Paragraphs>
  <ScaleCrop>false</ScaleCrop>
  <Company/>
  <LinksUpToDate>false</LinksUpToDate>
  <CharactersWithSpaces>48236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676</cp:revision>
  <dcterms:created xsi:type="dcterms:W3CDTF">2016-05-20T01:56:00Z</dcterms:created>
  <dcterms:modified xsi:type="dcterms:W3CDTF">2016-07-09T14:58:00Z</dcterms:modified>
</cp:coreProperties>
</file>